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75" w:rsidRDefault="00652C75"/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This paper proposes </w:t>
      </w:r>
      <w:del w:id="0" w:author="N Vun" w:date="2013-11-08T14:04:00Z">
        <w:r w:rsidDel="00524A00">
          <w:rPr>
            <w:rFonts w:ascii="CMR9" w:hAnsi="CMR9" w:cs="CMR9"/>
            <w:sz w:val="18"/>
            <w:szCs w:val="18"/>
          </w:rPr>
          <w:delText xml:space="preserve">a </w:delText>
        </w:r>
      </w:del>
      <w:r>
        <w:rPr>
          <w:rFonts w:ascii="CMR9" w:hAnsi="CMR9" w:cs="CMR9"/>
          <w:sz w:val="18"/>
          <w:szCs w:val="18"/>
        </w:rPr>
        <w:t>scalar and representative observable</w:t>
      </w:r>
      <w:ins w:id="1" w:author="N Vun" w:date="2013-11-08T14:05:00Z">
        <w:r w:rsidR="00524A00">
          <w:rPr>
            <w:rFonts w:ascii="CMR9" w:hAnsi="CMR9" w:cs="CMR9"/>
            <w:sz w:val="18"/>
            <w:szCs w:val="18"/>
          </w:rPr>
          <w:t>s</w:t>
        </w:r>
      </w:ins>
      <w:r>
        <w:rPr>
          <w:rFonts w:ascii="CMR9" w:hAnsi="CMR9" w:cs="CMR9"/>
          <w:sz w:val="18"/>
          <w:szCs w:val="18"/>
        </w:rPr>
        <w:t xml:space="preserve"> for multi-dimensional POL-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SAR data, from which statistically consistent discrimination measures can be derived.</w:t>
      </w:r>
      <w:proofErr w:type="gram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Specifically, the statistical behaviour of the POLSAR covariance matrix determinant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is</w:t>
      </w:r>
      <w:proofErr w:type="gramEnd"/>
      <w:r>
        <w:rPr>
          <w:rFonts w:ascii="CMR9" w:hAnsi="CMR9" w:cs="CMR9"/>
          <w:sz w:val="18"/>
          <w:szCs w:val="18"/>
        </w:rPr>
        <w:t xml:space="preserve"> used to derive a scalar and generic statistical model for multi-dimensional POLSAR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data</w:t>
      </w:r>
      <w:proofErr w:type="gramEnd"/>
      <w:r>
        <w:rPr>
          <w:rFonts w:ascii="CMR9" w:hAnsi="CMR9" w:cs="CMR9"/>
          <w:sz w:val="18"/>
          <w:szCs w:val="18"/>
        </w:rPr>
        <w:t>, which is specifically applicable to the two and three dimensional versions of par-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spellStart"/>
      <w:proofErr w:type="gramStart"/>
      <w:r>
        <w:rPr>
          <w:rFonts w:ascii="CMR9" w:hAnsi="CMR9" w:cs="CMR9"/>
          <w:sz w:val="18"/>
          <w:szCs w:val="18"/>
        </w:rPr>
        <w:t>tial</w:t>
      </w:r>
      <w:proofErr w:type="spellEnd"/>
      <w:proofErr w:type="gramEnd"/>
      <w:r>
        <w:rPr>
          <w:rFonts w:ascii="CMR9" w:hAnsi="CMR9" w:cs="CMR9"/>
          <w:sz w:val="18"/>
          <w:szCs w:val="18"/>
        </w:rPr>
        <w:t xml:space="preserve"> and full </w:t>
      </w:r>
      <w:proofErr w:type="spellStart"/>
      <w:r>
        <w:rPr>
          <w:rFonts w:ascii="CMR9" w:hAnsi="CMR9" w:cs="CMR9"/>
          <w:sz w:val="18"/>
          <w:szCs w:val="18"/>
        </w:rPr>
        <w:t>monostatic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polarimetric</w:t>
      </w:r>
      <w:proofErr w:type="spellEnd"/>
      <w:r>
        <w:rPr>
          <w:rFonts w:ascii="CMR9" w:hAnsi="CMR9" w:cs="CMR9"/>
          <w:sz w:val="18"/>
          <w:szCs w:val="18"/>
        </w:rPr>
        <w:t xml:space="preserve"> SAR data. As the POLSAR covariance matrix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determinant</w:t>
      </w:r>
      <w:proofErr w:type="gramEnd"/>
      <w:r>
        <w:rPr>
          <w:rFonts w:ascii="CMR9" w:hAnsi="CMR9" w:cs="CMR9"/>
          <w:sz w:val="18"/>
          <w:szCs w:val="18"/>
        </w:rPr>
        <w:t xml:space="preserve"> generalizes the SAR intensity towards multiple dimensions, the proposed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model</w:t>
      </w:r>
      <w:proofErr w:type="gramEnd"/>
      <w:r>
        <w:rPr>
          <w:rFonts w:ascii="CMR9" w:hAnsi="CMR9" w:cs="CMR9"/>
          <w:sz w:val="18"/>
          <w:szCs w:val="18"/>
        </w:rPr>
        <w:t xml:space="preserve"> is able to subsume the traditional SAR intensity model under the umbrella of a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unified</w:t>
      </w:r>
      <w:proofErr w:type="gramEnd"/>
      <w:r>
        <w:rPr>
          <w:rFonts w:ascii="CMR9" w:hAnsi="CMR9" w:cs="CMR9"/>
          <w:sz w:val="18"/>
          <w:szCs w:val="18"/>
        </w:rPr>
        <w:t xml:space="preserve"> model. Consequently, the main beneficial implication of the proposed approach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is</w:t>
      </w:r>
      <w:proofErr w:type="gramEnd"/>
      <w:r>
        <w:rPr>
          <w:rFonts w:ascii="CMR9" w:hAnsi="CMR9" w:cs="CMR9"/>
          <w:sz w:val="18"/>
          <w:szCs w:val="18"/>
        </w:rPr>
        <w:t xml:space="preserve"> that it provides a consistent </w:t>
      </w:r>
      <w:del w:id="2" w:author="N Vun" w:date="2013-11-08T14:05:00Z">
        <w:r w:rsidDel="00524A00">
          <w:rPr>
            <w:rFonts w:ascii="CMR9" w:hAnsi="CMR9" w:cs="CMR9"/>
            <w:sz w:val="18"/>
            <w:szCs w:val="18"/>
          </w:rPr>
          <w:delText xml:space="preserve">theory </w:delText>
        </w:r>
      </w:del>
      <w:ins w:id="3" w:author="N Vun" w:date="2013-11-08T14:05:00Z">
        <w:r w:rsidR="00524A00">
          <w:rPr>
            <w:rFonts w:ascii="CMR9" w:hAnsi="CMR9" w:cs="CMR9"/>
            <w:sz w:val="18"/>
            <w:szCs w:val="18"/>
          </w:rPr>
          <w:t>–(model?)</w:t>
        </w:r>
        <w:r w:rsidR="00524A00">
          <w:rPr>
            <w:rFonts w:ascii="CMR9" w:hAnsi="CMR9" w:cs="CMR9"/>
            <w:sz w:val="18"/>
            <w:szCs w:val="18"/>
          </w:rPr>
          <w:t xml:space="preserve"> </w:t>
        </w:r>
      </w:ins>
      <w:r>
        <w:rPr>
          <w:rFonts w:ascii="CMR9" w:hAnsi="CMR9" w:cs="CMR9"/>
          <w:sz w:val="18"/>
          <w:szCs w:val="18"/>
        </w:rPr>
        <w:t>unifying the currently disconnected proposals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for</w:t>
      </w:r>
      <w:proofErr w:type="gramEnd"/>
      <w:r>
        <w:rPr>
          <w:rFonts w:ascii="CMR9" w:hAnsi="CMR9" w:cs="CMR9"/>
          <w:sz w:val="18"/>
          <w:szCs w:val="18"/>
        </w:rPr>
        <w:t xml:space="preserve"> SAR and POLSAR discrimination measures</w:t>
      </w:r>
      <w:ins w:id="4" w:author="N Vun" w:date="2013-11-08T14:06:00Z">
        <w:r w:rsidR="00524A00">
          <w:rPr>
            <w:rFonts w:ascii="CMR9" w:hAnsi="CMR9" w:cs="CMR9"/>
            <w:sz w:val="18"/>
            <w:szCs w:val="18"/>
          </w:rPr>
          <w:t>,</w:t>
        </w:r>
      </w:ins>
      <w:r>
        <w:rPr>
          <w:rFonts w:ascii="CMR9" w:hAnsi="CMR9" w:cs="CMR9"/>
          <w:sz w:val="18"/>
          <w:szCs w:val="18"/>
        </w:rPr>
        <w:t xml:space="preserve"> </w:t>
      </w:r>
      <w:ins w:id="5" w:author="N Vun" w:date="2013-11-08T14:07:00Z">
        <w:r w:rsidR="00524A00">
          <w:rPr>
            <w:rFonts w:ascii="CMR9" w:hAnsi="CMR9" w:cs="CMR9"/>
            <w:sz w:val="18"/>
            <w:szCs w:val="18"/>
          </w:rPr>
          <w:t>and</w:t>
        </w:r>
      </w:ins>
      <w:del w:id="6" w:author="N Vun" w:date="2013-11-08T14:07:00Z">
        <w:r w:rsidDel="00524A00">
          <w:rPr>
            <w:rFonts w:ascii="CMR9" w:hAnsi="CMR9" w:cs="CMR9"/>
            <w:sz w:val="18"/>
            <w:szCs w:val="18"/>
          </w:rPr>
          <w:delText>which</w:delText>
        </w:r>
      </w:del>
      <w:r>
        <w:rPr>
          <w:rFonts w:ascii="CMR9" w:hAnsi="CMR9" w:cs="CMR9"/>
          <w:sz w:val="18"/>
          <w:szCs w:val="18"/>
        </w:rPr>
        <w:t xml:space="preserve"> simplifies the adaptation of</w:t>
      </w:r>
    </w:p>
    <w:p w:rsidR="001743DB" w:rsidRDefault="001743DB" w:rsidP="001743DB">
      <w:pPr>
        <w:rPr>
          <w:rFonts w:ascii="CMR9" w:hAnsi="CMR9" w:cs="CMR9"/>
          <w:sz w:val="18"/>
          <w:szCs w:val="18"/>
        </w:rPr>
      </w:pPr>
      <w:proofErr w:type="gramStart"/>
      <w:r>
        <w:rPr>
          <w:rFonts w:ascii="CMR9" w:hAnsi="CMR9" w:cs="CMR9"/>
          <w:sz w:val="18"/>
          <w:szCs w:val="18"/>
        </w:rPr>
        <w:t>existing</w:t>
      </w:r>
      <w:proofErr w:type="gramEnd"/>
      <w:r>
        <w:rPr>
          <w:rFonts w:ascii="CMR9" w:hAnsi="CMR9" w:cs="CMR9"/>
          <w:sz w:val="18"/>
          <w:szCs w:val="18"/>
        </w:rPr>
        <w:t xml:space="preserve"> SAR data processing techniques for POLSAR data.</w:t>
      </w:r>
    </w:p>
    <w:p w:rsidR="001743DB" w:rsidRDefault="001743DB" w:rsidP="001743DB">
      <w:pPr>
        <w:rPr>
          <w:rFonts w:ascii="CMR9" w:hAnsi="CMR9" w:cs="CMR9"/>
          <w:sz w:val="18"/>
          <w:szCs w:val="18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1. Introduction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Relentless growth in computing power has allowed once computationally-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demanding</w:t>
      </w:r>
      <w:proofErr w:type="gramEnd"/>
      <w:r>
        <w:rPr>
          <w:rFonts w:ascii="CMR10" w:hAnsi="CMR10" w:cs="CMR10"/>
        </w:rPr>
        <w:t xml:space="preserve"> Synthetic Aperture Radar (SAR) to become a feasible and preferred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technique</w:t>
      </w:r>
      <w:proofErr w:type="gramEnd"/>
      <w:r>
        <w:rPr>
          <w:rFonts w:ascii="CMR10" w:hAnsi="CMR10" w:cs="CMR10"/>
        </w:rPr>
        <w:t xml:space="preserve"> for earth observation. Basic SAR has also been extended </w:t>
      </w:r>
      <w:proofErr w:type="gramStart"/>
      <w:r>
        <w:rPr>
          <w:rFonts w:ascii="CMR10" w:hAnsi="CMR10" w:cs="CMR10"/>
        </w:rPr>
        <w:t>in a few di-</w:t>
      </w:r>
      <w:proofErr w:type="gram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rections</w:t>
      </w:r>
      <w:proofErr w:type="spellEnd"/>
      <w:proofErr w:type="gramEnd"/>
      <w:r>
        <w:rPr>
          <w:rFonts w:ascii="CMR10" w:hAnsi="CMR10" w:cs="CMR10"/>
        </w:rPr>
        <w:t xml:space="preserve">, one of which is </w:t>
      </w:r>
      <w:proofErr w:type="spellStart"/>
      <w:r>
        <w:rPr>
          <w:rFonts w:ascii="CMR10" w:hAnsi="CMR10" w:cs="CMR10"/>
        </w:rPr>
        <w:t>polarimetric</w:t>
      </w:r>
      <w:proofErr w:type="spellEnd"/>
      <w:r>
        <w:rPr>
          <w:rFonts w:ascii="CMR10" w:hAnsi="CMR10" w:cs="CMR10"/>
        </w:rPr>
        <w:t xml:space="preserve"> SAR (POLSAR). </w:t>
      </w:r>
      <w:del w:id="7" w:author="N Vun" w:date="2013-11-08T14:08:00Z">
        <w:r w:rsidDel="00524A00">
          <w:rPr>
            <w:rFonts w:ascii="CMR10" w:hAnsi="CMR10" w:cs="CMR10"/>
          </w:rPr>
          <w:delText xml:space="preserve">This </w:delText>
        </w:r>
      </w:del>
      <w:ins w:id="8" w:author="N Vun" w:date="2013-11-08T14:08:00Z">
        <w:r w:rsidR="00524A00">
          <w:rPr>
            <w:rFonts w:ascii="CMR10" w:hAnsi="CMR10" w:cs="CMR10"/>
          </w:rPr>
          <w:t>POLSAR</w:t>
        </w:r>
        <w:r w:rsidR="00524A00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exploits the natural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polarization</w:t>
      </w:r>
      <w:proofErr w:type="gramEnd"/>
      <w:r>
        <w:rPr>
          <w:rFonts w:ascii="CMR10" w:hAnsi="CMR10" w:cs="CMR10"/>
        </w:rPr>
        <w:t xml:space="preserve"> property of Electro-Magnetic (EM) waves, encoded in multiple </w:t>
      </w:r>
      <w:proofErr w:type="spellStart"/>
      <w:r>
        <w:rPr>
          <w:rFonts w:ascii="CMR10" w:hAnsi="CMR10" w:cs="CMR10"/>
        </w:rPr>
        <w:t>chan</w:t>
      </w:r>
      <w:proofErr w:type="spell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nels</w:t>
      </w:r>
      <w:proofErr w:type="spellEnd"/>
      <w:proofErr w:type="gramEnd"/>
      <w:r>
        <w:rPr>
          <w:rFonts w:ascii="CMR10" w:hAnsi="CMR10" w:cs="CMR10"/>
        </w:rPr>
        <w:t>, compared to traditional one-channel SAR.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POLSAR data, like SAR, is stochastic but is also multi-dimensional, making it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even</w:t>
      </w:r>
      <w:proofErr w:type="gramEnd"/>
      <w:r>
        <w:rPr>
          <w:rFonts w:ascii="CMR10" w:hAnsi="CMR10" w:cs="CMR10"/>
        </w:rPr>
        <w:t xml:space="preserve"> harder to interpret. It is therefore important to establish a simple and in-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tuitive</w:t>
      </w:r>
      <w:proofErr w:type="spellEnd"/>
      <w:proofErr w:type="gramEnd"/>
      <w:r>
        <w:rPr>
          <w:rFonts w:ascii="CMR10" w:hAnsi="CMR10" w:cs="CMR10"/>
        </w:rPr>
        <w:t xml:space="preserve"> understanding of the data. Statistical models are undoubtedly crucial in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understanding</w:t>
      </w:r>
      <w:proofErr w:type="gramEnd"/>
      <w:r>
        <w:rPr>
          <w:rFonts w:ascii="CMR10" w:hAnsi="CMR10" w:cs="CMR10"/>
        </w:rPr>
        <w:t xml:space="preserve"> its stochastic nature. While several models have been proposed for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POLSAR data, they tend to be complex and unintuitive due to the </w:t>
      </w:r>
      <w:proofErr w:type="spellStart"/>
      <w:r>
        <w:rPr>
          <w:rFonts w:ascii="CMR10" w:hAnsi="CMR10" w:cs="CMR10"/>
        </w:rPr>
        <w:t>multidimen</w:t>
      </w:r>
      <w:proofErr w:type="spell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sional</w:t>
      </w:r>
      <w:proofErr w:type="spellEnd"/>
      <w:proofErr w:type="gramEnd"/>
      <w:r>
        <w:rPr>
          <w:rFonts w:ascii="CMR10" w:hAnsi="CMR10" w:cs="CMR10"/>
        </w:rPr>
        <w:t xml:space="preserve"> nature of the data. Practical POLSAR data processing however, makes heavy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use</w:t>
      </w:r>
      <w:proofErr w:type="gramEnd"/>
      <w:r>
        <w:rPr>
          <w:rFonts w:ascii="CMR10" w:hAnsi="CMR10" w:cs="CMR10"/>
        </w:rPr>
        <w:t xml:space="preserve"> of scalar discrimination measures, which should be based on statistically con-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sistent</w:t>
      </w:r>
      <w:proofErr w:type="spellEnd"/>
      <w:proofErr w:type="gramEnd"/>
      <w:r>
        <w:rPr>
          <w:rFonts w:ascii="CMR10" w:hAnsi="CMR10" w:cs="CMR10"/>
        </w:rPr>
        <w:t xml:space="preserve"> models of the multidimensional data. It is thus important to establish scalar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representative observables for multi-dimensional POLSAR data.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 few scalar POLSAR observables with accompanying statistical models have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been</w:t>
      </w:r>
      <w:proofErr w:type="gramEnd"/>
      <w:r>
        <w:rPr>
          <w:rFonts w:ascii="CMR10" w:hAnsi="CMR10" w:cs="CMR10"/>
        </w:rPr>
        <w:t xml:space="preserve"> proposal (</w:t>
      </w:r>
      <w:proofErr w:type="spellStart"/>
      <w:r>
        <w:rPr>
          <w:rFonts w:ascii="CMR10" w:hAnsi="CMR10" w:cs="CMR10"/>
        </w:rPr>
        <w:t>Conradsen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2003, </w:t>
      </w:r>
      <w:proofErr w:type="spellStart"/>
      <w:r>
        <w:rPr>
          <w:rFonts w:ascii="CMR10" w:hAnsi="CMR10" w:cs="CMR10"/>
        </w:rPr>
        <w:t>Alberga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2008, </w:t>
      </w:r>
      <w:proofErr w:type="spellStart"/>
      <w:r>
        <w:rPr>
          <w:rFonts w:ascii="CMR10" w:hAnsi="CMR10" w:cs="CMR10"/>
        </w:rPr>
        <w:t>Joughin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Lee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1994b, </w:t>
      </w:r>
      <w:proofErr w:type="spellStart"/>
      <w:r>
        <w:rPr>
          <w:rFonts w:ascii="CMR10" w:hAnsi="CMR10" w:cs="CMR10"/>
        </w:rPr>
        <w:t>Touzi</w:t>
      </w:r>
      <w:proofErr w:type="spellEnd"/>
      <w:r>
        <w:rPr>
          <w:rFonts w:ascii="CMR10" w:hAnsi="CMR10" w:cs="CMR10"/>
        </w:rPr>
        <w:t xml:space="preserve"> and Lopes 1996, Lopez-Martinez and </w:t>
      </w:r>
      <w:proofErr w:type="spellStart"/>
      <w:r>
        <w:rPr>
          <w:rFonts w:ascii="CMR10" w:hAnsi="CMR10" w:cs="CMR10"/>
        </w:rPr>
        <w:t>Fabregas</w:t>
      </w:r>
      <w:proofErr w:type="spellEnd"/>
      <w:r>
        <w:rPr>
          <w:rFonts w:ascii="CMR10" w:hAnsi="CMR10" w:cs="CMR10"/>
        </w:rPr>
        <w:t xml:space="preserve"> 2003, </w:t>
      </w:r>
      <w:proofErr w:type="spellStart"/>
      <w:r>
        <w:rPr>
          <w:rFonts w:ascii="CMR10" w:hAnsi="CMR10" w:cs="CMR10"/>
        </w:rPr>
        <w:t>Erten</w:t>
      </w:r>
      <w:proofErr w:type="spell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2012), but none is able to provide meaningful scalar discrimination measures. As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such</w:t>
      </w:r>
      <w:proofErr w:type="gramEnd"/>
      <w:r>
        <w:rPr>
          <w:rFonts w:ascii="CMR10" w:hAnsi="CMR10" w:cs="CMR10"/>
        </w:rPr>
        <w:t xml:space="preserve"> no observable has been widely accepted as being highly representative of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this</w:t>
      </w:r>
      <w:proofErr w:type="gramEnd"/>
      <w:r>
        <w:rPr>
          <w:rFonts w:ascii="CMR10" w:hAnsi="CMR10" w:cs="CMR10"/>
        </w:rPr>
        <w:t xml:space="preserve"> multi-dimensional data, which severely limits their applicability in practical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data</w:t>
      </w:r>
      <w:proofErr w:type="gramEnd"/>
      <w:r>
        <w:rPr>
          <w:rFonts w:ascii="CMR10" w:hAnsi="CMR10" w:cs="CMR10"/>
        </w:rPr>
        <w:t xml:space="preserve"> processing applications. </w:t>
      </w:r>
      <w:proofErr w:type="gramStart"/>
      <w:r>
        <w:rPr>
          <w:rFonts w:ascii="CMR10" w:hAnsi="CMR10" w:cs="CMR10"/>
        </w:rPr>
        <w:t xml:space="preserve">Alternatively, a few POLSAR discrimination </w:t>
      </w:r>
      <w:proofErr w:type="spellStart"/>
      <w:r>
        <w:rPr>
          <w:rFonts w:ascii="CMR10" w:hAnsi="CMR10" w:cs="CMR10"/>
        </w:rPr>
        <w:t>mea</w:t>
      </w:r>
      <w:proofErr w:type="spellEnd"/>
      <w:r>
        <w:rPr>
          <w:rFonts w:ascii="CMR10" w:hAnsi="CMR10" w:cs="CMR10"/>
        </w:rPr>
        <w:t>-</w:t>
      </w:r>
      <w:proofErr w:type="gram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sures</w:t>
      </w:r>
      <w:proofErr w:type="spellEnd"/>
      <w:proofErr w:type="gramEnd"/>
      <w:r>
        <w:rPr>
          <w:rFonts w:ascii="CMR10" w:hAnsi="CMR10" w:cs="CMR10"/>
        </w:rPr>
        <w:t xml:space="preserve"> have been proposed</w:t>
      </w:r>
      <w:ins w:id="9" w:author="N Vun" w:date="2013-11-08T14:16:00Z">
        <w:r w:rsidR="00A2678D">
          <w:rPr>
            <w:rFonts w:ascii="CMR10" w:hAnsi="CMR10" w:cs="CMR10"/>
          </w:rPr>
          <w:t>[refer</w:t>
        </w:r>
      </w:ins>
      <w:ins w:id="10" w:author="N Vun" w:date="2013-11-08T15:14:00Z">
        <w:r w:rsidR="00197F8A">
          <w:rPr>
            <w:rFonts w:ascii="CMR10" w:hAnsi="CMR10" w:cs="CMR10"/>
          </w:rPr>
          <w:t>e</w:t>
        </w:r>
      </w:ins>
      <w:ins w:id="11" w:author="N Vun" w:date="2013-11-08T14:16:00Z">
        <w:r w:rsidR="00A2678D">
          <w:rPr>
            <w:rFonts w:ascii="CMR10" w:hAnsi="CMR10" w:cs="CMR10"/>
          </w:rPr>
          <w:t>nces?]</w:t>
        </w:r>
      </w:ins>
      <w:r>
        <w:rPr>
          <w:rFonts w:ascii="CMR10" w:hAnsi="CMR10" w:cs="CMR10"/>
        </w:rPr>
        <w:t xml:space="preserve">, but all </w:t>
      </w:r>
      <w:ins w:id="12" w:author="N Vun" w:date="2013-11-08T14:16:00Z">
        <w:r w:rsidR="00A2678D">
          <w:rPr>
            <w:rFonts w:ascii="CMR10" w:hAnsi="CMR10" w:cs="CMR10"/>
          </w:rPr>
          <w:t xml:space="preserve">are </w:t>
        </w:r>
      </w:ins>
      <w:r>
        <w:rPr>
          <w:rFonts w:ascii="CMR10" w:hAnsi="CMR10" w:cs="CMR10"/>
        </w:rPr>
        <w:t xml:space="preserve">based on likelihood ratio statistics. </w:t>
      </w:r>
      <w:del w:id="13" w:author="N Vun" w:date="2013-11-08T15:15:00Z">
        <w:r w:rsidDel="00197F8A">
          <w:rPr>
            <w:rFonts w:ascii="CMR10" w:hAnsi="CMR10" w:cs="CMR10"/>
          </w:rPr>
          <w:delText xml:space="preserve">This </w:delText>
        </w:r>
      </w:del>
      <w:ins w:id="14" w:author="N Vun" w:date="2013-11-08T15:15:00Z">
        <w:r w:rsidR="00197F8A">
          <w:rPr>
            <w:rFonts w:ascii="CMR10" w:hAnsi="CMR10" w:cs="CMR10"/>
          </w:rPr>
          <w:t>Th</w:t>
        </w:r>
        <w:r w:rsidR="00197F8A">
          <w:rPr>
            <w:rFonts w:ascii="CMR10" w:hAnsi="CMR10" w:cs="CMR10"/>
          </w:rPr>
          <w:t>ese</w:t>
        </w:r>
        <w:r w:rsidR="00197F8A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should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ideally</w:t>
      </w:r>
      <w:proofErr w:type="gramEnd"/>
      <w:r>
        <w:rPr>
          <w:rFonts w:ascii="CMR10" w:hAnsi="CMR10" w:cs="CMR10"/>
        </w:rPr>
        <w:t xml:space="preserve"> be based on an exact and consistent distribution but so far only asymptotic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distributions</w:t>
      </w:r>
      <w:proofErr w:type="gramEnd"/>
      <w:r>
        <w:rPr>
          <w:rFonts w:ascii="CMR10" w:hAnsi="CMR10" w:cs="CMR10"/>
        </w:rPr>
        <w:t xml:space="preserve"> have been demonstrated.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This </w:t>
      </w:r>
      <w:del w:id="15" w:author="N Vun" w:date="2013-11-08T15:50:00Z">
        <w:r w:rsidDel="00D56EDC">
          <w:rPr>
            <w:rFonts w:ascii="CMR10" w:hAnsi="CMR10" w:cs="CMR10"/>
          </w:rPr>
          <w:delText xml:space="preserve">article </w:delText>
        </w:r>
      </w:del>
      <w:ins w:id="16" w:author="N Vun" w:date="2013-11-08T15:50:00Z">
        <w:r w:rsidR="00D56EDC">
          <w:rPr>
            <w:rFonts w:ascii="CMR10" w:hAnsi="CMR10" w:cs="CMR10"/>
          </w:rPr>
          <w:t>paper</w:t>
        </w:r>
        <w:r w:rsidR="00D56EDC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 xml:space="preserve">presents </w:t>
      </w:r>
      <w:del w:id="17" w:author="N Vun" w:date="2013-11-08T14:17:00Z">
        <w:r w:rsidDel="00A2678D">
          <w:rPr>
            <w:rFonts w:ascii="CMR10" w:hAnsi="CMR10" w:cs="CMR10"/>
          </w:rPr>
          <w:delText xml:space="preserve">a </w:delText>
        </w:r>
      </w:del>
      <w:r>
        <w:rPr>
          <w:rFonts w:ascii="CMR10" w:hAnsi="CMR10" w:cs="CMR10"/>
        </w:rPr>
        <w:t>scalar and representative observable</w:t>
      </w:r>
      <w:ins w:id="18" w:author="N Vun" w:date="2013-11-08T14:17:00Z">
        <w:r w:rsidR="00A2678D">
          <w:rPr>
            <w:rFonts w:ascii="CMR10" w:hAnsi="CMR10" w:cs="CMR10"/>
          </w:rPr>
          <w:t>s</w:t>
        </w:r>
      </w:ins>
      <w:r>
        <w:rPr>
          <w:rFonts w:ascii="CMR10" w:hAnsi="CMR10" w:cs="CMR10"/>
        </w:rPr>
        <w:t xml:space="preserve">, and </w:t>
      </w:r>
      <w:del w:id="19" w:author="N Vun" w:date="2013-11-08T14:17:00Z">
        <w:r w:rsidDel="00A2678D">
          <w:rPr>
            <w:rFonts w:ascii="CMR10" w:hAnsi="CMR10" w:cs="CMR10"/>
          </w:rPr>
          <w:delText xml:space="preserve">its </w:delText>
        </w:r>
      </w:del>
      <w:ins w:id="20" w:author="N Vun" w:date="2013-11-08T14:17:00Z">
        <w:r w:rsidR="00A2678D">
          <w:rPr>
            <w:rFonts w:ascii="CMR10" w:hAnsi="CMR10" w:cs="CMR10"/>
          </w:rPr>
          <w:t>one</w:t>
        </w:r>
        <w:r w:rsidR="00A2678D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associated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generic</w:t>
      </w:r>
      <w:proofErr w:type="gramEnd"/>
      <w:r>
        <w:rPr>
          <w:rFonts w:ascii="CMR10" w:hAnsi="CMR10" w:cs="CMR10"/>
        </w:rPr>
        <w:t xml:space="preserve"> statistical model, </w:t>
      </w:r>
      <w:del w:id="21" w:author="N Vun" w:date="2013-11-08T15:48:00Z">
        <w:r w:rsidDel="00D56EDC">
          <w:rPr>
            <w:rFonts w:ascii="CMR10" w:hAnsi="CMR10" w:cs="CMR10"/>
          </w:rPr>
          <w:delText xml:space="preserve">to </w:delText>
        </w:r>
      </w:del>
      <w:ins w:id="22" w:author="N Vun" w:date="2013-11-08T15:48:00Z">
        <w:r w:rsidR="00D56EDC">
          <w:rPr>
            <w:rFonts w:ascii="CMR10" w:hAnsi="CMR10" w:cs="CMR10"/>
          </w:rPr>
          <w:t>t</w:t>
        </w:r>
        <w:r w:rsidR="00D56EDC">
          <w:rPr>
            <w:rFonts w:ascii="CMR10" w:hAnsi="CMR10" w:cs="CMR10"/>
          </w:rPr>
          <w:t>hat</w:t>
        </w:r>
        <w:r w:rsidR="00D56EDC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describe multi-dimensional POLSAR data and pro-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vide</w:t>
      </w:r>
      <w:proofErr w:type="gramEnd"/>
      <w:r>
        <w:rPr>
          <w:rFonts w:ascii="CMR10" w:hAnsi="CMR10" w:cs="CMR10"/>
        </w:rPr>
        <w:t xml:space="preserve"> a consistent foundation for the derivation of discrimination measures. POL-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SAR data have been statistically modelled as following the complex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dis-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tribution</w:t>
      </w:r>
      <w:proofErr w:type="spellEnd"/>
      <w:proofErr w:type="gramEnd"/>
      <w:r>
        <w:rPr>
          <w:rFonts w:ascii="CMR10" w:hAnsi="CMR10" w:cs="CMR10"/>
        </w:rPr>
        <w:t>. Consequently, the generic statistical model for the covariance matrix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determinant</w:t>
      </w:r>
      <w:proofErr w:type="gramEnd"/>
      <w:r>
        <w:rPr>
          <w:rFonts w:ascii="CMR10" w:hAnsi="CMR10" w:cs="CMR10"/>
        </w:rPr>
        <w:t xml:space="preserve"> is presented as being just a scalar projection of the multidimensional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data</w:t>
      </w:r>
      <w:proofErr w:type="gramEnd"/>
      <w:r>
        <w:rPr>
          <w:rFonts w:ascii="CMR10" w:hAnsi="CMR10" w:cs="CMR10"/>
        </w:rPr>
        <w:t>. This model is then used to derive several scalar and consistent statistical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descriptions</w:t>
      </w:r>
      <w:proofErr w:type="gramEnd"/>
      <w:r>
        <w:rPr>
          <w:rFonts w:ascii="CMR10" w:hAnsi="CMR10" w:cs="CMR10"/>
        </w:rPr>
        <w:t xml:space="preserve"> suggesting that their associated observables are capable of being used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discrimination measures for POLSAR.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del w:id="23" w:author="N Vun" w:date="2013-11-08T15:49:00Z">
        <w:r w:rsidDel="00D56EDC">
          <w:rPr>
            <w:rFonts w:ascii="CMR10" w:hAnsi="CMR10" w:cs="CMR10"/>
          </w:rPr>
          <w:delText xml:space="preserve">We </w:delText>
        </w:r>
      </w:del>
      <w:ins w:id="24" w:author="N Vun" w:date="2013-11-08T15:49:00Z">
        <w:r w:rsidR="00D56EDC">
          <w:rPr>
            <w:rFonts w:ascii="CMR10" w:hAnsi="CMR10" w:cs="CMR10"/>
          </w:rPr>
          <w:t>This paper</w:t>
        </w:r>
        <w:r w:rsidR="00D56EDC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will also show that the specific one dimensional (1-D) version</w:t>
      </w:r>
      <w:del w:id="25" w:author="N Vun" w:date="2013-11-08T15:54:00Z">
        <w:r w:rsidDel="00D56EDC">
          <w:rPr>
            <w:rFonts w:ascii="CMR10" w:hAnsi="CMR10" w:cs="CMR10"/>
          </w:rPr>
          <w:delText>s</w:delText>
        </w:r>
      </w:del>
      <w:r>
        <w:rPr>
          <w:rFonts w:ascii="CMR10" w:hAnsi="CMR10" w:cs="CMR10"/>
        </w:rPr>
        <w:t xml:space="preserve"> of the pro-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posed</w:t>
      </w:r>
      <w:proofErr w:type="gramEnd"/>
      <w:r>
        <w:rPr>
          <w:rFonts w:ascii="CMR10" w:hAnsi="CMR10" w:cs="CMR10"/>
        </w:rPr>
        <w:t xml:space="preserve"> model</w:t>
      </w:r>
      <w:del w:id="26" w:author="N Vun" w:date="2013-11-08T15:51:00Z">
        <w:r w:rsidDel="00D56EDC">
          <w:rPr>
            <w:rFonts w:ascii="CMR10" w:hAnsi="CMR10" w:cs="CMR10"/>
          </w:rPr>
          <w:delText>s</w:delText>
        </w:r>
      </w:del>
      <w:r>
        <w:rPr>
          <w:rFonts w:ascii="CMR10" w:hAnsi="CMR10" w:cs="CMR10"/>
        </w:rPr>
        <w:t xml:space="preserve"> match</w:t>
      </w:r>
      <w:ins w:id="27" w:author="N Vun" w:date="2013-11-08T15:51:00Z">
        <w:r w:rsidR="00D56EDC">
          <w:rPr>
            <w:rFonts w:ascii="CMR10" w:hAnsi="CMR10" w:cs="CMR10"/>
          </w:rPr>
          <w:t>es</w:t>
        </w:r>
      </w:ins>
      <w:r>
        <w:rPr>
          <w:rFonts w:ascii="CMR10" w:hAnsi="CMR10" w:cs="CMR10"/>
        </w:rPr>
        <w:t xml:space="preserve"> the traditional statistical model used for SAR intensity. This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effectively</w:t>
      </w:r>
      <w:proofErr w:type="gramEnd"/>
      <w:r>
        <w:rPr>
          <w:rFonts w:ascii="CMR10" w:hAnsi="CMR10" w:cs="CMR10"/>
        </w:rPr>
        <w:t xml:space="preserve"> incorporates SAR theory under the umbrella of the proposed scalar </w:t>
      </w:r>
      <w:proofErr w:type="spellStart"/>
      <w:r>
        <w:rPr>
          <w:rFonts w:ascii="CMR10" w:hAnsi="CMR10" w:cs="CMR10"/>
        </w:rPr>
        <w:t>ap</w:t>
      </w:r>
      <w:proofErr w:type="spell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lastRenderedPageBreak/>
        <w:t>proach</w:t>
      </w:r>
      <w:proofErr w:type="spellEnd"/>
      <w:proofErr w:type="gramEnd"/>
      <w:r>
        <w:rPr>
          <w:rFonts w:ascii="CMR10" w:hAnsi="CMR10" w:cs="CMR10"/>
        </w:rPr>
        <w:t xml:space="preserve"> for </w:t>
      </w:r>
      <w:proofErr w:type="spellStart"/>
      <w:r>
        <w:rPr>
          <w:rFonts w:ascii="CMR10" w:hAnsi="CMR10" w:cs="CMR10"/>
        </w:rPr>
        <w:t>multi dimensional</w:t>
      </w:r>
      <w:proofErr w:type="spellEnd"/>
      <w:r>
        <w:rPr>
          <w:rFonts w:ascii="CMR10" w:hAnsi="CMR10" w:cs="CMR10"/>
        </w:rPr>
        <w:t xml:space="preserve"> POLSAR. The different discrimination proposals for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SAR and POLSAR are reviewed in light of this and the proposed in this paper is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shown</w:t>
      </w:r>
      <w:proofErr w:type="gramEnd"/>
      <w:r>
        <w:rPr>
          <w:rFonts w:ascii="CMR10" w:hAnsi="CMR10" w:cs="CMR10"/>
        </w:rPr>
        <w:t xml:space="preserve"> to provide a strong, unifying and consistent foundation. The applicability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these theoretical models will be illustrated by experiments where the specific 1,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 and 3-D versions of the proposed models are validated against practical data.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2. Related Work in Literature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Different target decomposition theorems have identified </w:t>
      </w:r>
      <w:proofErr w:type="gramStart"/>
      <w:r>
        <w:rPr>
          <w:rFonts w:ascii="CMR10" w:hAnsi="CMR10" w:cs="CMR10"/>
        </w:rPr>
        <w:t xml:space="preserve">many possible scalar </w:t>
      </w:r>
      <w:proofErr w:type="spellStart"/>
      <w:r>
        <w:rPr>
          <w:rFonts w:ascii="CMR10" w:hAnsi="CMR10" w:cs="CMR10"/>
        </w:rPr>
        <w:t>ob</w:t>
      </w:r>
      <w:proofErr w:type="spellEnd"/>
      <w:r>
        <w:rPr>
          <w:rFonts w:ascii="CMR10" w:hAnsi="CMR10" w:cs="CMR10"/>
        </w:rPr>
        <w:t>-</w:t>
      </w:r>
      <w:proofErr w:type="gram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servables</w:t>
      </w:r>
      <w:proofErr w:type="spellEnd"/>
      <w:proofErr w:type="gramEnd"/>
      <w:r>
        <w:rPr>
          <w:rFonts w:ascii="CMR10" w:hAnsi="CMR10" w:cs="CMR10"/>
        </w:rPr>
        <w:t xml:space="preserve"> for complex POLSAR data. </w:t>
      </w:r>
      <w:proofErr w:type="spellStart"/>
      <w:r>
        <w:rPr>
          <w:rFonts w:ascii="CMR10" w:hAnsi="CMR10" w:cs="CMR10"/>
        </w:rPr>
        <w:t>Alberga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(2008) evaluated the </w:t>
      </w:r>
      <w:proofErr w:type="spellStart"/>
      <w:r>
        <w:rPr>
          <w:rFonts w:ascii="CMR10" w:hAnsi="CMR10" w:cs="CMR10"/>
        </w:rPr>
        <w:t>perfor</w:t>
      </w:r>
      <w:proofErr w:type="spell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mance</w:t>
      </w:r>
      <w:proofErr w:type="spellEnd"/>
      <w:proofErr w:type="gramEnd"/>
      <w:r>
        <w:rPr>
          <w:rFonts w:ascii="CMR10" w:hAnsi="CMR10" w:cs="CMR10"/>
        </w:rPr>
        <w:t xml:space="preserve"> of different scalar POLSAR observables for classification. While many were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presented</w:t>
      </w:r>
      <w:proofErr w:type="gramEnd"/>
      <w:r>
        <w:rPr>
          <w:rFonts w:ascii="CMR10" w:hAnsi="CMR10" w:cs="CMR10"/>
        </w:rPr>
        <w:t>, their corresponding statistical models and classifiers were not available.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Furthermore, the paper concluded that it is impossible to identify a single best rep-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resentation</w:t>
      </w:r>
      <w:proofErr w:type="spellEnd"/>
      <w:proofErr w:type="gramEnd"/>
      <w:r>
        <w:rPr>
          <w:rFonts w:ascii="CMR10" w:hAnsi="CMR10" w:cs="CMR10"/>
        </w:rPr>
        <w:t>. Although, to be fair, the observables were identified for describing a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decomposed</w:t>
      </w:r>
      <w:proofErr w:type="gramEnd"/>
      <w:r>
        <w:rPr>
          <w:rFonts w:ascii="CMR10" w:hAnsi="CMR10" w:cs="CMR10"/>
        </w:rPr>
        <w:t xml:space="preserve"> portion of the complex POLSAR data, rather than a unified </w:t>
      </w:r>
      <w:proofErr w:type="spellStart"/>
      <w:r>
        <w:rPr>
          <w:rFonts w:ascii="CMR10" w:hAnsi="CMR10" w:cs="CMR10"/>
        </w:rPr>
        <w:t>represen</w:t>
      </w:r>
      <w:proofErr w:type="spell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tation</w:t>
      </w:r>
      <w:proofErr w:type="spellEnd"/>
      <w:proofErr w:type="gramEnd"/>
      <w:r>
        <w:rPr>
          <w:rFonts w:ascii="CMR10" w:hAnsi="CMR10" w:cs="CMR10"/>
        </w:rPr>
        <w:t>. Using a different approach, given that the joint distribution for POLSAR is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known</w:t>
      </w:r>
      <w:proofErr w:type="gramEnd"/>
      <w:r>
        <w:rPr>
          <w:rFonts w:ascii="CMR10" w:hAnsi="CMR10" w:cs="CMR10"/>
        </w:rPr>
        <w:t xml:space="preserve"> to be the multi-</w:t>
      </w:r>
      <w:proofErr w:type="spellStart"/>
      <w:r>
        <w:rPr>
          <w:rFonts w:ascii="CMR10" w:hAnsi="CMR10" w:cs="CMR10"/>
        </w:rPr>
        <w:t>variate</w:t>
      </w:r>
      <w:proofErr w:type="spellEnd"/>
      <w:r>
        <w:rPr>
          <w:rFonts w:ascii="CMR10" w:hAnsi="CMR10" w:cs="CMR10"/>
        </w:rPr>
        <w:t xml:space="preserve"> complex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>, it is possible to derive the scalar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statistical</w:t>
      </w:r>
      <w:proofErr w:type="gramEnd"/>
      <w:r>
        <w:rPr>
          <w:rFonts w:ascii="CMR10" w:hAnsi="CMR10" w:cs="CMR10"/>
        </w:rPr>
        <w:t xml:space="preserve"> models for some </w:t>
      </w:r>
      <w:proofErr w:type="spellStart"/>
      <w:r>
        <w:rPr>
          <w:rFonts w:ascii="CMR10" w:hAnsi="CMR10" w:cs="CMR10"/>
        </w:rPr>
        <w:t>univariate</w:t>
      </w:r>
      <w:proofErr w:type="spellEnd"/>
      <w:r>
        <w:rPr>
          <w:rFonts w:ascii="CMR10" w:hAnsi="CMR10" w:cs="CMR10"/>
        </w:rPr>
        <w:t xml:space="preserve"> POLSAR observables. However, this is </w:t>
      </w:r>
      <w:proofErr w:type="gramStart"/>
      <w:r>
        <w:rPr>
          <w:rFonts w:ascii="CMR10" w:hAnsi="CMR10" w:cs="CMR10"/>
        </w:rPr>
        <w:t>non</w:t>
      </w:r>
      <w:proofErr w:type="gramEnd"/>
      <w:r>
        <w:rPr>
          <w:rFonts w:ascii="CMR10" w:hAnsi="CMR10" w:cs="CMR10"/>
        </w:rPr>
        <w:t>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trivial</w:t>
      </w:r>
      <w:proofErr w:type="gramEnd"/>
      <w:r>
        <w:rPr>
          <w:rFonts w:ascii="CMR10" w:hAnsi="CMR10" w:cs="CMR10"/>
        </w:rPr>
        <w:t xml:space="preserve"> – so far, only a handful of such models have been proposed, including: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i</w:t>
      </w:r>
      <w:proofErr w:type="spellEnd"/>
      <w:r>
        <w:rPr>
          <w:rFonts w:ascii="CMR10" w:hAnsi="CMR10" w:cs="CMR10"/>
        </w:rPr>
        <w:t xml:space="preserve">) cross-pol ratio </w:t>
      </w:r>
      <w:proofErr w:type="spellStart"/>
      <w:r>
        <w:rPr>
          <w:rFonts w:ascii="CMMI10" w:hAnsi="CMMI10" w:cs="CMMI10"/>
        </w:rPr>
        <w:t>r</w:t>
      </w:r>
      <w:r>
        <w:rPr>
          <w:rFonts w:ascii="CMMI8" w:hAnsi="CMMI8" w:cs="CMMI8"/>
          <w:sz w:val="16"/>
          <w:szCs w:val="16"/>
        </w:rPr>
        <w:t>HV</w:t>
      </w:r>
      <w:proofErr w:type="spellEnd"/>
      <w:r>
        <w:rPr>
          <w:rFonts w:ascii="CMMI8" w:hAnsi="CMMI8" w:cs="CMMI8"/>
          <w:sz w:val="16"/>
          <w:szCs w:val="16"/>
        </w:rPr>
        <w:t xml:space="preserve">/HH </w:t>
      </w:r>
      <w:r>
        <w:rPr>
          <w:rFonts w:ascii="CMR10" w:hAnsi="CMR10" w:cs="CMR10"/>
        </w:rPr>
        <w:t xml:space="preserve">= 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 xml:space="preserve">HV 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</w:rPr>
        <w:t>/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HH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Joughin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(ii) </w:t>
      </w:r>
      <w:proofErr w:type="gramStart"/>
      <w:r>
        <w:rPr>
          <w:rFonts w:ascii="CMR10" w:hAnsi="CMR10" w:cs="CMR10"/>
        </w:rPr>
        <w:t>co-pol</w:t>
      </w:r>
      <w:proofErr w:type="gramEnd"/>
      <w:r>
        <w:rPr>
          <w:rFonts w:ascii="CMR10" w:hAnsi="CMR10" w:cs="CMR10"/>
        </w:rPr>
        <w:t xml:space="preserve"> ratio </w:t>
      </w:r>
      <w:proofErr w:type="spellStart"/>
      <w:r>
        <w:rPr>
          <w:rFonts w:ascii="CMMI10" w:hAnsi="CMMI10" w:cs="CMMI10"/>
        </w:rPr>
        <w:t>r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MI8" w:hAnsi="CMMI8" w:cs="CMMI8"/>
          <w:sz w:val="16"/>
          <w:szCs w:val="16"/>
        </w:rPr>
        <w:t xml:space="preserve"> V/HH </w:t>
      </w:r>
      <w:r>
        <w:rPr>
          <w:rFonts w:ascii="CMR10" w:hAnsi="CMR10" w:cs="CMR10"/>
        </w:rPr>
        <w:t xml:space="preserve">= 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 xml:space="preserve">V V 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</w:rPr>
        <w:t>/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HH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Joughin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(iii) </w:t>
      </w:r>
      <w:proofErr w:type="gramStart"/>
      <w:r>
        <w:rPr>
          <w:rFonts w:ascii="CMR10" w:hAnsi="CMR10" w:cs="CMR10"/>
        </w:rPr>
        <w:t>co-pol</w:t>
      </w:r>
      <w:proofErr w:type="gramEnd"/>
      <w:r>
        <w:rPr>
          <w:rFonts w:ascii="CMR10" w:hAnsi="CMR10" w:cs="CMR10"/>
        </w:rPr>
        <w:t xml:space="preserve"> phase difference </w:t>
      </w:r>
      <w:r>
        <w:rPr>
          <w:rFonts w:ascii="CMMI10" w:hAnsi="CMMI10" w:cs="CMMI10"/>
        </w:rPr>
        <w:t>_</w:t>
      </w:r>
      <w:r>
        <w:rPr>
          <w:rFonts w:ascii="CMMI8" w:hAnsi="CMMI8" w:cs="CMMI8"/>
          <w:sz w:val="16"/>
          <w:szCs w:val="16"/>
        </w:rPr>
        <w:t xml:space="preserve">V V/HH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MI10" w:hAnsi="CMMI10" w:cs="CMMI10"/>
        </w:rPr>
        <w:t>arg</w:t>
      </w:r>
      <w:proofErr w:type="spellEnd"/>
      <w:r>
        <w:rPr>
          <w:rFonts w:ascii="CMR10" w:hAnsi="CMR10" w:cs="CMR10"/>
        </w:rPr>
        <w:t>(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 xml:space="preserve">V V </w:t>
      </w:r>
      <w:r>
        <w:rPr>
          <w:rFonts w:ascii="CMMI10" w:hAnsi="CMMI10" w:cs="CMMI10"/>
        </w:rPr>
        <w:t>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HH</w:t>
      </w:r>
      <w:r>
        <w:rPr>
          <w:rFonts w:ascii="CMR10" w:hAnsi="CMR10" w:cs="CMR10"/>
        </w:rPr>
        <w:t>) (</w:t>
      </w:r>
      <w:proofErr w:type="spellStart"/>
      <w:r>
        <w:rPr>
          <w:rFonts w:ascii="CMR10" w:hAnsi="CMR10" w:cs="CMR10"/>
        </w:rPr>
        <w:t>Joughin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1994) (</w:t>
      </w:r>
      <w:proofErr w:type="spellStart"/>
      <w:r>
        <w:rPr>
          <w:rFonts w:ascii="CMR10" w:hAnsi="CMR10" w:cs="CMR10"/>
        </w:rPr>
        <w:t>Lee</w:t>
      </w:r>
      <w:r>
        <w:rPr>
          <w:rFonts w:ascii="CMTI10" w:hAnsi="CMTI10" w:cs="CMTI10"/>
        </w:rPr>
        <w:t>et</w:t>
      </w:r>
      <w:proofErr w:type="spellEnd"/>
      <w:r>
        <w:rPr>
          <w:rFonts w:ascii="CMTI10" w:hAnsi="CMTI10" w:cs="CMTI10"/>
        </w:rPr>
        <w:t xml:space="preserve"> al. </w:t>
      </w:r>
      <w:r>
        <w:rPr>
          <w:rFonts w:ascii="CMR10" w:hAnsi="CMR10" w:cs="CMR10"/>
        </w:rPr>
        <w:t>1994b),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(iv) </w:t>
      </w:r>
      <w:proofErr w:type="gramStart"/>
      <w:r>
        <w:rPr>
          <w:rFonts w:ascii="CMR10" w:hAnsi="CMR10" w:cs="CMR10"/>
        </w:rPr>
        <w:t>magnitude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g </w:t>
      </w:r>
      <w:r>
        <w:rPr>
          <w:rFonts w:ascii="CMR10" w:hAnsi="CMR10" w:cs="CMR10"/>
        </w:rPr>
        <w:t xml:space="preserve">=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avg</w:t>
      </w:r>
      <w:proofErr w:type="spellEnd"/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pq</w:t>
      </w:r>
      <w:r>
        <w:rPr>
          <w:rFonts w:ascii="CMMI10" w:hAnsi="CMMI10" w:cs="CMMI10"/>
        </w:rPr>
        <w:t>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rs</w:t>
      </w:r>
      <w:proofErr w:type="spellEnd"/>
      <w:r>
        <w:rPr>
          <w:rFonts w:ascii="CMR10" w:hAnsi="CMR10" w:cs="CMR10"/>
        </w:rPr>
        <w:t>)</w:t>
      </w:r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 xml:space="preserve">(Lee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1994b),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(v) </w:t>
      </w:r>
      <w:proofErr w:type="gramStart"/>
      <w:r>
        <w:rPr>
          <w:rFonts w:ascii="CMR10" w:hAnsi="CMR10" w:cs="CMR10"/>
        </w:rPr>
        <w:t>normalized</w:t>
      </w:r>
      <w:proofErr w:type="gramEnd"/>
      <w:r>
        <w:rPr>
          <w:rFonts w:ascii="CMR10" w:hAnsi="CMR10" w:cs="CMR10"/>
        </w:rPr>
        <w:t xml:space="preserve"> magnitude </w:t>
      </w:r>
      <w:r>
        <w:rPr>
          <w:rFonts w:ascii="CMMI10" w:hAnsi="CMMI10" w:cs="CMMI10"/>
        </w:rPr>
        <w:t xml:space="preserve">_ </w:t>
      </w:r>
      <w:r>
        <w:rPr>
          <w:rFonts w:ascii="CMR10" w:hAnsi="CMR10" w:cs="CMR10"/>
        </w:rPr>
        <w:t xml:space="preserve">= </w:t>
      </w:r>
      <w:r>
        <w:rPr>
          <w:rFonts w:ascii="CMSY8" w:hAnsi="CMSY8" w:cs="CMSY8"/>
          <w:sz w:val="16"/>
          <w:szCs w:val="16"/>
        </w:rPr>
        <w:t>|</w:t>
      </w:r>
      <w:proofErr w:type="spellStart"/>
      <w:r>
        <w:rPr>
          <w:rFonts w:ascii="CMMI8" w:hAnsi="CMMI8" w:cs="CMMI8"/>
          <w:sz w:val="16"/>
          <w:szCs w:val="16"/>
        </w:rPr>
        <w:t>avg</w:t>
      </w:r>
      <w:proofErr w:type="spellEnd"/>
      <w:r>
        <w:rPr>
          <w:rFonts w:ascii="CMR8" w:hAnsi="CMR8" w:cs="CMR8"/>
          <w:sz w:val="16"/>
          <w:szCs w:val="16"/>
        </w:rPr>
        <w:t>(</w:t>
      </w:r>
      <w:proofErr w:type="spellStart"/>
      <w:r>
        <w:rPr>
          <w:rFonts w:ascii="CMMI8" w:hAnsi="CMMI8" w:cs="CMMI8"/>
          <w:sz w:val="16"/>
          <w:szCs w:val="16"/>
        </w:rPr>
        <w:t>S</w:t>
      </w:r>
      <w:r>
        <w:rPr>
          <w:rFonts w:ascii="CMMI5" w:hAnsi="CMMI5" w:cs="CMMI5"/>
          <w:sz w:val="10"/>
          <w:szCs w:val="10"/>
        </w:rPr>
        <w:t>pq</w:t>
      </w:r>
      <w:r>
        <w:rPr>
          <w:rFonts w:ascii="CMMI8" w:hAnsi="CMMI8" w:cs="CMMI8"/>
          <w:sz w:val="16"/>
          <w:szCs w:val="16"/>
        </w:rPr>
        <w:t>S</w:t>
      </w:r>
      <w:r>
        <w:rPr>
          <w:rFonts w:ascii="CMSY5" w:hAnsi="CMSY5" w:cs="CMSY5"/>
          <w:sz w:val="10"/>
          <w:szCs w:val="10"/>
        </w:rPr>
        <w:t>_</w:t>
      </w:r>
      <w:r>
        <w:rPr>
          <w:rFonts w:ascii="CMMI5" w:hAnsi="CMMI5" w:cs="CMMI5"/>
          <w:sz w:val="10"/>
          <w:szCs w:val="10"/>
        </w:rPr>
        <w:t>rs</w:t>
      </w:r>
      <w:proofErr w:type="spellEnd"/>
      <w:r>
        <w:rPr>
          <w:rFonts w:ascii="CMR8" w:hAnsi="CMR8" w:cs="CMR8"/>
          <w:sz w:val="16"/>
          <w:szCs w:val="16"/>
        </w:rPr>
        <w:t>)</w:t>
      </w:r>
      <w:r>
        <w:rPr>
          <w:rFonts w:ascii="CMSY8" w:hAnsi="CMSY8" w:cs="CMSY8"/>
          <w:sz w:val="16"/>
          <w:szCs w:val="16"/>
        </w:rPr>
        <w:t xml:space="preserve">| </w:t>
      </w:r>
      <w:r>
        <w:rPr>
          <w:rFonts w:ascii="CMSY10" w:eastAsia="CMSY10" w:hAnsi="CMR10" w:cs="CMSY10" w:hint="eastAsia"/>
        </w:rPr>
        <w:t>√</w:t>
      </w:r>
      <w:proofErr w:type="spellStart"/>
      <w:r>
        <w:rPr>
          <w:rFonts w:ascii="CMMI8" w:hAnsi="CMMI8" w:cs="CMMI8"/>
          <w:sz w:val="16"/>
          <w:szCs w:val="16"/>
        </w:rPr>
        <w:t>avg</w:t>
      </w:r>
      <w:proofErr w:type="spellEnd"/>
      <w:r>
        <w:rPr>
          <w:rFonts w:ascii="CMR8" w:hAnsi="CMR8" w:cs="CMR8"/>
          <w:sz w:val="16"/>
          <w:szCs w:val="16"/>
        </w:rPr>
        <w:t>(</w:t>
      </w:r>
      <w:r>
        <w:rPr>
          <w:rFonts w:ascii="CMSY8" w:hAnsi="CMSY8" w:cs="CMSY8"/>
          <w:sz w:val="16"/>
          <w:szCs w:val="16"/>
        </w:rPr>
        <w:t>|</w:t>
      </w:r>
      <w:r>
        <w:rPr>
          <w:rFonts w:ascii="CMMI8" w:hAnsi="CMMI8" w:cs="CMMI8"/>
          <w:sz w:val="16"/>
          <w:szCs w:val="16"/>
        </w:rPr>
        <w:t>S</w:t>
      </w:r>
      <w:r>
        <w:rPr>
          <w:rFonts w:ascii="CMMI5" w:hAnsi="CMMI5" w:cs="CMMI5"/>
          <w:sz w:val="10"/>
          <w:szCs w:val="10"/>
        </w:rPr>
        <w:t>pq</w:t>
      </w:r>
      <w:r>
        <w:rPr>
          <w:rFonts w:ascii="CMSY8" w:hAnsi="CMSY8" w:cs="CMSY8"/>
          <w:sz w:val="16"/>
          <w:szCs w:val="16"/>
        </w:rPr>
        <w:t>|</w:t>
      </w:r>
      <w:r>
        <w:rPr>
          <w:rFonts w:ascii="CMR5" w:hAnsi="CMR5" w:cs="CMR5"/>
          <w:sz w:val="10"/>
          <w:szCs w:val="10"/>
        </w:rPr>
        <w:t>2</w:t>
      </w:r>
      <w:r>
        <w:rPr>
          <w:rFonts w:ascii="CMR8" w:hAnsi="CMR8" w:cs="CMR8"/>
          <w:sz w:val="16"/>
          <w:szCs w:val="16"/>
        </w:rPr>
        <w:t>)</w:t>
      </w:r>
      <w:proofErr w:type="spellStart"/>
      <w:r>
        <w:rPr>
          <w:rFonts w:ascii="CMMI8" w:hAnsi="CMMI8" w:cs="CMMI8"/>
          <w:sz w:val="16"/>
          <w:szCs w:val="16"/>
        </w:rPr>
        <w:t>avg</w:t>
      </w:r>
      <w:proofErr w:type="spellEnd"/>
      <w:r>
        <w:rPr>
          <w:rFonts w:ascii="CMR8" w:hAnsi="CMR8" w:cs="CMR8"/>
          <w:sz w:val="16"/>
          <w:szCs w:val="16"/>
        </w:rPr>
        <w:t>(</w:t>
      </w:r>
      <w:r>
        <w:rPr>
          <w:rFonts w:ascii="CMSY8" w:hAnsi="CMSY8" w:cs="CMSY8"/>
          <w:sz w:val="16"/>
          <w:szCs w:val="16"/>
        </w:rPr>
        <w:t>|</w:t>
      </w:r>
      <w:r>
        <w:rPr>
          <w:rFonts w:ascii="CMMI8" w:hAnsi="CMMI8" w:cs="CMMI8"/>
          <w:sz w:val="16"/>
          <w:szCs w:val="16"/>
        </w:rPr>
        <w:t>S</w:t>
      </w:r>
      <w:r>
        <w:rPr>
          <w:rFonts w:ascii="CMMI5" w:hAnsi="CMMI5" w:cs="CMMI5"/>
          <w:sz w:val="10"/>
          <w:szCs w:val="10"/>
        </w:rPr>
        <w:t>rs</w:t>
      </w:r>
      <w:r>
        <w:rPr>
          <w:rFonts w:ascii="CMSY8" w:hAnsi="CMSY8" w:cs="CMSY8"/>
          <w:sz w:val="16"/>
          <w:szCs w:val="16"/>
        </w:rPr>
        <w:t>|</w:t>
      </w:r>
      <w:r>
        <w:rPr>
          <w:rFonts w:ascii="CMR5" w:hAnsi="CMR5" w:cs="CMR5"/>
          <w:sz w:val="10"/>
          <w:szCs w:val="10"/>
        </w:rPr>
        <w:t>2</w:t>
      </w:r>
      <w:r>
        <w:rPr>
          <w:rFonts w:ascii="CMR8" w:hAnsi="CMR8" w:cs="CMR8"/>
          <w:sz w:val="16"/>
          <w:szCs w:val="16"/>
        </w:rPr>
        <w:t>)</w:t>
      </w:r>
      <w:r>
        <w:rPr>
          <w:rFonts w:ascii="CMR10" w:hAnsi="CMR10" w:cs="CMR10"/>
        </w:rPr>
        <w:t xml:space="preserve">(Lee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1994b),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(vi) </w:t>
      </w:r>
      <w:proofErr w:type="gramStart"/>
      <w:r>
        <w:rPr>
          <w:rFonts w:ascii="CMR10" w:hAnsi="CMR10" w:cs="CMR10"/>
        </w:rPr>
        <w:t>intensity</w:t>
      </w:r>
      <w:proofErr w:type="gramEnd"/>
      <w:r>
        <w:rPr>
          <w:rFonts w:ascii="CMR10" w:hAnsi="CMR10" w:cs="CMR10"/>
        </w:rPr>
        <w:t xml:space="preserve"> ratio </w:t>
      </w:r>
      <w:r>
        <w:rPr>
          <w:rFonts w:ascii="CMMI10" w:hAnsi="CMMI10" w:cs="CMMI10"/>
        </w:rPr>
        <w:t xml:space="preserve">w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MI10" w:hAnsi="CMMI10" w:cs="CMMI10"/>
        </w:rPr>
        <w:t>avg</w:t>
      </w:r>
      <w:proofErr w:type="spellEnd"/>
      <w:r>
        <w:rPr>
          <w:rFonts w:ascii="CMR10" w:hAnsi="CMR10" w:cs="CMR10"/>
        </w:rPr>
        <w:t>(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pq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)</w:t>
      </w:r>
      <w:r>
        <w:rPr>
          <w:rFonts w:ascii="CMMI10" w:hAnsi="CMMI10" w:cs="CMMI10"/>
        </w:rPr>
        <w:t>/</w:t>
      </w:r>
      <w:proofErr w:type="spellStart"/>
      <w:r>
        <w:rPr>
          <w:rFonts w:ascii="CMMI10" w:hAnsi="CMMI10" w:cs="CMMI10"/>
        </w:rPr>
        <w:t>avg</w:t>
      </w:r>
      <w:proofErr w:type="spellEnd"/>
      <w:r>
        <w:rPr>
          <w:rFonts w:ascii="CMR10" w:hAnsi="CMR10" w:cs="CMR10"/>
        </w:rPr>
        <w:t>(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rs</w:t>
      </w:r>
      <w:r>
        <w:rPr>
          <w:rFonts w:ascii="CMSY10" w:eastAsia="CMSY10" w:hAnsi="CMR10" w:cs="CMSY10"/>
        </w:rPr>
        <w:t>|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 xml:space="preserve">) (Lee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1994b),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(vii) </w:t>
      </w: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 Stokes parameters </w:t>
      </w:r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 xml:space="preserve">0 </w:t>
      </w:r>
      <w:r>
        <w:rPr>
          <w:rFonts w:ascii="CMSY10" w:eastAsia="CMSY10" w:hAnsi="CMR10" w:cs="CMSY10" w:hint="eastAsia"/>
        </w:rPr>
        <w:t>≤</w:t>
      </w:r>
      <w:r>
        <w:rPr>
          <w:rFonts w:ascii="CMSY10" w:eastAsia="CMSY10" w:hAnsi="CMR10" w:cs="CMSY10"/>
        </w:rPr>
        <w:t xml:space="preserve">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MI10" w:hAnsi="CMMI10" w:cs="CMMI10"/>
        </w:rPr>
        <w:t xml:space="preserve"> </w:t>
      </w:r>
      <w:r>
        <w:rPr>
          <w:rFonts w:ascii="CMSY10" w:eastAsia="CMSY10" w:hAnsi="CMR10" w:cs="CMSY10" w:hint="eastAsia"/>
        </w:rPr>
        <w:t>≤</w:t>
      </w:r>
      <w:r>
        <w:rPr>
          <w:rFonts w:ascii="CMSY10" w:eastAsia="CMSY10" w:hAnsi="CMR10" w:cs="CMSY10"/>
        </w:rPr>
        <w:t xml:space="preserve"> </w:t>
      </w:r>
      <w:r>
        <w:rPr>
          <w:rFonts w:ascii="CMR10" w:hAnsi="CMR10" w:cs="CMR10"/>
        </w:rPr>
        <w:t>3 (</w:t>
      </w:r>
      <w:proofErr w:type="spellStart"/>
      <w:r>
        <w:rPr>
          <w:rFonts w:ascii="CMR10" w:hAnsi="CMR10" w:cs="CMR10"/>
        </w:rPr>
        <w:t>Touzi</w:t>
      </w:r>
      <w:proofErr w:type="spellEnd"/>
      <w:r>
        <w:rPr>
          <w:rFonts w:ascii="CMR10" w:hAnsi="CMR10" w:cs="CMR10"/>
        </w:rPr>
        <w:t xml:space="preserve"> and Lopes 1996).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More recently, statistical models for each element of the POLSAR covariance ma-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trix</w:t>
      </w:r>
      <w:proofErr w:type="spellEnd"/>
      <w:proofErr w:type="gramEnd"/>
      <w:r>
        <w:rPr>
          <w:rFonts w:ascii="CMR10" w:hAnsi="CMR10" w:cs="CMR10"/>
        </w:rPr>
        <w:t xml:space="preserve">, i.e. </w:t>
      </w:r>
      <w:proofErr w:type="spellStart"/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pq</w:t>
      </w:r>
      <w:r>
        <w:rPr>
          <w:rFonts w:ascii="CMMI10" w:hAnsi="CMMI10" w:cs="CMMI10"/>
        </w:rPr>
        <w:t>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rs</w:t>
      </w:r>
      <w:proofErr w:type="spellEnd"/>
      <w:r>
        <w:rPr>
          <w:rFonts w:ascii="CMR10" w:hAnsi="CMR10" w:cs="CMR10"/>
        </w:rPr>
        <w:t xml:space="preserve">, (Lopez-Martinez and </w:t>
      </w:r>
      <w:proofErr w:type="spellStart"/>
      <w:r>
        <w:rPr>
          <w:rFonts w:ascii="CMR10" w:hAnsi="CMR10" w:cs="CMR10"/>
        </w:rPr>
        <w:t>Fabregas</w:t>
      </w:r>
      <w:proofErr w:type="spellEnd"/>
      <w:r>
        <w:rPr>
          <w:rFonts w:ascii="CMR10" w:hAnsi="CMR10" w:cs="CMR10"/>
        </w:rPr>
        <w:t xml:space="preserve"> 2003) as well as for the largest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eigen</w:t>
      </w:r>
      <w:proofErr w:type="spellEnd"/>
      <w:r>
        <w:rPr>
          <w:rFonts w:ascii="CMR10" w:hAnsi="CMR10" w:cs="CMR10"/>
        </w:rPr>
        <w:t>-value</w:t>
      </w:r>
      <w:proofErr w:type="gramEnd"/>
      <w:r>
        <w:rPr>
          <w:rFonts w:ascii="CMR10" w:hAnsi="CMR10" w:cs="CMR10"/>
        </w:rPr>
        <w:t xml:space="preserve"> of the covariance matrix </w:t>
      </w:r>
      <w:r>
        <w:rPr>
          <w:rFonts w:ascii="CMMI10" w:hAnsi="CMMI10" w:cs="CMMI10"/>
        </w:rPr>
        <w:t>_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Erten</w:t>
      </w:r>
      <w:proofErr w:type="spellEnd"/>
      <w:r>
        <w:rPr>
          <w:rFonts w:ascii="CMR10" w:hAnsi="CMR10" w:cs="CMR10"/>
        </w:rPr>
        <w:t xml:space="preserve"> 2012) have been proposed. Although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useful</w:t>
      </w:r>
      <w:proofErr w:type="gramEnd"/>
      <w:r>
        <w:rPr>
          <w:rFonts w:ascii="CMR10" w:hAnsi="CMR10" w:cs="CMR10"/>
        </w:rPr>
        <w:t>, these have not been shown to result in statistically consistent discrimination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measures</w:t>
      </w:r>
      <w:proofErr w:type="gramEnd"/>
      <w:r>
        <w:rPr>
          <w:rFonts w:ascii="CMR10" w:hAnsi="CMR10" w:cs="CMR10"/>
        </w:rPr>
        <w:t xml:space="preserve"> or be representative of the complex POLSAR data.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10" w:hAnsi="CMBX10" w:cs="CMBX10"/>
        </w:rPr>
        <w:t xml:space="preserve">2.1 </w:t>
      </w:r>
      <w:r>
        <w:rPr>
          <w:rFonts w:ascii="CMBXTI10" w:hAnsi="CMBXTI10" w:cs="CMBXTI10"/>
        </w:rPr>
        <w:t>POLSAR Discrimination Measures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Euclidean or Manhattan distance measures for matrices are not widely used for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POLSAR due to the multiplicative nature of the noise.</w:t>
      </w:r>
      <w:proofErr w:type="gramEnd"/>
      <w:r>
        <w:rPr>
          <w:rFonts w:ascii="CMR10" w:hAnsi="CMR10" w:cs="CMR10"/>
        </w:rPr>
        <w:t xml:space="preserve"> Instead, the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dis-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tance</w:t>
      </w:r>
      <w:proofErr w:type="spellEnd"/>
      <w:proofErr w:type="gramEnd"/>
      <w:r>
        <w:rPr>
          <w:rFonts w:ascii="CMR10" w:hAnsi="CMR10" w:cs="CMR10"/>
        </w:rPr>
        <w:t xml:space="preserve"> is probably most common, as part of the well-known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classifier (Lee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1999), defined (Lee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1994a) as: </w:t>
      </w:r>
      <w:proofErr w:type="gramStart"/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) =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 xml:space="preserve">| </w:t>
      </w:r>
      <w:r>
        <w:rPr>
          <w:rFonts w:ascii="CMR10" w:hAnsi="CMR10" w:cs="CMR10"/>
        </w:rPr>
        <w:t xml:space="preserve">+ </w:t>
      </w:r>
      <w:proofErr w:type="spellStart"/>
      <w:r>
        <w:rPr>
          <w:rFonts w:ascii="CMMI10" w:hAnsi="CMMI10" w:cs="CMMI10"/>
        </w:rPr>
        <w:t>tr</w:t>
      </w:r>
      <w:proofErr w:type="spellEnd"/>
      <w:r>
        <w:rPr>
          <w:rFonts w:ascii="CMR10" w:hAnsi="CMR10" w:cs="CMR10"/>
        </w:rPr>
        <w:t>(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C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>) where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MI10" w:hAnsi="CMMI10" w:cs="CMMI10"/>
        </w:rPr>
        <w:t>tr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MI10" w:hAnsi="CMMI10" w:cs="CMMI10"/>
        </w:rPr>
        <w:t>C</w:t>
      </w:r>
      <w:r>
        <w:rPr>
          <w:rFonts w:ascii="CMR10" w:hAnsi="CMR10" w:cs="CMR10"/>
        </w:rPr>
        <w:t>) denotes the trace of the POLSAR covariance matrix C. As a measure of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distance</w:t>
      </w:r>
      <w:proofErr w:type="gramEnd"/>
      <w:r>
        <w:rPr>
          <w:rFonts w:ascii="CMR10" w:hAnsi="CMR10" w:cs="CMR10"/>
        </w:rPr>
        <w:t xml:space="preserve">, its main disadvantage is that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) =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>| 6</w:t>
      </w:r>
      <w:r>
        <w:rPr>
          <w:rFonts w:ascii="CMR10" w:hAnsi="CMR10" w:cs="CMR10"/>
        </w:rPr>
        <w:t>= 0.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Recent works have suggested alternative dissimilarity measures including the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symmetric</w:t>
      </w:r>
      <w:proofErr w:type="gramEnd"/>
      <w:r>
        <w:rPr>
          <w:rFonts w:ascii="CMR10" w:hAnsi="CMR10" w:cs="CMR10"/>
        </w:rPr>
        <w:t xml:space="preserve"> and asymmetric refined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distance (Anfinsen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2007),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>) =12</w:t>
      </w:r>
      <w:r>
        <w:rPr>
          <w:rFonts w:ascii="CMMI10" w:hAnsi="CMMI10" w:cs="CMMI10"/>
        </w:rPr>
        <w:t>tr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C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C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 xml:space="preserve">y 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R10" w:hAnsi="CMR10" w:cs="CMR10"/>
        </w:rPr>
        <w:t xml:space="preserve">)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r>
        <w:rPr>
          <w:rFonts w:ascii="CMMI10" w:hAnsi="CMMI10" w:cs="CMMI10"/>
        </w:rPr>
        <w:t xml:space="preserve">d </w:t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R10" w:hAnsi="CMR10" w:cs="CMR10"/>
        </w:rPr>
        <w:t>(1)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) =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 xml:space="preserve">| </w:t>
      </w:r>
      <w:r>
        <w:rPr>
          <w:rFonts w:ascii="CMR10" w:hAnsi="CMR10" w:cs="CMR10"/>
        </w:rPr>
        <w:t xml:space="preserve">+ </w:t>
      </w:r>
      <w:proofErr w:type="spellStart"/>
      <w:r>
        <w:rPr>
          <w:rFonts w:ascii="CMMI10" w:hAnsi="CMMI10" w:cs="CMMI10"/>
        </w:rPr>
        <w:t>tr</w:t>
      </w:r>
      <w:proofErr w:type="spellEnd"/>
      <w:r>
        <w:rPr>
          <w:rFonts w:ascii="CMR10" w:hAnsi="CMR10" w:cs="CMR10"/>
        </w:rPr>
        <w:t>(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C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 xml:space="preserve">)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r>
        <w:rPr>
          <w:rFonts w:ascii="CMMI10" w:hAnsi="CMMI10" w:cs="CMMI10"/>
        </w:rPr>
        <w:t xml:space="preserve">d </w:t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MI10" w:hAnsi="CMMI10" w:cs="CMMI10"/>
        </w:rPr>
        <w:tab/>
      </w:r>
      <w:r>
        <w:rPr>
          <w:rFonts w:ascii="CMR10" w:hAnsi="CMR10" w:cs="CMR10"/>
        </w:rPr>
        <w:t>(2)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Bartlett distance (</w:t>
      </w:r>
      <w:proofErr w:type="spellStart"/>
      <w:r>
        <w:rPr>
          <w:rFonts w:ascii="CMR10" w:hAnsi="CMR10" w:cs="CMR10"/>
        </w:rPr>
        <w:t>Kersten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2005),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) = 2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R8" w:hAnsi="CMR8" w:cs="CMR8"/>
          <w:sz w:val="16"/>
          <w:szCs w:val="16"/>
        </w:rPr>
        <w:t>+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 xml:space="preserve">d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2 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>(3)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Bhattacharyya distance (Lee and </w:t>
      </w:r>
      <w:proofErr w:type="spellStart"/>
      <w:r>
        <w:rPr>
          <w:rFonts w:ascii="CMR10" w:hAnsi="CMR10" w:cs="CMR10"/>
        </w:rPr>
        <w:t>Bretschneider</w:t>
      </w:r>
      <w:proofErr w:type="spellEnd"/>
      <w:r>
        <w:rPr>
          <w:rFonts w:ascii="CMR10" w:hAnsi="CMR10" w:cs="CMR10"/>
        </w:rPr>
        <w:t xml:space="preserve"> 2011),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MI10" w:hAnsi="CMMI10" w:cs="CMMI10"/>
        </w:rPr>
        <w:t>r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) =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SY10" w:eastAsia="CMSY10" w:hAnsi="CMBX10" w:cs="CMSY10"/>
        </w:rPr>
        <w:t>|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>/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>|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>/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SY10" w:eastAsia="CMSY10" w:hAnsi="CMBX10" w:cs="CMSY10"/>
        </w:rPr>
        <w:t>|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>)</w:t>
      </w:r>
      <w:r>
        <w:rPr>
          <w:rFonts w:ascii="CMMI10" w:hAnsi="CMMI10" w:cs="CMMI10"/>
        </w:rPr>
        <w:t>/</w:t>
      </w:r>
      <w:r>
        <w:rPr>
          <w:rFonts w:ascii="CMR10" w:hAnsi="CMR10" w:cs="CMR10"/>
        </w:rPr>
        <w:t>2</w:t>
      </w:r>
      <w:r>
        <w:rPr>
          <w:rFonts w:ascii="CMSY10" w:eastAsia="CMSY10" w:hAnsi="CMBX10" w:cs="CMSY10"/>
        </w:rPr>
        <w:t>|</w:t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R10" w:hAnsi="CMR10" w:cs="CMR10"/>
        </w:rPr>
        <w:t>(4)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Statistical test distance (Cao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2007),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proofErr w:type="spellStart"/>
      <w:proofErr w:type="gramEnd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MI10" w:hAnsi="CMMI10" w:cs="CMMI10"/>
        </w:rPr>
        <w:t>,C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>) = (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 xml:space="preserve">)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 w:hint="eastAsia"/>
        </w:rPr>
        <w:t>−</w:t>
      </w:r>
      <w:r>
        <w:rPr>
          <w:rFonts w:ascii="CMSY10" w:eastAsia="CMSY10" w:hAnsi="CMBX10" w:cs="CMSY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y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BX10" w:cs="CMSY10"/>
        </w:rPr>
        <w:t>|</w:t>
      </w:r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SY10" w:eastAsia="CMSY10" w:hAnsi="CMBX10" w:cs="CMSY10"/>
        </w:rPr>
        <w:t xml:space="preserve">| </w:t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SY10" w:eastAsia="CMSY10" w:hAnsi="CMBX10" w:cs="CMSY10"/>
        </w:rPr>
        <w:tab/>
      </w:r>
      <w:r>
        <w:rPr>
          <w:rFonts w:ascii="CMR10" w:hAnsi="CMR10" w:cs="CMR10"/>
        </w:rPr>
        <w:t>(5)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Closer examination</w:t>
      </w:r>
      <w:ins w:id="28" w:author="N Vun" w:date="2013-11-08T16:02:00Z">
        <w:r w:rsidR="00707C39">
          <w:rPr>
            <w:rFonts w:ascii="CMR10" w:hAnsi="CMR10" w:cs="CMR10"/>
          </w:rPr>
          <w:t>s</w:t>
        </w:r>
      </w:ins>
      <w:r>
        <w:rPr>
          <w:rFonts w:ascii="CMR10" w:hAnsi="CMR10" w:cs="CMR10"/>
        </w:rPr>
        <w:t xml:space="preserve"> of these reveal that most are related: The Bhattacharyya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Bartlett distances are easily shown to be related. At the same time, </w:t>
      </w:r>
      <w:proofErr w:type="spellStart"/>
      <w:r>
        <w:rPr>
          <w:rFonts w:ascii="CMR10" w:hAnsi="CMR10" w:cs="CMR10"/>
        </w:rPr>
        <w:t>Barlett</w:t>
      </w:r>
      <w:proofErr w:type="spell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can</w:t>
      </w:r>
      <w:proofErr w:type="gramEnd"/>
      <w:r>
        <w:rPr>
          <w:rFonts w:ascii="CMR10" w:hAnsi="CMR10" w:cs="CMR10"/>
        </w:rPr>
        <w:t xml:space="preserve"> be considered a special case of the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Statistical Test distance, when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two data sets have the same number of looks, i.e.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>. The close relation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among</w:t>
      </w:r>
      <w:proofErr w:type="gramEnd"/>
      <w:r>
        <w:rPr>
          <w:rFonts w:ascii="CMR10" w:hAnsi="CMR10" w:cs="CMR10"/>
        </w:rPr>
        <w:t xml:space="preserve"> measures may be due to the fact that all of their publications </w:t>
      </w:r>
      <w:del w:id="29" w:author="N Vun" w:date="2013-11-08T16:03:00Z">
        <w:r w:rsidDel="00707C39">
          <w:rPr>
            <w:rFonts w:ascii="CMR10" w:hAnsi="CMR10" w:cs="CMR10"/>
          </w:rPr>
          <w:delText>refer to, and</w:delText>
        </w:r>
      </w:del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are</w:t>
      </w:r>
      <w:proofErr w:type="gramEnd"/>
      <w:r>
        <w:rPr>
          <w:rFonts w:ascii="CMR10" w:hAnsi="CMR10" w:cs="CMR10"/>
        </w:rPr>
        <w:t xml:space="preserve"> based on</w:t>
      </w:r>
      <w:del w:id="30" w:author="N Vun" w:date="2013-11-08T16:06:00Z">
        <w:r w:rsidDel="00707C39">
          <w:rPr>
            <w:rFonts w:ascii="CMR10" w:hAnsi="CMR10" w:cs="CMR10"/>
          </w:rPr>
          <w:delText>,</w:delText>
        </w:r>
      </w:del>
      <w:r>
        <w:rPr>
          <w:rFonts w:ascii="CMR10" w:hAnsi="CMR10" w:cs="CMR10"/>
        </w:rPr>
        <w:t xml:space="preserve"> the same statistical model in (</w:t>
      </w:r>
      <w:proofErr w:type="spellStart"/>
      <w:r>
        <w:rPr>
          <w:rFonts w:ascii="CMR10" w:hAnsi="CMR10" w:cs="CMR10"/>
        </w:rPr>
        <w:t>Conradsen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2003). In (</w:t>
      </w:r>
      <w:proofErr w:type="spellStart"/>
      <w:r>
        <w:rPr>
          <w:rFonts w:ascii="CMR10" w:hAnsi="CMR10" w:cs="CMR10"/>
        </w:rPr>
        <w:t>Conradsen</w:t>
      </w:r>
      <w:proofErr w:type="spell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2003), to determine if the two scaled multi-look POLSAR covariance matrixes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and 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 xml:space="preserve">, which have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>as the corresponding number of looks, come from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same underlying stochastic process, the likelihood ratio statistics for POLSAR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covariance</w:t>
      </w:r>
      <w:proofErr w:type="gramEnd"/>
      <w:r>
        <w:rPr>
          <w:rFonts w:ascii="CMR10" w:hAnsi="CMR10" w:cs="CMR10"/>
        </w:rPr>
        <w:t xml:space="preserve"> matrix is considered: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(6)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Taking the log-transformation of the above equation, and denoting 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vx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MI10" w:hAnsi="CMMI10" w:cs="CMMI10"/>
        </w:rPr>
        <w:t>/L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R10" w:hAnsi="CMR10" w:cs="CMR10"/>
        </w:rPr>
        <w:t>,</w:t>
      </w:r>
    </w:p>
    <w:p w:rsidR="001743DB" w:rsidRDefault="001743DB" w:rsidP="001743DB">
      <w:pPr>
        <w:rPr>
          <w:rFonts w:ascii="CMR10" w:hAnsi="CMR10" w:cs="CMR10"/>
        </w:rPr>
      </w:pP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vy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MI10" w:hAnsi="CMMI10" w:cs="CMMI10"/>
        </w:rPr>
        <w:t>/L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 xml:space="preserve">and 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vxy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= (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x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+ 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y</w:t>
      </w:r>
      <w:proofErr w:type="spellEnd"/>
      <w:r>
        <w:rPr>
          <w:rFonts w:ascii="CMR10" w:hAnsi="CMR10" w:cs="CMR10"/>
        </w:rPr>
        <w:t>)</w:t>
      </w:r>
      <w:proofErr w:type="gramStart"/>
      <w:r>
        <w:rPr>
          <w:rFonts w:ascii="CMMI10" w:hAnsi="CMMI10" w:cs="CMMI10"/>
        </w:rPr>
        <w:t>/</w:t>
      </w:r>
      <w:r>
        <w:rPr>
          <w:rFonts w:ascii="CMR10" w:hAnsi="CMR10" w:cs="CMR10"/>
        </w:rPr>
        <w:t>(</w:t>
      </w:r>
      <w:proofErr w:type="gramEnd"/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>) then: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</w:t>
      </w:r>
      <w:r>
        <w:rPr>
          <w:rFonts w:ascii="CMR10" w:hAnsi="CMR10" w:cs="CMR10"/>
        </w:rPr>
        <w:t>7</w:t>
      </w:r>
      <w:r>
        <w:rPr>
          <w:rFonts w:ascii="CMR10" w:hAnsi="CMR10" w:cs="CMR10"/>
        </w:rPr>
        <w:t>)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</w:t>
      </w:r>
      <w:r>
        <w:rPr>
          <w:rFonts w:ascii="CMR10" w:hAnsi="CMR10" w:cs="CMR10"/>
        </w:rPr>
        <w:t>8</w:t>
      </w:r>
      <w:r>
        <w:rPr>
          <w:rFonts w:ascii="CMR10" w:hAnsi="CMR10" w:cs="CMR10"/>
        </w:rPr>
        <w:t>)</w:t>
      </w:r>
    </w:p>
    <w:p w:rsidR="001743DB" w:rsidRDefault="001743DB" w:rsidP="001743DB">
      <w:pPr>
        <w:rPr>
          <w:rFonts w:ascii="CMR10" w:hAnsi="CMR10" w:cs="CMR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To detect changes, a test statistic is developed for this discrimination measure.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i.e</w:t>
      </w:r>
      <w:proofErr w:type="gramEnd"/>
      <w:r>
        <w:rPr>
          <w:rFonts w:ascii="CMR10" w:hAnsi="CMR10" w:cs="CMR10"/>
        </w:rPr>
        <w:t xml:space="preserve">. a distribution is derived for the dissimilarity measure. However, </w:t>
      </w:r>
      <w:proofErr w:type="spellStart"/>
      <w:r>
        <w:rPr>
          <w:rFonts w:ascii="CMR10" w:hAnsi="CMR10" w:cs="CMR10"/>
        </w:rPr>
        <w:t>Conradsen</w:t>
      </w:r>
      <w:proofErr w:type="spellEnd"/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et</w:t>
      </w:r>
      <w:proofErr w:type="gramEnd"/>
      <w:r>
        <w:rPr>
          <w:rFonts w:ascii="CMTI10" w:hAnsi="CMTI10" w:cs="CMTI10"/>
        </w:rPr>
        <w:t xml:space="preserve"> al. </w:t>
      </w:r>
      <w:r>
        <w:rPr>
          <w:rFonts w:ascii="CMR10" w:hAnsi="CMR10" w:cs="CMR10"/>
        </w:rPr>
        <w:t>(2003) only use an asymptotic distribution. By contrast, this paper proposes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statistical model for the determinant of the POLSAR covariance matrix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>which is capable of providing an exact distribution for the test.</w:t>
      </w:r>
    </w:p>
    <w:p w:rsidR="001743DB" w:rsidRDefault="001743DB" w:rsidP="001743DB">
      <w:pPr>
        <w:rPr>
          <w:rFonts w:ascii="CMR10" w:hAnsi="CMR10" w:cs="CMR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3. The Generic Scalar Statistical Model for POLSAR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this section, the generic scalar statistical model for POLSAR is presented. First,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let</w:t>
      </w:r>
      <w:proofErr w:type="gramEnd"/>
      <w:r>
        <w:rPr>
          <w:rFonts w:ascii="CMR10" w:hAnsi="CMR10" w:cs="CMR10"/>
        </w:rPr>
        <w:t xml:space="preserve"> _ = </w:t>
      </w:r>
      <w:r>
        <w:rPr>
          <w:rFonts w:ascii="CMMI10" w:hAnsi="CMMI10" w:cs="CMMI10"/>
        </w:rPr>
        <w:t>E</w:t>
      </w:r>
      <w:r>
        <w:rPr>
          <w:rFonts w:ascii="CMR10" w:hAnsi="CMR10" w:cs="CMR10"/>
        </w:rPr>
        <w:t>[</w:t>
      </w:r>
      <w:proofErr w:type="spellStart"/>
      <w:r>
        <w:rPr>
          <w:rFonts w:ascii="CMMI10" w:hAnsi="CMMI10" w:cs="CMMI10"/>
        </w:rPr>
        <w:t>ss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] denote the population expected value of the POLSAR covariance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matrix</w:t>
      </w:r>
      <w:proofErr w:type="gramEnd"/>
      <w:r>
        <w:rPr>
          <w:rFonts w:ascii="CMR10" w:hAnsi="CMR10" w:cs="CMR10"/>
        </w:rPr>
        <w:t xml:space="preserve">, where </w:t>
      </w:r>
      <w:proofErr w:type="spellStart"/>
      <w:r>
        <w:rPr>
          <w:rFonts w:ascii="CMMI10" w:hAnsi="CMMI10" w:cs="CMMI10"/>
        </w:rPr>
        <w:t>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is the complex conjugate transpose of the POLSAR scattering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vector</w:t>
      </w:r>
      <w:proofErr w:type="gramEnd"/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>s</w:t>
      </w:r>
      <w:r>
        <w:rPr>
          <w:rFonts w:ascii="CMR10" w:hAnsi="CMR10" w:cs="CMR10"/>
        </w:rPr>
        <w:t>. If this is jointly circular complex Gaussian with expected covariance ma-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trix</w:t>
      </w:r>
      <w:proofErr w:type="spellEnd"/>
      <w:proofErr w:type="gramEnd"/>
      <w:r>
        <w:rPr>
          <w:rFonts w:ascii="CMR10" w:hAnsi="CMR10" w:cs="CMR10"/>
        </w:rPr>
        <w:t xml:space="preserve"> _, then the PDF of 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can be written as </w:t>
      </w:r>
      <w:proofErr w:type="spellStart"/>
      <w:r>
        <w:rPr>
          <w:rFonts w:ascii="CMMI10" w:hAnsi="CMMI10" w:cs="CMMI10"/>
        </w:rPr>
        <w:t>pdf</w:t>
      </w:r>
      <w:proofErr w:type="spellEnd"/>
      <w:r>
        <w:rPr>
          <w:rFonts w:ascii="CMR10" w:hAnsi="CMR10" w:cs="CMR10"/>
        </w:rPr>
        <w:t>(</w:t>
      </w:r>
      <w:r>
        <w:rPr>
          <w:rFonts w:ascii="CMMI10" w:hAnsi="CMMI10" w:cs="CMMI10"/>
        </w:rPr>
        <w:t>s</w:t>
      </w:r>
      <w:r>
        <w:rPr>
          <w:rFonts w:ascii="CMR10" w:hAnsi="CMR10" w:cs="CMR10"/>
        </w:rPr>
        <w:t xml:space="preserve">;_) = </w:t>
      </w:r>
      <w:r>
        <w:rPr>
          <w:rFonts w:ascii="CMSY10" w:eastAsia="CMSY10" w:hAnsi="CMBX10" w:cs="CMSY10"/>
        </w:rPr>
        <w:t>{</w:t>
      </w:r>
      <w:r>
        <w:rPr>
          <w:rFonts w:ascii="CMR10" w:hAnsi="CMR10" w:cs="CMR10"/>
        </w:rPr>
        <w:t>1</w:t>
      </w:r>
      <w:r>
        <w:rPr>
          <w:rFonts w:ascii="CMMI10" w:hAnsi="CMMI10" w:cs="CMMI10"/>
        </w:rPr>
        <w:t>/_</w:t>
      </w:r>
      <w:r>
        <w:rPr>
          <w:rFonts w:ascii="CMMI8" w:hAnsi="CMMI8" w:cs="CMMI8"/>
          <w:sz w:val="16"/>
          <w:szCs w:val="16"/>
        </w:rPr>
        <w:t>d</w:t>
      </w:r>
      <w:r>
        <w:rPr>
          <w:rFonts w:ascii="CMSY10" w:eastAsia="CMSY10" w:hAnsi="CMBX10" w:cs="CMSY10"/>
        </w:rPr>
        <w:t>|</w:t>
      </w:r>
      <w:r>
        <w:rPr>
          <w:rFonts w:ascii="CMR10" w:hAnsi="CMR10" w:cs="CMR10"/>
        </w:rPr>
        <w:t>_</w:t>
      </w:r>
      <w:r>
        <w:rPr>
          <w:rFonts w:ascii="CMSY10" w:eastAsia="CMSY10" w:hAnsi="CMBX10" w:cs="CMSY10"/>
        </w:rPr>
        <w:t>|}</w:t>
      </w:r>
      <w:proofErr w:type="spellStart"/>
      <w:r>
        <w:rPr>
          <w:rFonts w:ascii="CMMI10" w:hAnsi="CMMI10" w:cs="CMMI10"/>
        </w:rPr>
        <w:t>exp</w:t>
      </w:r>
      <w:proofErr w:type="spellEnd"/>
      <w:r>
        <w:rPr>
          <w:rFonts w:ascii="CMSY10" w:eastAsia="CMSY10" w:hAnsi="CMBX10" w:cs="CMSY10"/>
        </w:rPr>
        <w:t>{</w:t>
      </w:r>
      <w:r>
        <w:rPr>
          <w:rFonts w:ascii="CMSY10" w:eastAsia="CMSY10" w:hAnsi="CMBX10" w:cs="CMSY10" w:hint="eastAsia"/>
        </w:rPr>
        <w:t>−</w:t>
      </w:r>
      <w:r>
        <w:rPr>
          <w:rFonts w:ascii="CMMI10" w:hAnsi="CMMI10" w:cs="CMMI10"/>
        </w:rPr>
        <w:t>s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MI8" w:hAnsi="CMMI8" w:cs="CMMI8"/>
          <w:sz w:val="16"/>
          <w:szCs w:val="16"/>
        </w:rPr>
        <w:t>T</w:t>
      </w:r>
      <w:r>
        <w:rPr>
          <w:rFonts w:ascii="CMR10" w:hAnsi="CMR10" w:cs="CMR10"/>
        </w:rPr>
        <w:t>_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>s</w:t>
      </w:r>
      <w:r>
        <w:rPr>
          <w:rFonts w:ascii="CMSY10" w:eastAsia="CMSY10" w:hAnsi="CMBX10" w:cs="CMSY10"/>
        </w:rPr>
        <w:t xml:space="preserve">} </w:t>
      </w:r>
      <w:r>
        <w:rPr>
          <w:rFonts w:ascii="CMR10" w:hAnsi="CMR10" w:cs="CMR10"/>
        </w:rPr>
        <w:t xml:space="preserve">where </w:t>
      </w:r>
      <w:r>
        <w:rPr>
          <w:rFonts w:ascii="CMSY10" w:eastAsia="CMSY10" w:hAnsi="CMBX10" w:cs="CMSY10"/>
        </w:rPr>
        <w:t xml:space="preserve">|| </w:t>
      </w:r>
      <w:r>
        <w:rPr>
          <w:rFonts w:ascii="CMR10" w:hAnsi="CMR10" w:cs="CMR10"/>
        </w:rPr>
        <w:t>denotes the matrix determinant. The sample POLSAR covariance ma-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trix</w:t>
      </w:r>
      <w:proofErr w:type="spellEnd"/>
      <w:proofErr w:type="gramEnd"/>
      <w:r>
        <w:rPr>
          <w:rFonts w:ascii="CMR10" w:hAnsi="CMR10" w:cs="CMR10"/>
        </w:rPr>
        <w:t xml:space="preserve"> is formed as the mean of </w:t>
      </w:r>
      <w:proofErr w:type="spellStart"/>
      <w:r>
        <w:rPr>
          <w:rFonts w:ascii="CMR10" w:hAnsi="CMR10" w:cs="CMR10"/>
        </w:rPr>
        <w:t>Hermitian</w:t>
      </w:r>
      <w:proofErr w:type="spellEnd"/>
      <w:r>
        <w:rPr>
          <w:rFonts w:ascii="CMR10" w:hAnsi="CMR10" w:cs="CMR10"/>
        </w:rPr>
        <w:t xml:space="preserve"> outer product of independent single-look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scattering</w:t>
      </w:r>
      <w:proofErr w:type="gramEnd"/>
      <w:r>
        <w:rPr>
          <w:rFonts w:ascii="CMR10" w:hAnsi="CMR10" w:cs="CMR10"/>
        </w:rPr>
        <w:t xml:space="preserve"> vectors,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</w:t>
      </w:r>
      <w:r>
        <w:rPr>
          <w:rFonts w:ascii="CMR10" w:hAnsi="CMR10" w:cs="CMR10"/>
        </w:rPr>
        <w:t>9</w:t>
      </w:r>
      <w:r>
        <w:rPr>
          <w:rFonts w:ascii="CMR10" w:hAnsi="CMR10" w:cs="CMR10"/>
        </w:rPr>
        <w:t>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where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 xml:space="preserve">is the number of looks and </w:t>
      </w:r>
      <w:proofErr w:type="spellStart"/>
      <w:r>
        <w:rPr>
          <w:rFonts w:ascii="CMMI10" w:hAnsi="CMMI10" w:cs="CMMI10"/>
        </w:rPr>
        <w:t>s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denotes the partial or full POLSAR scattering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vector</w:t>
      </w:r>
      <w:proofErr w:type="gramEnd"/>
      <w:r>
        <w:rPr>
          <w:rFonts w:ascii="CMR10" w:hAnsi="CMR10" w:cs="CMR10"/>
        </w:rPr>
        <w:t xml:space="preserve"> respectively. Complex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distribution statistics are normally used for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scaled covariance matrix </w:t>
      </w:r>
      <w:r>
        <w:rPr>
          <w:rFonts w:ascii="CMMI10" w:hAnsi="CMMI10" w:cs="CMMI10"/>
        </w:rPr>
        <w:t xml:space="preserve">Z </w:t>
      </w:r>
      <w:r>
        <w:rPr>
          <w:rFonts w:ascii="CMR10" w:hAnsi="CMR10" w:cs="CMR10"/>
        </w:rPr>
        <w:t xml:space="preserve">= </w:t>
      </w:r>
      <w:proofErr w:type="spellStart"/>
      <w:r>
        <w:rPr>
          <w:rFonts w:ascii="CMMI10" w:hAnsi="CMMI10" w:cs="CMMI10"/>
        </w:rPr>
        <w:t>LC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R10" w:hAnsi="CMR10" w:cs="CMR10"/>
        </w:rPr>
        <w:t>, whose PDF is given as: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</w:t>
      </w:r>
      <w:r>
        <w:rPr>
          <w:rFonts w:ascii="CMR10" w:hAnsi="CMR10" w:cs="CMR10"/>
        </w:rPr>
        <w:t>10</w:t>
      </w:r>
      <w:r>
        <w:rPr>
          <w:rFonts w:ascii="CMR10" w:hAnsi="CMR10" w:cs="CMR10"/>
        </w:rPr>
        <w:t>)</w:t>
      </w:r>
    </w:p>
    <w:p w:rsidR="001743DB" w:rsidRDefault="001743DB" w:rsidP="001743DB">
      <w:pPr>
        <w:rPr>
          <w:rFonts w:ascii="CMR10" w:hAnsi="CMR10" w:cs="CMR10"/>
        </w:rPr>
      </w:pP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Arial" w:hAnsi="Arial" w:cs="Arial"/>
        </w:rPr>
        <w:t>􀀀</w:t>
      </w:r>
      <w:r>
        <w:rPr>
          <w:rFonts w:ascii="CMMI8" w:hAnsi="CMMI8" w:cs="CMMI8"/>
          <w:sz w:val="16"/>
          <w:szCs w:val="16"/>
        </w:rPr>
        <w:t>d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>_</w:t>
      </w:r>
      <w:r>
        <w:rPr>
          <w:rFonts w:ascii="CMMI8" w:hAnsi="CMMI8" w:cs="CMMI8"/>
          <w:sz w:val="16"/>
          <w:szCs w:val="16"/>
        </w:rPr>
        <w:t>d</w:t>
      </w:r>
      <w:r>
        <w:rPr>
          <w:rFonts w:ascii="CMR8" w:hAnsi="CMR8" w:cs="CMR8"/>
          <w:sz w:val="16"/>
          <w:szCs w:val="16"/>
        </w:rPr>
        <w:t>(</w:t>
      </w:r>
      <w:r>
        <w:rPr>
          <w:rFonts w:ascii="CMMI8" w:hAnsi="CMMI8" w:cs="CMMI8"/>
          <w:sz w:val="16"/>
          <w:szCs w:val="16"/>
        </w:rPr>
        <w:t>d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1)</w:t>
      </w:r>
      <w:r>
        <w:rPr>
          <w:rFonts w:ascii="CMMI8" w:hAnsi="CMMI8" w:cs="CMMI8"/>
          <w:sz w:val="16"/>
          <w:szCs w:val="16"/>
        </w:rPr>
        <w:t>/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EX10" w:hAnsi="CMEX10" w:cs="CMEX10"/>
        </w:rPr>
        <w:t>Q</w:t>
      </w:r>
      <w:r>
        <w:rPr>
          <w:rFonts w:ascii="CMMI8" w:hAnsi="CMMI8" w:cs="CMMI8"/>
          <w:sz w:val="16"/>
          <w:szCs w:val="16"/>
        </w:rPr>
        <w:t>d</w:t>
      </w:r>
      <w:r>
        <w:rPr>
          <w:rFonts w:ascii="CMSY8" w:hAnsi="CMSY8" w:cs="CMSY8"/>
          <w:sz w:val="16"/>
          <w:szCs w:val="16"/>
        </w:rPr>
        <w:t>−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 xml:space="preserve">=0 </w:t>
      </w:r>
      <w:r>
        <w:rPr>
          <w:rFonts w:ascii="Arial" w:hAnsi="Arial" w:cs="Arial"/>
        </w:rPr>
        <w:t>􀀀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L </w:t>
      </w:r>
      <w:r>
        <w:rPr>
          <w:rFonts w:ascii="CMSY10" w:eastAsia="CMSY10" w:hAnsi="CMR10" w:cs="CMSY10" w:hint="eastAsia"/>
        </w:rPr>
        <w:t>−</w:t>
      </w:r>
      <w:r>
        <w:rPr>
          <w:rFonts w:ascii="CMSY10" w:eastAsia="CMSY10" w:hAnsi="CMR10" w:cs="CMSY10"/>
        </w:rPr>
        <w:t xml:space="preserve">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CMR10" w:hAnsi="CMR10" w:cs="CMR10"/>
        </w:rPr>
        <w:t xml:space="preserve">) and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the dimension number of the POL-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SAR covariance matrix.</w:t>
      </w:r>
      <w:proofErr w:type="gramEnd"/>
      <w:r>
        <w:rPr>
          <w:rFonts w:ascii="CMR10" w:hAnsi="CMR10" w:cs="CMR10"/>
        </w:rPr>
        <w:t xml:space="preserve"> The approach taken in this paper differs by applying a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lastRenderedPageBreak/>
        <w:t>homoskedastic</w:t>
      </w:r>
      <w:proofErr w:type="spellEnd"/>
      <w:proofErr w:type="gramEnd"/>
      <w:r>
        <w:rPr>
          <w:rFonts w:ascii="CMR10" w:hAnsi="CMR10" w:cs="CMR10"/>
        </w:rPr>
        <w:t xml:space="preserve"> log transformation on a less-than-well-known relationship. Good-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man</w:t>
      </w:r>
      <w:proofErr w:type="gramEnd"/>
      <w:r>
        <w:rPr>
          <w:rFonts w:ascii="CMR10" w:hAnsi="CMR10" w:cs="CMR10"/>
        </w:rPr>
        <w:t xml:space="preserve"> (1963) found that the ratio between observable and expected values of the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sample</w:t>
      </w:r>
      <w:proofErr w:type="gramEnd"/>
      <w:r>
        <w:rPr>
          <w:rFonts w:ascii="CMR10" w:hAnsi="CMR10" w:cs="CMR10"/>
        </w:rPr>
        <w:t xml:space="preserve"> covariance matrix determinants behaves like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 product of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chi-squared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random</w:t>
      </w:r>
      <w:proofErr w:type="gramEnd"/>
      <w:r>
        <w:rPr>
          <w:rFonts w:ascii="CMR10" w:hAnsi="CMR10" w:cs="CMR10"/>
        </w:rPr>
        <w:t xml:space="preserve"> variables with different degrees of freedom: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1</w:t>
      </w:r>
      <w:r>
        <w:rPr>
          <w:rFonts w:ascii="CMR10" w:hAnsi="CMR10" w:cs="CMR10"/>
        </w:rPr>
        <w:t>)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We use this to develop a generic scalar statistical model. From Eqn. 11 we have: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2</w:t>
      </w:r>
      <w:r>
        <w:rPr>
          <w:rFonts w:ascii="CMR10" w:hAnsi="CMR10" w:cs="CMR10"/>
        </w:rPr>
        <w:t>)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Over a homogeneous area, _</w:t>
      </w:r>
      <w:r>
        <w:rPr>
          <w:rFonts w:ascii="CMMI8" w:hAnsi="CMMI8" w:cs="CMMI8"/>
          <w:sz w:val="16"/>
          <w:szCs w:val="16"/>
        </w:rPr>
        <w:t>v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>are considered constant. Thus Eqn. 12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indicates</w:t>
      </w:r>
      <w:proofErr w:type="gramEnd"/>
      <w:r>
        <w:rPr>
          <w:rFonts w:ascii="CMR10" w:hAnsi="CMR10" w:cs="CMR10"/>
        </w:rPr>
        <w:t xml:space="preserve"> that a multiplicative speckle noise pattern is present in the original POL-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SAR domain.</w:t>
      </w:r>
      <w:proofErr w:type="gramEnd"/>
      <w:r>
        <w:rPr>
          <w:rFonts w:ascii="CMR10" w:hAnsi="CMR10" w:cs="CMR10"/>
        </w:rPr>
        <w:t xml:space="preserve"> Moreover, since the average and variance of these chi-squared dis-</w:t>
      </w:r>
    </w:p>
    <w:p w:rsidR="001743DB" w:rsidRDefault="001743DB" w:rsidP="00174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tributions</w:t>
      </w:r>
      <w:proofErr w:type="spellEnd"/>
      <w:proofErr w:type="gramEnd"/>
      <w:r>
        <w:rPr>
          <w:rFonts w:ascii="CMR10" w:hAnsi="CMR10" w:cs="CMR10"/>
        </w:rPr>
        <w:t xml:space="preserve"> are constant, i.e. </w:t>
      </w:r>
      <w:proofErr w:type="spellStart"/>
      <w:r>
        <w:rPr>
          <w:rFonts w:ascii="CMMI10" w:hAnsi="CMMI10" w:cs="CMMI10"/>
        </w:rPr>
        <w:t>avg</w:t>
      </w:r>
      <w:proofErr w:type="spellEnd"/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_</w:t>
      </w:r>
      <w:r>
        <w:rPr>
          <w:rFonts w:ascii="CMR10" w:hAnsi="CMR10" w:cs="CMR10"/>
        </w:rPr>
        <w:t>(2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>)] = 2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 xml:space="preserve">and </w:t>
      </w:r>
      <w:proofErr w:type="spellStart"/>
      <w:r>
        <w:rPr>
          <w:rFonts w:ascii="CMMI10" w:hAnsi="CMMI10" w:cs="CMMI10"/>
        </w:rPr>
        <w:t>var</w:t>
      </w:r>
      <w:proofErr w:type="spellEnd"/>
      <w:r>
        <w:rPr>
          <w:rFonts w:ascii="CMMI10" w:hAnsi="CMMI10" w:cs="CMMI10"/>
        </w:rPr>
        <w:t xml:space="preserve"> 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_</w:t>
      </w:r>
      <w:r>
        <w:rPr>
          <w:rFonts w:ascii="CMR10" w:hAnsi="CMR10" w:cs="CMR10"/>
        </w:rPr>
        <w:t>(2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>)] = 4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>, their product</w:t>
      </w:r>
    </w:p>
    <w:p w:rsidR="001743DB" w:rsidRDefault="001743DB" w:rsidP="001743DB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summation also have fixed summary statistics. Specifically:</w:t>
      </w:r>
    </w:p>
    <w:p w:rsidR="001743DB" w:rsidRDefault="001743DB" w:rsidP="001743DB">
      <w:pPr>
        <w:rPr>
          <w:rFonts w:ascii="CMR10" w:hAnsi="CMR10" w:cs="CMR10"/>
        </w:rPr>
      </w:pPr>
      <w:r>
        <w:rPr>
          <w:rFonts w:ascii="CMR10" w:hAnsi="CMR10" w:cs="CMR10"/>
        </w:rPr>
        <w:t>…………….</w:t>
      </w:r>
    </w:p>
    <w:p w:rsidR="00817A55" w:rsidRDefault="00817A55" w:rsidP="001743DB">
      <w:pPr>
        <w:rPr>
          <w:rFonts w:ascii="CMR10" w:hAnsi="CMR10" w:cs="CMR10"/>
        </w:rPr>
      </w:pP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 xml:space="preserve">Combining these results with Eqn. </w:t>
      </w:r>
      <w:proofErr w:type="gramStart"/>
      <w:r>
        <w:rPr>
          <w:rFonts w:ascii="CMR10" w:hAnsi="CMR10" w:cs="CMR10"/>
        </w:rPr>
        <w:t>12 ,</w:t>
      </w:r>
      <w:proofErr w:type="gramEnd"/>
      <w:r>
        <w:rPr>
          <w:rFonts w:ascii="CMR10" w:hAnsi="CMR10" w:cs="CMR10"/>
        </w:rPr>
        <w:t xml:space="preserve"> we have: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3</w:t>
      </w:r>
      <w:r>
        <w:rPr>
          <w:rFonts w:ascii="CMR10" w:hAnsi="CMR10" w:cs="CMR10"/>
        </w:rPr>
        <w:t>)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4</w:t>
      </w:r>
      <w:r>
        <w:rPr>
          <w:rFonts w:ascii="CMR10" w:hAnsi="CMR10" w:cs="CMR10"/>
        </w:rPr>
        <w:t>)</w:t>
      </w:r>
    </w:p>
    <w:p w:rsidR="00817A55" w:rsidRDefault="00817A55" w:rsidP="00817A55">
      <w:pPr>
        <w:rPr>
          <w:rFonts w:ascii="CMR10" w:hAnsi="CMR10" w:cs="CMR10"/>
        </w:rPr>
      </w:pP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a real world captured image, while parameters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>do not change for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whole image, the underlying _</w:t>
      </w:r>
      <w:r>
        <w:rPr>
          <w:rFonts w:ascii="CMMI8" w:hAnsi="CMMI8" w:cs="CMMI8"/>
          <w:sz w:val="16"/>
          <w:szCs w:val="16"/>
        </w:rPr>
        <w:t xml:space="preserve">v </w:t>
      </w:r>
      <w:r>
        <w:rPr>
          <w:rFonts w:ascii="CMR10" w:hAnsi="CMR10" w:cs="CMR10"/>
        </w:rPr>
        <w:t>is likely to differ from one region to the next.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Thus over a heterogeneous scene, the stochastic process for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 xml:space="preserve">and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>vary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depending</w:t>
      </w:r>
      <w:proofErr w:type="gramEnd"/>
      <w:r>
        <w:rPr>
          <w:rFonts w:ascii="CMR10" w:hAnsi="CMR10" w:cs="CMR10"/>
        </w:rPr>
        <w:t xml:space="preserve"> on the underlying signal _</w:t>
      </w:r>
      <w:r>
        <w:rPr>
          <w:rFonts w:ascii="CMMI8" w:hAnsi="CMMI8" w:cs="CMMI8"/>
          <w:sz w:val="16"/>
          <w:szCs w:val="16"/>
        </w:rPr>
        <w:t>v</w:t>
      </w:r>
      <w:r>
        <w:rPr>
          <w:rFonts w:ascii="CMR10" w:hAnsi="CMR10" w:cs="CMR10"/>
        </w:rPr>
        <w:t xml:space="preserve">. Eqn. 14 implies that the variance of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>will also differ depending on the underlying signal _</w:t>
      </w:r>
      <w:r>
        <w:rPr>
          <w:rFonts w:ascii="CMMI8" w:hAnsi="CMMI8" w:cs="CMMI8"/>
          <w:sz w:val="16"/>
          <w:szCs w:val="16"/>
        </w:rPr>
        <w:t xml:space="preserve">v </w:t>
      </w:r>
      <w:r>
        <w:rPr>
          <w:rFonts w:ascii="CMR10" w:hAnsi="CMR10" w:cs="CMR10"/>
        </w:rPr>
        <w:t xml:space="preserve">(i.e. it is </w:t>
      </w:r>
      <w:proofErr w:type="spellStart"/>
      <w:r>
        <w:rPr>
          <w:rFonts w:ascii="CMR10" w:hAnsi="CMR10" w:cs="CMR10"/>
        </w:rPr>
        <w:t>heteroskedastic</w:t>
      </w:r>
      <w:proofErr w:type="spellEnd"/>
      <w:r>
        <w:rPr>
          <w:rFonts w:ascii="CMR10" w:hAnsi="CMR10" w:cs="CMR10"/>
        </w:rPr>
        <w:t>).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Similar to the way intensity-ratio is proposed as the discrimination measure for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multiplicative and </w:t>
      </w:r>
      <w:proofErr w:type="spellStart"/>
      <w:r>
        <w:rPr>
          <w:rFonts w:ascii="CMR10" w:hAnsi="CMR10" w:cs="CMR10"/>
        </w:rPr>
        <w:t>heteroskedastic</w:t>
      </w:r>
      <w:proofErr w:type="spellEnd"/>
      <w:r>
        <w:rPr>
          <w:rFonts w:ascii="CMR10" w:hAnsi="CMR10" w:cs="CMR10"/>
        </w:rPr>
        <w:t xml:space="preserve"> SAR intensity (</w:t>
      </w:r>
      <w:proofErr w:type="spellStart"/>
      <w:r>
        <w:rPr>
          <w:rFonts w:ascii="CMR10" w:hAnsi="CMR10" w:cs="CMR10"/>
        </w:rPr>
        <w:t>Rignot</w:t>
      </w:r>
      <w:proofErr w:type="spellEnd"/>
      <w:r>
        <w:rPr>
          <w:rFonts w:ascii="CMR10" w:hAnsi="CMR10" w:cs="CMR10"/>
        </w:rPr>
        <w:t xml:space="preserve"> and van </w:t>
      </w:r>
      <w:proofErr w:type="spellStart"/>
      <w:r>
        <w:rPr>
          <w:rFonts w:ascii="CMR10" w:hAnsi="CMR10" w:cs="CMR10"/>
        </w:rPr>
        <w:t>Zyl</w:t>
      </w:r>
      <w:proofErr w:type="spellEnd"/>
      <w:r>
        <w:rPr>
          <w:rFonts w:ascii="CMR10" w:hAnsi="CMR10" w:cs="CMR10"/>
        </w:rPr>
        <w:t xml:space="preserve"> 1993),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this</w:t>
      </w:r>
      <w:proofErr w:type="gramEnd"/>
      <w:r>
        <w:rPr>
          <w:rFonts w:ascii="CMR10" w:hAnsi="CMR10" w:cs="CMR10"/>
        </w:rPr>
        <w:t xml:space="preserve"> paper proposes the determinant-ratio and the change-ratio as discrimination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measures</w:t>
      </w:r>
      <w:proofErr w:type="gramEnd"/>
      <w:r>
        <w:rPr>
          <w:rFonts w:ascii="CMR10" w:hAnsi="CMR10" w:cs="CMR10"/>
        </w:rPr>
        <w:t xml:space="preserve"> for the POLSAR data.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the true value of the underlying signal _</w:t>
      </w:r>
      <w:r>
        <w:rPr>
          <w:rFonts w:ascii="CMMI8" w:hAnsi="CMMI8" w:cs="CMMI8"/>
          <w:sz w:val="16"/>
          <w:szCs w:val="16"/>
        </w:rPr>
        <w:t xml:space="preserve">v </w:t>
      </w:r>
      <w:r>
        <w:rPr>
          <w:rFonts w:ascii="CMR10" w:hAnsi="CMR10" w:cs="CMR10"/>
        </w:rPr>
        <w:t xml:space="preserve">is known </w:t>
      </w:r>
      <w:r>
        <w:rPr>
          <w:rFonts w:ascii="CMTI10" w:hAnsi="CMTI10" w:cs="CMTI10"/>
        </w:rPr>
        <w:t>a priori</w:t>
      </w:r>
      <w:r>
        <w:rPr>
          <w:rFonts w:ascii="CMR10" w:hAnsi="CMR10" w:cs="CMR10"/>
        </w:rPr>
        <w:t>, then the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proofErr w:type="gramStart"/>
      <w:r>
        <w:rPr>
          <w:rFonts w:ascii="CMR10" w:hAnsi="CMR10" w:cs="CMR10"/>
        </w:rPr>
        <w:t>determinant-ratio</w:t>
      </w:r>
      <w:proofErr w:type="gramEnd"/>
      <w:r>
        <w:rPr>
          <w:rFonts w:ascii="CMR10" w:hAnsi="CMR10" w:cs="CMR10"/>
        </w:rPr>
        <w:t xml:space="preserve"> of the signal random variable (</w:t>
      </w:r>
      <w:r>
        <w:rPr>
          <w:rFonts w:ascii="MSBM10" w:hAnsi="MSBM10" w:cs="MSBM10"/>
        </w:rPr>
        <w:t>R</w:t>
      </w:r>
      <w:r>
        <w:rPr>
          <w:rFonts w:ascii="CMR8" w:hAnsi="CMR8" w:cs="CMR8"/>
          <w:sz w:val="16"/>
          <w:szCs w:val="16"/>
        </w:rPr>
        <w:t>_</w:t>
      </w:r>
      <w:r>
        <w:rPr>
          <w:rFonts w:ascii="CMR10" w:hAnsi="CMR10" w:cs="CMR10"/>
        </w:rPr>
        <w:t xml:space="preserve">) is defined as: </w:t>
      </w:r>
      <w:r>
        <w:rPr>
          <w:rFonts w:ascii="MSBM10" w:hAnsi="MSBM10" w:cs="MSBM10"/>
        </w:rPr>
        <w:t>R</w:t>
      </w:r>
      <w:r>
        <w:rPr>
          <w:rFonts w:ascii="CMR8" w:hAnsi="CMR8" w:cs="CMR8"/>
          <w:sz w:val="16"/>
          <w:szCs w:val="16"/>
        </w:rPr>
        <w:t xml:space="preserve">_ </w:t>
      </w:r>
      <w:r>
        <w:rPr>
          <w:rFonts w:ascii="CMR10" w:hAnsi="CMR10" w:cs="CMR10"/>
        </w:rPr>
        <w:t xml:space="preserve">=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/</w:t>
      </w:r>
      <w:r>
        <w:rPr>
          <w:rFonts w:ascii="CMSY10" w:eastAsia="CMSY10" w:hAnsi="CMR10" w:cs="CMSY10"/>
        </w:rPr>
        <w:t>|</w:t>
      </w:r>
      <w:r>
        <w:rPr>
          <w:rFonts w:ascii="CMR10" w:hAnsi="CMR10" w:cs="CMR10"/>
        </w:rPr>
        <w:t>_</w:t>
      </w:r>
      <w:r>
        <w:rPr>
          <w:rFonts w:ascii="CMMI8" w:hAnsi="CMMI8" w:cs="CMMI8"/>
          <w:sz w:val="16"/>
          <w:szCs w:val="16"/>
        </w:rPr>
        <w:t>v</w:t>
      </w:r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>For POLSAR data from a homogeneous area, but when the true value of _</w:t>
      </w:r>
      <w:r>
        <w:rPr>
          <w:rFonts w:ascii="CMMI8" w:hAnsi="CMMI8" w:cs="CMMI8"/>
          <w:sz w:val="16"/>
          <w:szCs w:val="16"/>
        </w:rPr>
        <w:t>v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unknown</w:t>
      </w:r>
      <w:r>
        <w:rPr>
          <w:rFonts w:ascii="CMR10" w:hAnsi="CMR10" w:cs="CMR10"/>
        </w:rPr>
        <w:t xml:space="preserve">, then a random variable called the change-ratio </w:t>
      </w:r>
      <w:r>
        <w:rPr>
          <w:rFonts w:ascii="MSBM10" w:hAnsi="MSBM10" w:cs="MSBM10"/>
        </w:rPr>
        <w:t>R</w:t>
      </w:r>
      <w:r>
        <w:rPr>
          <w:rFonts w:ascii="CMMI8" w:hAnsi="CMMI8" w:cs="CMMI8"/>
          <w:sz w:val="16"/>
          <w:szCs w:val="16"/>
        </w:rPr>
        <w:t>C</w:t>
      </w:r>
      <w:r>
        <w:rPr>
          <w:rFonts w:ascii="CMR10" w:hAnsi="CMR10" w:cs="CMR10"/>
        </w:rPr>
        <w:t>) is defined,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MSBM10" w:hAnsi="MSBM10" w:cs="MSBM10"/>
        </w:rPr>
        <w:t>R</w:t>
      </w:r>
      <w:r>
        <w:rPr>
          <w:rFonts w:ascii="CMMI8" w:hAnsi="CMMI8" w:cs="CMMI8"/>
          <w:sz w:val="16"/>
          <w:szCs w:val="16"/>
        </w:rPr>
        <w:t xml:space="preserve">C </w:t>
      </w:r>
      <w:r>
        <w:rPr>
          <w:rFonts w:ascii="CMR10" w:hAnsi="CMR10" w:cs="CMR10"/>
        </w:rPr>
        <w:t xml:space="preserve">= 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C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/</w:t>
      </w:r>
      <w:r>
        <w:rPr>
          <w:rFonts w:ascii="CMSY10" w:eastAsia="CMSY10" w:hAnsi="CMR10" w:cs="CMSY10"/>
        </w:rPr>
        <w:t>|</w:t>
      </w:r>
      <w:r>
        <w:rPr>
          <w:rFonts w:ascii="CMMI10" w:hAnsi="CMMI10" w:cs="CMMI10"/>
        </w:rPr>
        <w:t>C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SY10" w:eastAsia="CMSY10" w:hAnsi="CMR10" w:cs="CMSY10"/>
        </w:rPr>
        <w:t xml:space="preserve">| </w:t>
      </w:r>
      <w:r>
        <w:rPr>
          <w:rFonts w:ascii="CMR10" w:hAnsi="CMR10" w:cs="CMR10"/>
        </w:rPr>
        <w:t xml:space="preserve">where </w:t>
      </w:r>
      <w:r>
        <w:rPr>
          <w:rFonts w:ascii="CMMI10" w:hAnsi="CMMI10" w:cs="CMMI10"/>
        </w:rPr>
        <w:t>C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>C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are samples of the covariance matrix determinant</w:t>
      </w:r>
    </w:p>
    <w:p w:rsidR="00817A55" w:rsidRDefault="00817A55" w:rsidP="00817A55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an assumed homogeneous area. Using the results from Eqn. 12, we have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5</w:t>
      </w:r>
      <w:r>
        <w:rPr>
          <w:rFonts w:ascii="CMR10" w:hAnsi="CMR10" w:cs="CMR10"/>
        </w:rPr>
        <w:t>)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Since each elementary component follows fixed distributions (i.e. </w:t>
      </w:r>
      <w:r>
        <w:rPr>
          <w:rFonts w:ascii="CMMI10" w:hAnsi="CMMI10" w:cs="CMMI10"/>
        </w:rPr>
        <w:t>_</w:t>
      </w:r>
      <w:proofErr w:type="gramStart"/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2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 xml:space="preserve">)), this </w:t>
      </w:r>
      <w:proofErr w:type="spellStart"/>
      <w:r>
        <w:rPr>
          <w:rFonts w:ascii="CMR10" w:hAnsi="CMR10" w:cs="CMR10"/>
        </w:rPr>
        <w:t>vari</w:t>
      </w:r>
      <w:proofErr w:type="spellEnd"/>
      <w:r>
        <w:rPr>
          <w:rFonts w:ascii="CMR10" w:hAnsi="CMR10" w:cs="CMR10"/>
        </w:rPr>
        <w:t>-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able</w:t>
      </w:r>
      <w:proofErr w:type="gramEnd"/>
      <w:r>
        <w:rPr>
          <w:rFonts w:ascii="CMR10" w:hAnsi="CMR10" w:cs="CMR10"/>
        </w:rPr>
        <w:t xml:space="preserve"> naturally also follows fixed distributions. Moreover, it is independent of the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underlying</w:t>
      </w:r>
      <w:proofErr w:type="gramEnd"/>
      <w:r>
        <w:rPr>
          <w:rFonts w:ascii="CMR10" w:hAnsi="CMR10" w:cs="CMR10"/>
        </w:rPr>
        <w:t xml:space="preserve"> _</w:t>
      </w:r>
      <w:r>
        <w:rPr>
          <w:rFonts w:ascii="CMMI8" w:hAnsi="CMMI8" w:cs="CMMI8"/>
          <w:sz w:val="16"/>
          <w:szCs w:val="16"/>
        </w:rPr>
        <w:t>v</w:t>
      </w:r>
      <w:r>
        <w:rPr>
          <w:rFonts w:ascii="CMR10" w:hAnsi="CMR10" w:cs="CMR10"/>
        </w:rPr>
        <w:t>, indicating its statistically consistent properties (i.e. its applicability</w:t>
      </w:r>
    </w:p>
    <w:p w:rsidR="00817A55" w:rsidRDefault="00817A55" w:rsidP="00817A55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a POLSAR discrimination measure).</w:t>
      </w:r>
    </w:p>
    <w:p w:rsidR="00817A55" w:rsidRDefault="00817A55" w:rsidP="00817A55">
      <w:pPr>
        <w:rPr>
          <w:rFonts w:ascii="CMR10" w:hAnsi="CMR10" w:cs="CMR10"/>
        </w:rPr>
      </w:pP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lastRenderedPageBreak/>
        <w:t>4. SAR as a one-dimensional case of POLSAR</w:t>
      </w:r>
    </w:p>
    <w:p w:rsidR="00277083" w:rsidRDefault="00277083" w:rsidP="00817A55">
      <w:pPr>
        <w:autoSpaceDE w:val="0"/>
        <w:autoSpaceDN w:val="0"/>
        <w:adjustRightInd w:val="0"/>
        <w:spacing w:after="0" w:line="240" w:lineRule="auto"/>
        <w:rPr>
          <w:ins w:id="31" w:author="N Vun" w:date="2013-11-08T16:14:00Z"/>
          <w:rFonts w:ascii="CMR10" w:hAnsi="CMR10" w:cs="CMR10"/>
        </w:rPr>
      </w:pP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This section shows that the proposed generic model is applicable to the 1-D case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1), physically equivalent to collapsing the multi-dimensional POLSAR dataset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into</w:t>
      </w:r>
      <w:proofErr w:type="gramEnd"/>
      <w:r>
        <w:rPr>
          <w:rFonts w:ascii="CMR10" w:hAnsi="CMR10" w:cs="CMR10"/>
        </w:rPr>
        <w:t xml:space="preserve"> single dimensional SAR data. Mathematically, the sample covariance matrix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is reduced to the sample variance while determinant </w:t>
      </w:r>
      <w:r>
        <w:rPr>
          <w:rFonts w:ascii="CMSY10" w:eastAsia="CMSY10" w:hAnsi="CMBX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BX10" w:cs="CMSY10"/>
        </w:rPr>
        <w:t xml:space="preserve">| </w:t>
      </w:r>
      <w:r>
        <w:rPr>
          <w:rFonts w:ascii="CMR10" w:hAnsi="CMR10" w:cs="CMR10"/>
        </w:rPr>
        <w:t>becomes the scalar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variance</w:t>
      </w:r>
      <w:proofErr w:type="gramEnd"/>
      <w:r>
        <w:rPr>
          <w:rFonts w:ascii="CMR10" w:hAnsi="CMR10" w:cs="CMR10"/>
        </w:rPr>
        <w:t xml:space="preserve">. As variance is equal to intensity </w:t>
      </w:r>
      <w:r>
        <w:rPr>
          <w:rFonts w:ascii="CMMI10" w:hAnsi="CMMI10" w:cs="CMMI10"/>
        </w:rPr>
        <w:t xml:space="preserve">I </w:t>
      </w:r>
      <w:r>
        <w:rPr>
          <w:rFonts w:ascii="CMR10" w:hAnsi="CMR10" w:cs="CMR10"/>
        </w:rPr>
        <w:t>in SAR, our result is consistent with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previous</w:t>
      </w:r>
      <w:proofErr w:type="gramEnd"/>
      <w:r>
        <w:rPr>
          <w:rFonts w:ascii="CMR10" w:hAnsi="CMR10" w:cs="CMR10"/>
        </w:rPr>
        <w:t xml:space="preserve"> results for SAR intensity. Thus the proposed generic model for POLSAR,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collapsed</w:t>
      </w:r>
      <w:proofErr w:type="gramEnd"/>
      <w:r>
        <w:rPr>
          <w:rFonts w:ascii="CMR10" w:hAnsi="CMR10" w:cs="CMR10"/>
        </w:rPr>
        <w:t xml:space="preserve"> into 1-D will be shown to apply also to traditional SAR intensity.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The results for our models can be summarised using the following equations: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…….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 xml:space="preserve">Upon setting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1 into the above equations, the equations become: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6</w:t>
      </w:r>
      <w:r>
        <w:rPr>
          <w:rFonts w:ascii="CMR10" w:hAnsi="CMR10" w:cs="CMR10"/>
        </w:rPr>
        <w:t>)</w:t>
      </w: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7</w:t>
      </w:r>
      <w:r>
        <w:rPr>
          <w:rFonts w:ascii="CMR10" w:hAnsi="CMR10" w:cs="CMR10"/>
        </w:rPr>
        <w:t>)</w:t>
      </w: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>Since the PDF of chi-squared distribution can be written as:</w:t>
      </w: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>..</w:t>
      </w: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>Applying variable change theorem into the above equations results in:</w:t>
      </w:r>
    </w:p>
    <w:p w:rsidR="00817A55" w:rsidRDefault="00817A55" w:rsidP="001743DB">
      <w:pPr>
        <w:rPr>
          <w:rFonts w:ascii="CMR10" w:hAnsi="CMR10" w:cs="CMR10"/>
        </w:rPr>
      </w:pPr>
      <w:r>
        <w:rPr>
          <w:rFonts w:ascii="CMR10" w:hAnsi="CMR10" w:cs="CMR10"/>
        </w:rPr>
        <w:t>..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These equations match exactly with the following traditional model for multi-look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SAR intensity: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8</w:t>
      </w:r>
      <w:r>
        <w:rPr>
          <w:rFonts w:ascii="CMR10" w:hAnsi="CMR10" w:cs="CMR10"/>
        </w:rPr>
        <w:t>)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(1</w:t>
      </w:r>
      <w:r>
        <w:rPr>
          <w:rFonts w:ascii="CMR10" w:hAnsi="CMR10" w:cs="CMR10"/>
        </w:rPr>
        <w:t>9</w:t>
      </w:r>
      <w:r>
        <w:rPr>
          <w:rFonts w:ascii="CMR10" w:hAnsi="CMR10" w:cs="CMR10"/>
        </w:rPr>
        <w:t>)</w:t>
      </w:r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</w:t>
      </w:r>
      <w:r>
        <w:rPr>
          <w:rFonts w:ascii="CMR10" w:hAnsi="CMR10" w:cs="CMR10"/>
        </w:rPr>
        <w:t>20</w:t>
      </w:r>
      <w:r>
        <w:rPr>
          <w:rFonts w:ascii="CMR10" w:hAnsi="CMR10" w:cs="CMR10"/>
        </w:rPr>
        <w:t>)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considering</w:t>
      </w:r>
      <w:proofErr w:type="gramEnd"/>
      <w:r>
        <w:rPr>
          <w:rFonts w:ascii="CMR10" w:hAnsi="CMR10" w:cs="CMR10"/>
        </w:rPr>
        <w:t xml:space="preserve"> that </w:t>
      </w:r>
      <w:r>
        <w:rPr>
          <w:rFonts w:ascii="CMSY10" w:eastAsia="CMSY10" w:hAnsi="CMR10" w:cs="CMSY10"/>
        </w:rPr>
        <w:t>|</w:t>
      </w:r>
      <w:proofErr w:type="spellStart"/>
      <w:r>
        <w:rPr>
          <w:rFonts w:ascii="CMMI10" w:hAnsi="CMMI10" w:cs="CMMI10"/>
        </w:rPr>
        <w:t>C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SY10" w:eastAsia="CMSY10" w:hAnsi="CMR10" w:cs="CMSY10"/>
        </w:rPr>
        <w:t>| 7</w:t>
      </w:r>
      <w:r>
        <w:rPr>
          <w:rFonts w:ascii="CMSY10" w:eastAsia="CMSY10" w:hAnsi="CMR10" w:cs="CMSY10" w:hint="eastAsia"/>
        </w:rPr>
        <w:t>→</w:t>
      </w:r>
      <w:r>
        <w:rPr>
          <w:rFonts w:ascii="CMSY10" w:eastAsia="CMSY10" w:hAnsi="CMR10" w:cs="CMSY10"/>
        </w:rPr>
        <w:t xml:space="preserve"> </w:t>
      </w:r>
      <w:r>
        <w:rPr>
          <w:rFonts w:ascii="CMMI10" w:hAnsi="CMMI10" w:cs="CMMI10"/>
        </w:rPr>
        <w:t xml:space="preserve">I </w:t>
      </w:r>
      <w:r>
        <w:rPr>
          <w:rFonts w:ascii="CMR10" w:hAnsi="CMR10" w:cs="CMR10"/>
        </w:rPr>
        <w:t xml:space="preserve">and </w:t>
      </w:r>
      <w:r>
        <w:rPr>
          <w:rFonts w:ascii="CMSY10" w:eastAsia="CMSY10" w:hAnsi="CMR10" w:cs="CMSY10"/>
        </w:rPr>
        <w:t>|</w:t>
      </w:r>
      <w:r>
        <w:rPr>
          <w:rFonts w:ascii="CMR10" w:hAnsi="CMR10" w:cs="CMR10"/>
        </w:rPr>
        <w:t>_</w:t>
      </w:r>
      <w:r>
        <w:rPr>
          <w:rFonts w:ascii="CMMI8" w:hAnsi="CMMI8" w:cs="CMMI8"/>
          <w:sz w:val="16"/>
          <w:szCs w:val="16"/>
        </w:rPr>
        <w:t>v</w:t>
      </w:r>
      <w:r>
        <w:rPr>
          <w:rFonts w:ascii="CMSY10" w:eastAsia="CMSY10" w:hAnsi="CMR10" w:cs="CMSY10"/>
        </w:rPr>
        <w:t>| 7</w:t>
      </w:r>
      <w:r>
        <w:rPr>
          <w:rFonts w:ascii="CMSY10" w:eastAsia="CMSY10" w:hAnsi="CMR10" w:cs="CMSY10" w:hint="eastAsia"/>
        </w:rPr>
        <w:t>→</w:t>
      </w:r>
      <w:r>
        <w:rPr>
          <w:rFonts w:ascii="CMSY10" w:eastAsia="CMSY10" w:hAnsi="CMR10" w:cs="CMSY10"/>
        </w:rPr>
        <w:t xml:space="preserve"> </w:t>
      </w:r>
      <w:r>
        <w:rPr>
          <w:rFonts w:ascii="CMR10" w:hAnsi="CMR10" w:cs="CMR10"/>
        </w:rPr>
        <w:t>¯</w:t>
      </w:r>
      <w:r>
        <w:rPr>
          <w:rFonts w:ascii="CMMI10" w:hAnsi="CMMI10" w:cs="CMMI10"/>
        </w:rPr>
        <w:t xml:space="preserve">I </w:t>
      </w:r>
      <w:r>
        <w:rPr>
          <w:rFonts w:ascii="CMR10" w:hAnsi="CMR10" w:cs="CMR10"/>
        </w:rPr>
        <w:t>as multi-dimensional POLSAR collapses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into</w:t>
      </w:r>
      <w:proofErr w:type="gramEnd"/>
      <w:r>
        <w:rPr>
          <w:rFonts w:ascii="CMR10" w:hAnsi="CMR10" w:cs="CMR10"/>
        </w:rPr>
        <w:t xml:space="preserve"> single-dimensional SAR.</w:t>
      </w:r>
    </w:p>
    <w:p w:rsidR="00817A55" w:rsidRDefault="00817A55" w:rsidP="00817A55">
      <w:pPr>
        <w:rPr>
          <w:rFonts w:ascii="CMBX10" w:hAnsi="CMBX10" w:cs="CMBX10"/>
        </w:rPr>
      </w:pP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ins w:id="32" w:author="N Vun" w:date="2013-11-08T16:20:00Z"/>
          <w:rFonts w:ascii="CMBX10" w:hAnsi="CMBX10" w:cs="CMBX10"/>
        </w:rPr>
      </w:pPr>
      <w:r>
        <w:rPr>
          <w:rFonts w:ascii="CMBX10" w:hAnsi="CMBX10" w:cs="CMBX10"/>
        </w:rPr>
        <w:t>5. Unifying different discrimination measures for SAR and POLSAR</w:t>
      </w:r>
    </w:p>
    <w:p w:rsidR="00A0084A" w:rsidRDefault="00A0084A" w:rsidP="00817A5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Statistical models are the foundation for discrimination measures in both SAR and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POLSAR.</w:t>
      </w:r>
      <w:proofErr w:type="gramEnd"/>
      <w:r>
        <w:rPr>
          <w:rFonts w:ascii="CMR10" w:hAnsi="CMR10" w:cs="CMR10"/>
        </w:rPr>
        <w:t xml:space="preserve"> For the mature SAR field, the statistical model for SAR intensity has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been</w:t>
      </w:r>
      <w:proofErr w:type="gramEnd"/>
      <w:r>
        <w:rPr>
          <w:rFonts w:ascii="CMR10" w:hAnsi="CMR10" w:cs="CMR10"/>
        </w:rPr>
        <w:t xml:space="preserve"> used to derive the most widely used intensity-ratio discrimination measure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Rignot</w:t>
      </w:r>
      <w:proofErr w:type="spellEnd"/>
      <w:r>
        <w:rPr>
          <w:rFonts w:ascii="CMR10" w:hAnsi="CMR10" w:cs="CMR10"/>
        </w:rPr>
        <w:t xml:space="preserve"> and van </w:t>
      </w:r>
      <w:proofErr w:type="spellStart"/>
      <w:r>
        <w:rPr>
          <w:rFonts w:ascii="CMR10" w:hAnsi="CMR10" w:cs="CMR10"/>
        </w:rPr>
        <w:t>Zyl</w:t>
      </w:r>
      <w:proofErr w:type="spellEnd"/>
      <w:r>
        <w:rPr>
          <w:rFonts w:ascii="CMR10" w:hAnsi="CMR10" w:cs="CMR10"/>
        </w:rPr>
        <w:t xml:space="preserve"> 1993).</w:t>
      </w:r>
      <w:proofErr w:type="gramEnd"/>
      <w:r>
        <w:rPr>
          <w:rFonts w:ascii="CMR10" w:hAnsi="CMR10" w:cs="CMR10"/>
        </w:rPr>
        <w:t xml:space="preserve"> For the less mature POLSAR field the same case should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apply</w:t>
      </w:r>
      <w:proofErr w:type="gramEnd"/>
      <w:r>
        <w:rPr>
          <w:rFonts w:ascii="CMR10" w:hAnsi="CMR10" w:cs="CMR10"/>
        </w:rPr>
        <w:t>, except that so far only asymptotic distributions have been derived for the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most</w:t>
      </w:r>
      <w:proofErr w:type="gramEnd"/>
      <w:r>
        <w:rPr>
          <w:rFonts w:ascii="CMR10" w:hAnsi="CMR10" w:cs="CMR10"/>
        </w:rPr>
        <w:t xml:space="preserve"> common foundation, i.e. the likelihood test statistics (</w:t>
      </w:r>
      <w:proofErr w:type="spellStart"/>
      <w:r>
        <w:rPr>
          <w:rFonts w:ascii="CMR10" w:hAnsi="CMR10" w:cs="CMR10"/>
        </w:rPr>
        <w:t>Conradsen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2003).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With the insight gained from section </w:t>
      </w:r>
      <w:proofErr w:type="gramStart"/>
      <w:r>
        <w:rPr>
          <w:rFonts w:ascii="CMR10" w:hAnsi="CMR10" w:cs="CMR10"/>
        </w:rPr>
        <w:t>4.,</w:t>
      </w:r>
      <w:proofErr w:type="gramEnd"/>
      <w:r>
        <w:rPr>
          <w:rFonts w:ascii="CMR10" w:hAnsi="CMR10" w:cs="CMR10"/>
        </w:rPr>
        <w:t xml:space="preserve"> this section presents a few </w:t>
      </w:r>
      <w:ins w:id="33" w:author="N Vun" w:date="2013-11-08T16:22:00Z">
        <w:r w:rsidR="00A0084A">
          <w:rPr>
            <w:rFonts w:ascii="CMR10" w:hAnsi="CMR10" w:cs="CMR10"/>
          </w:rPr>
          <w:t xml:space="preserve">new </w:t>
        </w:r>
      </w:ins>
      <w:r>
        <w:rPr>
          <w:rFonts w:ascii="CMR10" w:hAnsi="CMR10" w:cs="CMR10"/>
        </w:rPr>
        <w:t>results. First,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similar</w:t>
      </w:r>
      <w:proofErr w:type="gramEnd"/>
      <w:r>
        <w:rPr>
          <w:rFonts w:ascii="CMR10" w:hAnsi="CMR10" w:cs="CMR10"/>
        </w:rPr>
        <w:t xml:space="preserve"> to the way that the statistical SAR intensity models have been used as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foundation for SAR discrimination measures, e.g. intensity-ratio (</w:t>
      </w:r>
      <w:proofErr w:type="spellStart"/>
      <w:r>
        <w:rPr>
          <w:rFonts w:ascii="CMR10" w:hAnsi="CMR10" w:cs="CMR10"/>
        </w:rPr>
        <w:t>Rignot</w:t>
      </w:r>
      <w:proofErr w:type="spellEnd"/>
      <w:r>
        <w:rPr>
          <w:rFonts w:ascii="CMR10" w:hAnsi="CMR10" w:cs="CMR10"/>
        </w:rPr>
        <w:t xml:space="preserve"> and</w:t>
      </w:r>
    </w:p>
    <w:p w:rsidR="00817A55" w:rsidRDefault="00817A55" w:rsidP="00817A55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van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Zyl</w:t>
      </w:r>
      <w:proofErr w:type="spellEnd"/>
      <w:r>
        <w:rPr>
          <w:rFonts w:ascii="CMR10" w:hAnsi="CMR10" w:cs="CMR10"/>
        </w:rPr>
        <w:t xml:space="preserve"> 1993), the proposed POLSAR covariance matrix determinant statistical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model</w:t>
      </w:r>
      <w:proofErr w:type="gramEnd"/>
      <w:r>
        <w:rPr>
          <w:rFonts w:ascii="CMR10" w:hAnsi="CMR10" w:cs="CMR10"/>
        </w:rPr>
        <w:t xml:space="preserve"> </w:t>
      </w:r>
      <w:del w:id="34" w:author="N Vun" w:date="2013-11-08T16:27:00Z">
        <w:r w:rsidDel="00A0084A">
          <w:rPr>
            <w:rFonts w:ascii="CMR10" w:hAnsi="CMR10" w:cs="CMR10"/>
          </w:rPr>
          <w:delText>is to</w:delText>
        </w:r>
      </w:del>
      <w:ins w:id="35" w:author="N Vun" w:date="2013-11-08T16:27:00Z">
        <w:r w:rsidR="00A0084A">
          <w:rPr>
            <w:rFonts w:ascii="CMR10" w:hAnsi="CMR10" w:cs="CMR10"/>
          </w:rPr>
          <w:t>can also</w:t>
        </w:r>
      </w:ins>
      <w:r>
        <w:rPr>
          <w:rFonts w:ascii="CMR10" w:hAnsi="CMR10" w:cs="CMR10"/>
        </w:rPr>
        <w:t xml:space="preserve"> be </w:t>
      </w:r>
      <w:del w:id="36" w:author="N Vun" w:date="2013-11-08T16:23:00Z">
        <w:r w:rsidDel="00A0084A">
          <w:rPr>
            <w:rFonts w:ascii="CMR10" w:hAnsi="CMR10" w:cs="CMR10"/>
          </w:rPr>
          <w:delText>re</w:delText>
        </w:r>
      </w:del>
      <w:r>
        <w:rPr>
          <w:rFonts w:ascii="CMR10" w:hAnsi="CMR10" w:cs="CMR10"/>
        </w:rPr>
        <w:t>viewed as providing a foundation for POLSAR discrimination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measures</w:t>
      </w:r>
      <w:proofErr w:type="gramEnd"/>
      <w:r>
        <w:rPr>
          <w:rFonts w:ascii="CMR10" w:hAnsi="CMR10" w:cs="CMR10"/>
        </w:rPr>
        <w:t>, i.e. the likelihood test statistics. Secondly, new discrimination measures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for</w:t>
      </w:r>
      <w:proofErr w:type="gramEnd"/>
      <w:r>
        <w:rPr>
          <w:rFonts w:ascii="CMR10" w:hAnsi="CMR10" w:cs="CMR10"/>
        </w:rPr>
        <w:t xml:space="preserve"> POLSAR may be derived by learning from the existing SAR discrimination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measures</w:t>
      </w:r>
      <w:proofErr w:type="gramEnd"/>
      <w:r>
        <w:rPr>
          <w:rFonts w:ascii="CMR10" w:hAnsi="CMR10" w:cs="CMR10"/>
        </w:rPr>
        <w:t>.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As for the first matter, in view of the models given in </w:t>
      </w:r>
      <w:proofErr w:type="spellStart"/>
      <w:r>
        <w:rPr>
          <w:rFonts w:ascii="CMR10" w:hAnsi="CMR10" w:cs="CMR10"/>
        </w:rPr>
        <w:t>Eqn</w:t>
      </w:r>
      <w:proofErr w:type="spellEnd"/>
      <w:r>
        <w:rPr>
          <w:rFonts w:ascii="CMR10" w:hAnsi="CMR10" w:cs="CMR10"/>
        </w:rPr>
        <w:t xml:space="preserve"> 12, the likelihood test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statistics</w:t>
      </w:r>
      <w:proofErr w:type="gramEnd"/>
      <w:r>
        <w:rPr>
          <w:rFonts w:ascii="CMR10" w:hAnsi="CMR10" w:cs="CMR10"/>
        </w:rPr>
        <w:t xml:space="preserve"> presented in (</w:t>
      </w:r>
      <w:proofErr w:type="spellStart"/>
      <w:r>
        <w:rPr>
          <w:rFonts w:ascii="CMR10" w:hAnsi="CMR10" w:cs="CMR10"/>
        </w:rPr>
        <w:t>Conradsen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2003) and rewritten in </w:t>
      </w:r>
      <w:proofErr w:type="spellStart"/>
      <w:r>
        <w:rPr>
          <w:rFonts w:ascii="CMR10" w:hAnsi="CMR10" w:cs="CMR10"/>
        </w:rPr>
        <w:t>Eqns</w:t>
      </w:r>
      <w:proofErr w:type="spellEnd"/>
      <w:r>
        <w:rPr>
          <w:rFonts w:ascii="CMR10" w:hAnsi="CMR10" w:cs="CMR10"/>
        </w:rPr>
        <w:t xml:space="preserve"> 7 &amp; 8 can be</w:t>
      </w:r>
    </w:p>
    <w:p w:rsidR="00817A55" w:rsidRDefault="00817A55" w:rsidP="00817A55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proofErr w:type="gramStart"/>
      <w:r>
        <w:rPr>
          <w:rFonts w:ascii="CMR10" w:hAnsi="CMR10" w:cs="CMR10"/>
        </w:rPr>
        <w:t>expressed</w:t>
      </w:r>
      <w:proofErr w:type="gramEnd"/>
      <w:r>
        <w:rPr>
          <w:rFonts w:ascii="CMR10" w:hAnsi="CMR10" w:cs="CMR10"/>
        </w:rPr>
        <w:t xml:space="preserve"> as </w:t>
      </w:r>
      <w:proofErr w:type="spellStart"/>
      <w:r>
        <w:rPr>
          <w:rFonts w:ascii="CMR10" w:hAnsi="CMR10" w:cs="CMR10"/>
        </w:rPr>
        <w:t>ln</w:t>
      </w:r>
      <w:r>
        <w:rPr>
          <w:rFonts w:ascii="CMMI10" w:hAnsi="CMMI10" w:cs="CMMI10"/>
        </w:rPr>
        <w:t>Q</w:t>
      </w:r>
      <w:proofErr w:type="spellEnd"/>
      <w:r>
        <w:rPr>
          <w:rFonts w:ascii="CMMI10" w:hAnsi="CMMI10" w:cs="CMMI10"/>
        </w:rPr>
        <w:t xml:space="preserve"> </w:t>
      </w:r>
      <w:r>
        <w:rPr>
          <w:rFonts w:ascii="CMSY10" w:eastAsia="CMSY10" w:hAnsi="CMR10" w:cs="CMSY10" w:hint="eastAsia"/>
        </w:rPr>
        <w:t>∼</w:t>
      </w:r>
      <w:r>
        <w:rPr>
          <w:rFonts w:ascii="CMSY10" w:eastAsia="CMSY10" w:hAnsi="CMR10" w:cs="CMSY10"/>
        </w:rPr>
        <w:t xml:space="preserve"> </w:t>
      </w:r>
      <w:r>
        <w:rPr>
          <w:rFonts w:ascii="CMMI10" w:hAnsi="CMMI10" w:cs="CMMI10"/>
        </w:rPr>
        <w:t xml:space="preserve">k </w:t>
      </w:r>
      <w:r>
        <w:rPr>
          <w:rFonts w:ascii="CMR10" w:hAnsi="CMR10" w:cs="CMR10"/>
        </w:rPr>
        <w:t xml:space="preserve">+ </w:t>
      </w:r>
      <w:proofErr w:type="spellStart"/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R10" w:hAnsi="CMR10" w:cs="CMR10"/>
        </w:rPr>
        <w:t>_</w:t>
      </w:r>
      <w:r>
        <w:rPr>
          <w:rFonts w:ascii="CMMI8" w:hAnsi="CMMI8" w:cs="CMMI8"/>
          <w:sz w:val="16"/>
          <w:szCs w:val="16"/>
        </w:rPr>
        <w:t>d</w:t>
      </w:r>
      <w:proofErr w:type="spellEnd"/>
    </w:p>
    <w:p w:rsidR="00817A55" w:rsidRDefault="00817A55" w:rsidP="00817A55">
      <w:pPr>
        <w:rPr>
          <w:rFonts w:ascii="CMR10" w:hAnsi="CMR10" w:cs="CMR10"/>
        </w:rPr>
      </w:pPr>
      <w:r>
        <w:rPr>
          <w:rFonts w:ascii="CMR10" w:hAnsi="CMR10" w:cs="CMR10"/>
        </w:rPr>
        <w:t>…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>(2</w:t>
      </w:r>
      <w:r w:rsidR="00F10432">
        <w:rPr>
          <w:rFonts w:ascii="CMR10" w:hAnsi="CMR10" w:cs="CMR10"/>
        </w:rPr>
        <w:t>1</w:t>
      </w:r>
      <w:r>
        <w:rPr>
          <w:rFonts w:ascii="CMR10" w:hAnsi="CMR10" w:cs="CMR10"/>
        </w:rPr>
        <w:t>)</w:t>
      </w:r>
    </w:p>
    <w:p w:rsidR="00F10432" w:rsidRDefault="00F10432" w:rsidP="00817A55">
      <w:pPr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where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k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[(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 xml:space="preserve">)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>(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 xml:space="preserve">) </w:t>
      </w:r>
      <w:r>
        <w:rPr>
          <w:rFonts w:ascii="CMSY10" w:eastAsia="CMSY10" w:hAnsi="CMR10" w:cs="CMSY10" w:hint="eastAsia"/>
        </w:rPr>
        <w:t>−</w:t>
      </w:r>
      <w:r>
        <w:rPr>
          <w:rFonts w:ascii="CMSY10" w:eastAsia="CMSY10" w:hAnsi="CMR10" w:cs="CMSY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SY10" w:eastAsia="CMSY10" w:hAnsi="CMR10" w:cs="CMSY10" w:hint="eastAsia"/>
        </w:rPr>
        <w:t>−</w:t>
      </w:r>
      <w:r>
        <w:rPr>
          <w:rFonts w:ascii="CMSY10" w:eastAsia="CMSY10" w:hAnsi="CMR10" w:cs="CMSY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y </w:t>
      </w:r>
      <w:proofErr w:type="spellStart"/>
      <w:r>
        <w:rPr>
          <w:rFonts w:ascii="CMR10" w:hAnsi="CMR10" w:cs="CMR10"/>
        </w:rPr>
        <w:t>ln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0" w:hAnsi="CMR10" w:cs="CMR10"/>
        </w:rPr>
        <w:t>]. This, in essence, derives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exact statistical distribution for the likelihood test statistics, as opposed to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asymptotic</w:t>
      </w:r>
      <w:proofErr w:type="gramEnd"/>
      <w:r>
        <w:rPr>
          <w:rFonts w:ascii="CMR10" w:hAnsi="CMR10" w:cs="CMR10"/>
        </w:rPr>
        <w:t xml:space="preserve"> distribution derived in (</w:t>
      </w:r>
      <w:proofErr w:type="spellStart"/>
      <w:r>
        <w:rPr>
          <w:rFonts w:ascii="CMR10" w:hAnsi="CMR10" w:cs="CMR10"/>
        </w:rPr>
        <w:t>Conradsen</w:t>
      </w:r>
      <w:proofErr w:type="spell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2003).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 a by-product of this exact derivation, several discrimination measures for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common</w:t>
      </w:r>
      <w:proofErr w:type="gramEnd"/>
      <w:r>
        <w:rPr>
          <w:rFonts w:ascii="CMR10" w:hAnsi="CMR10" w:cs="CMR10"/>
        </w:rPr>
        <w:t xml:space="preserve"> case of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>are further proposed. They are the determinant-ratio and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change-ratio presented in Section 3.. Compared to existing discrimination </w:t>
      </w:r>
      <w:proofErr w:type="spellStart"/>
      <w:r>
        <w:rPr>
          <w:rFonts w:ascii="CMR10" w:hAnsi="CMR10" w:cs="CMR10"/>
        </w:rPr>
        <w:t>mea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sures</w:t>
      </w:r>
      <w:proofErr w:type="spellEnd"/>
      <w:proofErr w:type="gramEnd"/>
      <w:r>
        <w:rPr>
          <w:rFonts w:ascii="CMR10" w:hAnsi="CMR10" w:cs="CMR10"/>
        </w:rPr>
        <w:t xml:space="preserve"> for POLSAR reviewed in Section 2., the proposed dissimilarity measures are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simpler</w:t>
      </w:r>
      <w:proofErr w:type="gramEnd"/>
      <w:r>
        <w:rPr>
          <w:rFonts w:ascii="CMR10" w:hAnsi="CMR10" w:cs="CMR10"/>
        </w:rPr>
        <w:t xml:space="preserve"> in both concept and computation. They are </w:t>
      </w:r>
      <w:ins w:id="37" w:author="N Vun" w:date="2013-11-08T16:28:00Z">
        <w:r w:rsidR="00A0084A">
          <w:rPr>
            <w:rFonts w:ascii="CMR10" w:hAnsi="CMR10" w:cs="CMR10"/>
          </w:rPr>
          <w:t xml:space="preserve">hence </w:t>
        </w:r>
      </w:ins>
      <w:r>
        <w:rPr>
          <w:rFonts w:ascii="CMR10" w:hAnsi="CMR10" w:cs="CMR10"/>
        </w:rPr>
        <w:t>multi-dimensional extensions</w:t>
      </w:r>
    </w:p>
    <w:p w:rsidR="00F10432" w:rsidRDefault="00F10432" w:rsidP="00F10432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widely used SAR intensity-ratio discrimination measure.</w:t>
      </w:r>
    </w:p>
    <w:p w:rsidR="00F10432" w:rsidRDefault="00F10432" w:rsidP="00F10432">
      <w:pPr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6. </w:t>
      </w:r>
      <w:ins w:id="38" w:author="N Vun" w:date="2013-11-08T16:29:00Z">
        <w:r w:rsidR="00A0084A">
          <w:rPr>
            <w:rFonts w:ascii="CMBX10" w:hAnsi="CMBX10" w:cs="CMBX10"/>
          </w:rPr>
          <w:t>Model Validation</w:t>
        </w:r>
      </w:ins>
      <w:del w:id="39" w:author="N Vun" w:date="2013-11-08T16:29:00Z">
        <w:r w:rsidDel="00A0084A">
          <w:rPr>
            <w:rFonts w:ascii="CMBX10" w:hAnsi="CMBX10" w:cs="CMBX10"/>
          </w:rPr>
          <w:delText>Validating the proposed models against real-life data</w:delText>
        </w:r>
      </w:del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We now verify the models in Eqns. 12</w:t>
      </w:r>
      <w:proofErr w:type="gramStart"/>
      <w:r>
        <w:rPr>
          <w:rFonts w:ascii="CMR10" w:hAnsi="CMR10" w:cs="CMR10"/>
        </w:rPr>
        <w:t xml:space="preserve">, </w:t>
      </w:r>
      <w:r>
        <w:rPr>
          <w:rFonts w:ascii="CMBX10" w:hAnsi="CMBX10" w:cs="CMBX10"/>
        </w:rPr>
        <w:t>??</w:t>
      </w:r>
      <w:proofErr w:type="gramEnd"/>
      <w:r>
        <w:rPr>
          <w:rFonts w:ascii="CMBX10" w:hAnsi="CMBX10" w:cs="CMBX10"/>
        </w:rPr>
        <w:t xml:space="preserve"> </w:t>
      </w: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15 against </w:t>
      </w:r>
      <w:del w:id="40" w:author="N Vun" w:date="2013-11-08T16:29:00Z">
        <w:r w:rsidDel="00A0084A">
          <w:rPr>
            <w:rFonts w:ascii="CMR10" w:hAnsi="CMR10" w:cs="CMR10"/>
          </w:rPr>
          <w:delText xml:space="preserve">practical </w:delText>
        </w:r>
      </w:del>
      <w:ins w:id="41" w:author="N Vun" w:date="2013-11-08T16:29:00Z">
        <w:r w:rsidR="00A0084A">
          <w:rPr>
            <w:rFonts w:ascii="CMR10" w:hAnsi="CMR10" w:cs="CMR10"/>
          </w:rPr>
          <w:t>real-life captured</w:t>
        </w:r>
        <w:r w:rsidR="00A0084A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data. Each model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requires</w:t>
      </w:r>
      <w:proofErr w:type="gramEnd"/>
      <w:r>
        <w:rPr>
          <w:rFonts w:ascii="CMR10" w:hAnsi="CMR10" w:cs="CMR10"/>
        </w:rPr>
        <w:t xml:space="preserve"> the estimation of two parameters from the </w:t>
      </w:r>
      <w:del w:id="42" w:author="N Vun" w:date="2013-11-08T16:32:00Z">
        <w:r w:rsidDel="00720FDE">
          <w:rPr>
            <w:rFonts w:ascii="CMR10" w:hAnsi="CMR10" w:cs="CMR10"/>
          </w:rPr>
          <w:delText xml:space="preserve">captured </w:delText>
        </w:r>
      </w:del>
      <w:r>
        <w:rPr>
          <w:rFonts w:ascii="CMR10" w:hAnsi="CMR10" w:cs="CMR10"/>
        </w:rPr>
        <w:t>data; the dimensional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number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 xml:space="preserve">, and the look number </w:t>
      </w:r>
      <w:r>
        <w:rPr>
          <w:rFonts w:ascii="CMMI10" w:hAnsi="CMMI10" w:cs="CMMI10"/>
        </w:rPr>
        <w:t>L</w:t>
      </w:r>
      <w:r>
        <w:rPr>
          <w:rFonts w:ascii="CMR10" w:hAnsi="CMR10" w:cs="CMR10"/>
        </w:rPr>
        <w:t xml:space="preserve">.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is related to the type of (POL)SAR data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captured</w:t>
      </w:r>
      <w:proofErr w:type="gramEnd"/>
      <w:r>
        <w:rPr>
          <w:rFonts w:ascii="CMR10" w:hAnsi="CMR10" w:cs="CMR10"/>
        </w:rPr>
        <w:t xml:space="preserve">, with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1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3 corresponding to the cases of SAR, partial and full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POLSAR, respectively.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>is nominally stated by the data provider (or estimated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using</w:t>
      </w:r>
      <w:proofErr w:type="gramEnd"/>
      <w:r>
        <w:rPr>
          <w:rFonts w:ascii="CMR10" w:hAnsi="CMR10" w:cs="CMR10"/>
        </w:rPr>
        <w:t xml:space="preserve"> the technique proposed by (Anfinsen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>2009)).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To show the robustness of the proposed models, their validations are tested on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two</w:t>
      </w:r>
      <w:proofErr w:type="gramEnd"/>
      <w:r>
        <w:rPr>
          <w:rFonts w:ascii="CMR10" w:hAnsi="CMR10" w:cs="CMR10"/>
        </w:rPr>
        <w:t xml:space="preserve"> different POLSAR sensors: (1) airborne four-look (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 xml:space="preserve">= 4) AIRSAR </w:t>
      </w:r>
      <w:proofErr w:type="spellStart"/>
      <w:r>
        <w:rPr>
          <w:rFonts w:ascii="CMR10" w:hAnsi="CMR10" w:cs="CMR10"/>
        </w:rPr>
        <w:t>Flevoland</w:t>
      </w:r>
      <w:proofErr w:type="spellEnd"/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image</w:t>
      </w:r>
      <w:proofErr w:type="gramEnd"/>
      <w:r>
        <w:rPr>
          <w:rFonts w:ascii="CMR10" w:hAnsi="CMR10" w:cs="CMR10"/>
        </w:rPr>
        <w:t xml:space="preserve"> and (2) fine-quad single-look (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>= 1) complex RADARSAT2 image. Since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determinant of the covariance matrix is only significant on multi-look data,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nine-look</w:t>
      </w:r>
      <w:proofErr w:type="gramEnd"/>
      <w:r>
        <w:rPr>
          <w:rFonts w:ascii="CMR10" w:hAnsi="CMR10" w:cs="CMR10"/>
        </w:rPr>
        <w:t xml:space="preserve"> processing is first applied to the single-look data (</w:t>
      </w:r>
      <w:r>
        <w:rPr>
          <w:rFonts w:ascii="CMMI10" w:hAnsi="CMMI10" w:cs="CMMI10"/>
        </w:rPr>
        <w:t xml:space="preserve">L </w:t>
      </w:r>
      <w:r>
        <w:rPr>
          <w:rFonts w:ascii="CMR10" w:hAnsi="CMR10" w:cs="CMR10"/>
        </w:rPr>
        <w:t>= 9).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10" w:hAnsi="CMBX10" w:cs="CMBX10"/>
        </w:rPr>
        <w:t xml:space="preserve">6.1 </w:t>
      </w:r>
      <w:r>
        <w:rPr>
          <w:rFonts w:ascii="CMBXTI10" w:hAnsi="CMBXTI10" w:cs="CMBXTI10"/>
        </w:rPr>
        <w:t>The Traditional case of SAR (</w:t>
      </w:r>
      <w:r>
        <w:rPr>
          <w:rFonts w:ascii="CMMIB10" w:hAnsi="CMMIB10" w:cs="CMMIB10"/>
        </w:rPr>
        <w:t xml:space="preserve">d </w:t>
      </w:r>
      <w:r>
        <w:rPr>
          <w:rFonts w:ascii="CMBX10" w:hAnsi="CMBX10" w:cs="CMBX10"/>
        </w:rPr>
        <w:t>= 1</w:t>
      </w:r>
      <w:r>
        <w:rPr>
          <w:rFonts w:ascii="CMBXTI10" w:hAnsi="CMBXTI10" w:cs="CMBXTI10"/>
        </w:rPr>
        <w:t>)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Fig. 1 presents the results of a test where the intensity of single-channel SAR data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(HH) for sample homogeneous areas is extracted. Histograms are then plotted for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both</w:t>
      </w:r>
      <w:proofErr w:type="gramEnd"/>
      <w:r>
        <w:rPr>
          <w:rFonts w:ascii="CMR10" w:hAnsi="CMR10" w:cs="CMR10"/>
        </w:rPr>
        <w:t xml:space="preserve"> the intensity and intensity ratio against the theoretical PDF. In all cases,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good visual match between the actual data and model distribution tends to</w:t>
      </w:r>
    </w:p>
    <w:p w:rsidR="00F10432" w:rsidRDefault="00F10432" w:rsidP="00F10432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validate</w:t>
      </w:r>
      <w:proofErr w:type="gramEnd"/>
      <w:r>
        <w:rPr>
          <w:rFonts w:ascii="CMR10" w:hAnsi="CMR10" w:cs="CMR10"/>
        </w:rPr>
        <w:t xml:space="preserve"> the proposed model.</w:t>
      </w:r>
    </w:p>
    <w:p w:rsidR="00F10432" w:rsidRDefault="00F10432" w:rsidP="00F10432">
      <w:pPr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>
        <w:rPr>
          <w:rFonts w:ascii="CMBX10" w:hAnsi="CMBX10" w:cs="CMBX10"/>
        </w:rPr>
        <w:t xml:space="preserve">6.2 </w:t>
      </w:r>
      <w:r>
        <w:rPr>
          <w:rFonts w:ascii="CMBXTI10" w:hAnsi="CMBXTI10" w:cs="CMBXTI10"/>
        </w:rPr>
        <w:t>The Multi-dimensional case of POLSAR (</w:t>
      </w:r>
      <w:r>
        <w:rPr>
          <w:rFonts w:ascii="CMMIB10" w:hAnsi="CMMIB10" w:cs="CMMIB10"/>
        </w:rPr>
        <w:t xml:space="preserve">d </w:t>
      </w:r>
      <w:r>
        <w:rPr>
          <w:rFonts w:ascii="CMBX10" w:hAnsi="CMBX10" w:cs="CMBX10"/>
        </w:rPr>
        <w:t>= 2</w:t>
      </w:r>
      <w:r>
        <w:rPr>
          <w:rFonts w:ascii="CMMIB10" w:hAnsi="CMMIB10" w:cs="CMMIB10"/>
        </w:rPr>
        <w:t xml:space="preserve">, </w:t>
      </w:r>
      <w:r>
        <w:rPr>
          <w:rFonts w:ascii="CMBX10" w:hAnsi="CMBX10" w:cs="CMBX10"/>
        </w:rPr>
        <w:t>3</w:t>
      </w:r>
      <w:r>
        <w:rPr>
          <w:rFonts w:ascii="CMBXTI10" w:hAnsi="CMBXTI10" w:cs="CMBXTI10"/>
        </w:rPr>
        <w:t>)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look-number is estimated for each dataset (Anfinsen </w:t>
      </w:r>
      <w:r>
        <w:rPr>
          <w:rFonts w:ascii="CMTI10" w:hAnsi="CMTI10" w:cs="CMTI10"/>
        </w:rPr>
        <w:t xml:space="preserve">et al. </w:t>
      </w:r>
      <w:r>
        <w:rPr>
          <w:rFonts w:ascii="CMR10" w:hAnsi="CMR10" w:cs="CMR10"/>
        </w:rPr>
        <w:t xml:space="preserve">2009). </w:t>
      </w: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actual</w:t>
      </w:r>
      <w:proofErr w:type="gramEnd"/>
      <w:r>
        <w:rPr>
          <w:rFonts w:ascii="CMR10" w:hAnsi="CMR10" w:cs="CMR10"/>
        </w:rPr>
        <w:t xml:space="preserve"> distribution plotted against the mode</w:t>
      </w:r>
      <w:ins w:id="43" w:author="N Vun" w:date="2013-11-08T16:34:00Z">
        <w:r w:rsidR="00720FDE">
          <w:rPr>
            <w:rFonts w:ascii="CMR10" w:hAnsi="CMR10" w:cs="CMR10"/>
          </w:rPr>
          <w:t>l</w:t>
        </w:r>
      </w:ins>
      <w:r>
        <w:rPr>
          <w:rFonts w:ascii="CMR10" w:hAnsi="CMR10" w:cs="CMR10"/>
        </w:rPr>
        <w:t xml:space="preserve"> </w:t>
      </w:r>
      <w:del w:id="44" w:author="N Vun" w:date="2013-11-08T16:34:00Z">
        <w:r w:rsidDel="00720FDE">
          <w:rPr>
            <w:rFonts w:ascii="CMR10" w:hAnsi="CMR10" w:cs="CMR10"/>
          </w:rPr>
          <w:delText>to</w:delText>
        </w:r>
      </w:del>
      <w:r>
        <w:rPr>
          <w:rFonts w:ascii="CMR10" w:hAnsi="CMR10" w:cs="CMR10"/>
        </w:rPr>
        <w:t xml:space="preserve"> yield</w:t>
      </w:r>
      <w:ins w:id="45" w:author="N Vun" w:date="2013-11-08T16:34:00Z">
        <w:r w:rsidR="00720FDE">
          <w:rPr>
            <w:rFonts w:ascii="CMR10" w:hAnsi="CMR10" w:cs="CMR10"/>
          </w:rPr>
          <w:t>s</w:t>
        </w:r>
      </w:ins>
      <w:r>
        <w:rPr>
          <w:rFonts w:ascii="CMR10" w:hAnsi="CMR10" w:cs="CMR10"/>
        </w:rPr>
        <w:t xml:space="preserve"> an obvious visual match in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Fig. 2 which shows the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2 plots for determinant, determinant ratio and change</w:t>
      </w:r>
    </w:p>
    <w:p w:rsidR="00F10432" w:rsidRDefault="00F10432" w:rsidP="00F10432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ratio</w:t>
      </w:r>
      <w:proofErr w:type="gramEnd"/>
      <w:r>
        <w:rPr>
          <w:rFonts w:ascii="CMR10" w:hAnsi="CMR10" w:cs="CMR10"/>
        </w:rPr>
        <w:t xml:space="preserve"> for both datasets.</w:t>
      </w:r>
    </w:p>
    <w:p w:rsidR="00F10432" w:rsidRDefault="00F10432" w:rsidP="00F10432">
      <w:pPr>
        <w:rPr>
          <w:rFonts w:ascii="CMR10" w:hAnsi="CMR10" w:cs="CMR10"/>
        </w:rPr>
      </w:pPr>
      <w:r>
        <w:rPr>
          <w:rFonts w:ascii="CMR10" w:hAnsi="CMR10" w:cs="CMR10"/>
        </w:rPr>
        <w:t>: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Similarly, Fig. 3 explores the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3 case for the same data and model parameters.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Again, although the histogram is much tighter, the match is visually obvious in all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cases</w:t>
      </w:r>
      <w:proofErr w:type="gramEnd"/>
      <w:r>
        <w:rPr>
          <w:rFonts w:ascii="CMR10" w:hAnsi="CMR10" w:cs="CMR10"/>
        </w:rPr>
        <w:t>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7. Conclusion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This paper has proposed a generic statistical model for the POLSAR covariance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matrix</w:t>
      </w:r>
      <w:proofErr w:type="gramEnd"/>
      <w:r>
        <w:rPr>
          <w:rFonts w:ascii="CMR10" w:hAnsi="CMR10" w:cs="CMR10"/>
        </w:rPr>
        <w:t xml:space="preserve"> determinant based on the complex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POLSAR target vector dis-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tribution</w:t>
      </w:r>
      <w:proofErr w:type="gramEnd"/>
      <w:r>
        <w:rPr>
          <w:rFonts w:ascii="CMR10" w:hAnsi="CMR10" w:cs="CMR10"/>
        </w:rPr>
        <w:t>.</w:t>
      </w:r>
      <w:del w:id="46" w:author="N Vun" w:date="2013-11-08T16:57:00Z">
        <w:r w:rsidDel="00FE3CD9">
          <w:rPr>
            <w:rFonts w:ascii="CMR10" w:hAnsi="CMR10" w:cs="CMR10"/>
          </w:rPr>
          <w:delText xml:space="preserve">This </w:delText>
        </w:r>
      </w:del>
      <w:ins w:id="47" w:author="N Vun" w:date="2013-11-08T16:57:00Z">
        <w:r w:rsidR="00FE3CD9">
          <w:rPr>
            <w:rFonts w:ascii="CMR10" w:hAnsi="CMR10" w:cs="CMR10"/>
          </w:rPr>
          <w:t>Th</w:t>
        </w:r>
        <w:r w:rsidR="00FE3CD9">
          <w:rPr>
            <w:rFonts w:ascii="CMR10" w:hAnsi="CMR10" w:cs="CMR10"/>
          </w:rPr>
          <w:t>e</w:t>
        </w:r>
        <w:proofErr w:type="spellEnd"/>
        <w:r w:rsidR="00FE3CD9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 xml:space="preserve">model has been validated for specific </w:t>
      </w:r>
      <w:del w:id="48" w:author="N Vun" w:date="2013-11-08T17:00:00Z">
        <w:r w:rsidDel="00FE3CD9">
          <w:rPr>
            <w:rFonts w:ascii="CMR10" w:hAnsi="CMR10" w:cs="CMR10"/>
          </w:rPr>
          <w:delText>(</w:delText>
        </w:r>
        <w:r w:rsidDel="00FE3CD9">
          <w:rPr>
            <w:rFonts w:ascii="CMMI10" w:hAnsi="CMMI10" w:cs="CMMI10"/>
          </w:rPr>
          <w:delText xml:space="preserve">d </w:delText>
        </w:r>
        <w:r w:rsidDel="00FE3CD9">
          <w:rPr>
            <w:rFonts w:ascii="CMR10" w:hAnsi="CMR10" w:cs="CMR10"/>
          </w:rPr>
          <w:delText>= 2) and (</w:delText>
        </w:r>
        <w:r w:rsidDel="00FE3CD9">
          <w:rPr>
            <w:rFonts w:ascii="CMMI10" w:hAnsi="CMMI10" w:cs="CMMI10"/>
          </w:rPr>
          <w:delText xml:space="preserve">d </w:delText>
        </w:r>
        <w:r w:rsidDel="00FE3CD9">
          <w:rPr>
            <w:rFonts w:ascii="CMR10" w:hAnsi="CMR10" w:cs="CMR10"/>
          </w:rPr>
          <w:delText>= 3)</w:delText>
        </w:r>
      </w:del>
      <w:ins w:id="49" w:author="N Vun" w:date="2013-11-08T17:00:00Z">
        <w:r w:rsidR="00FE3CD9">
          <w:rPr>
            <w:rFonts w:ascii="CMR10" w:hAnsi="CMR10" w:cs="CMR10"/>
          </w:rPr>
          <w:t xml:space="preserve"> d=2 and d=3 cases</w:t>
        </w:r>
      </w:ins>
      <w:r>
        <w:rPr>
          <w:rFonts w:ascii="CMR10" w:hAnsi="CMR10" w:cs="CMR10"/>
        </w:rPr>
        <w:t xml:space="preserve"> using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real-life</w:t>
      </w:r>
      <w:proofErr w:type="gramEnd"/>
      <w:r>
        <w:rPr>
          <w:rFonts w:ascii="CMR10" w:hAnsi="CMR10" w:cs="CMR10"/>
        </w:rPr>
        <w:t xml:space="preserve"> partial and full POLSAR data. The paper also establishes </w:t>
      </w:r>
      <w:del w:id="50" w:author="N Vun" w:date="2013-11-08T16:58:00Z">
        <w:r w:rsidDel="00FE3CD9">
          <w:rPr>
            <w:rFonts w:ascii="CMR10" w:hAnsi="CMR10" w:cs="CMR10"/>
          </w:rPr>
          <w:delText>a few</w:delText>
        </w:r>
      </w:del>
      <w:proofErr w:type="gramStart"/>
      <w:ins w:id="51" w:author="N Vun" w:date="2013-11-08T16:58:00Z">
        <w:r w:rsidR="00FE3CD9">
          <w:rPr>
            <w:rFonts w:ascii="CMR10" w:hAnsi="CMR10" w:cs="CMR10"/>
          </w:rPr>
          <w:t>two(</w:t>
        </w:r>
        <w:proofErr w:type="gramEnd"/>
        <w:r w:rsidR="00FE3CD9">
          <w:rPr>
            <w:rFonts w:ascii="CMR10" w:hAnsi="CMR10" w:cs="CMR10"/>
          </w:rPr>
          <w:t>?)</w:t>
        </w:r>
      </w:ins>
      <w:r>
        <w:rPr>
          <w:rFonts w:ascii="CMR10" w:hAnsi="CMR10" w:cs="CMR10"/>
        </w:rPr>
        <w:t xml:space="preserve"> POLSAR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discrimination</w:t>
      </w:r>
      <w:proofErr w:type="gramEnd"/>
      <w:r>
        <w:rPr>
          <w:rFonts w:ascii="CMR10" w:hAnsi="CMR10" w:cs="CMR10"/>
        </w:rPr>
        <w:t xml:space="preserve"> measures: the determinant-ratio and the change-ratio, which </w:t>
      </w:r>
      <w:proofErr w:type="spellStart"/>
      <w:r>
        <w:rPr>
          <w:rFonts w:ascii="CMR10" w:hAnsi="CMR10" w:cs="CMR10"/>
        </w:rPr>
        <w:t>essen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tially</w:t>
      </w:r>
      <w:proofErr w:type="spellEnd"/>
      <w:proofErr w:type="gramEnd"/>
      <w:r>
        <w:rPr>
          <w:rFonts w:ascii="CMR10" w:hAnsi="CMR10" w:cs="CMR10"/>
        </w:rPr>
        <w:t xml:space="preserve"> are the generic version of the SAR intensity-ratio. We have also shown a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near-perfect</w:t>
      </w:r>
      <w:proofErr w:type="gramEnd"/>
      <w:r>
        <w:rPr>
          <w:rFonts w:ascii="CMR10" w:hAnsi="CMR10" w:cs="CMR10"/>
        </w:rPr>
        <w:t xml:space="preserve"> match between the specific 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1 model and that for traditional SAR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intensity</w:t>
      </w:r>
      <w:proofErr w:type="gramEnd"/>
      <w:r>
        <w:rPr>
          <w:rFonts w:ascii="CMR10" w:hAnsi="CMR10" w:cs="CMR10"/>
        </w:rPr>
        <w:t>, effectively bringing the existing SAR theories under the umbrella of this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new</w:t>
      </w:r>
      <w:proofErr w:type="gramEnd"/>
      <w:r>
        <w:rPr>
          <w:rFonts w:ascii="CMR10" w:hAnsi="CMR10" w:cs="CMR10"/>
        </w:rPr>
        <w:t xml:space="preserve"> model.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main emphasis of this paper is </w:t>
      </w:r>
      <w:del w:id="52" w:author="N Vun" w:date="2013-11-08T17:06:00Z">
        <w:r w:rsidDel="00FE3CD9">
          <w:rPr>
            <w:rFonts w:ascii="CMR10" w:hAnsi="CMR10" w:cs="CMR10"/>
          </w:rPr>
          <w:delText>the proposal</w:delText>
        </w:r>
      </w:del>
      <w:r>
        <w:rPr>
          <w:rFonts w:ascii="CMR10" w:hAnsi="CMR10" w:cs="CMR10"/>
        </w:rPr>
        <w:t xml:space="preserve"> to consider the POLSAR </w:t>
      </w:r>
      <w:proofErr w:type="spellStart"/>
      <w:r>
        <w:rPr>
          <w:rFonts w:ascii="CMR10" w:hAnsi="CMR10" w:cs="CMR10"/>
        </w:rPr>
        <w:t>covari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ance</w:t>
      </w:r>
      <w:proofErr w:type="spellEnd"/>
      <w:proofErr w:type="gramEnd"/>
      <w:r>
        <w:rPr>
          <w:rFonts w:ascii="CMR10" w:hAnsi="CMR10" w:cs="CMR10"/>
        </w:rPr>
        <w:t xml:space="preserve"> matrix determinant as a scalar and representative observable for the multi-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dimensional</w:t>
      </w:r>
      <w:proofErr w:type="gramEnd"/>
      <w:r>
        <w:rPr>
          <w:rFonts w:ascii="CMR10" w:hAnsi="CMR10" w:cs="CMR10"/>
        </w:rPr>
        <w:t xml:space="preserve"> POLSAR data. Compared to other published scalar observables,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determinant</w:t>
      </w:r>
      <w:proofErr w:type="gramEnd"/>
      <w:r>
        <w:rPr>
          <w:rFonts w:ascii="CMR10" w:hAnsi="CMR10" w:cs="CMR10"/>
        </w:rPr>
        <w:t xml:space="preserve"> is highly representative of the multi-dimensional data. It is also in-</w:t>
      </w:r>
    </w:p>
    <w:p w:rsidR="00FE018E" w:rsidDel="00FE018E" w:rsidRDefault="00F10432" w:rsidP="00FE018E">
      <w:pPr>
        <w:autoSpaceDE w:val="0"/>
        <w:autoSpaceDN w:val="0"/>
        <w:adjustRightInd w:val="0"/>
        <w:spacing w:after="0" w:line="240" w:lineRule="auto"/>
        <w:rPr>
          <w:ins w:id="53" w:author="N Vun" w:date="2013-11-08T17:09:00Z"/>
          <w:rFonts w:ascii="CMR10" w:hAnsi="CMR10" w:cs="CMR10"/>
        </w:rPr>
      </w:pPr>
      <w:proofErr w:type="gramStart"/>
      <w:r>
        <w:rPr>
          <w:rFonts w:ascii="CMR10" w:hAnsi="CMR10" w:cs="CMR10"/>
        </w:rPr>
        <w:t>variant</w:t>
      </w:r>
      <w:proofErr w:type="gramEnd"/>
      <w:r>
        <w:rPr>
          <w:rFonts w:ascii="CMR10" w:hAnsi="CMR10" w:cs="CMR10"/>
        </w:rPr>
        <w:t xml:space="preserve"> to a change of polarization basis.</w:t>
      </w:r>
      <w:del w:id="54" w:author="N Vun" w:date="2013-11-08T17:09:00Z">
        <w:r w:rsidDel="00FE018E">
          <w:rPr>
            <w:rFonts w:ascii="CMR10" w:hAnsi="CMR10" w:cs="CMR10"/>
          </w:rPr>
          <w:delText xml:space="preserve"> </w:delText>
        </w:r>
      </w:del>
    </w:p>
    <w:p w:rsidR="00F10432" w:rsidDel="00FE018E" w:rsidRDefault="00F10432" w:rsidP="00FE018E">
      <w:pPr>
        <w:autoSpaceDE w:val="0"/>
        <w:autoSpaceDN w:val="0"/>
        <w:adjustRightInd w:val="0"/>
        <w:spacing w:after="0" w:line="240" w:lineRule="auto"/>
        <w:rPr>
          <w:del w:id="55" w:author="N Vun" w:date="2013-11-08T17:09:00Z"/>
          <w:rFonts w:ascii="CMR10" w:hAnsi="CMR10" w:cs="CMR10"/>
        </w:rPr>
        <w:pPrChange w:id="56" w:author="N Vun" w:date="2013-11-08T17:09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57" w:author="N Vun" w:date="2013-11-08T17:09:00Z">
        <w:r w:rsidDel="00FE018E">
          <w:rPr>
            <w:rFonts w:ascii="CMR10" w:hAnsi="CMR10" w:cs="CMR10"/>
          </w:rPr>
          <w:delText xml:space="preserve">While it may not be </w:delText>
        </w:r>
        <w:r w:rsidDel="00FE018E">
          <w:rPr>
            <w:rFonts w:ascii="CMTI10" w:hAnsi="CMTI10" w:cs="CMTI10"/>
          </w:rPr>
          <w:delText xml:space="preserve">fully </w:delText>
        </w:r>
        <w:r w:rsidDel="00FE018E">
          <w:rPr>
            <w:rFonts w:ascii="CMR10" w:hAnsi="CMR10" w:cs="CMR10"/>
          </w:rPr>
          <w:delText>representative</w:delText>
        </w:r>
      </w:del>
    </w:p>
    <w:p w:rsidR="00F10432" w:rsidRDefault="00F10432" w:rsidP="00FE01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  <w:pPrChange w:id="58" w:author="N Vun" w:date="2013-11-08T17:09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59" w:author="N Vun" w:date="2013-11-08T17:09:00Z">
        <w:r w:rsidDel="00FE018E">
          <w:rPr>
            <w:rFonts w:ascii="CMR10" w:hAnsi="CMR10" w:cs="CMR10"/>
          </w:rPr>
          <w:delText xml:space="preserve">of the POLSAR data, it can be said to be </w:delText>
        </w:r>
        <w:r w:rsidDel="00FE018E">
          <w:rPr>
            <w:rFonts w:ascii="CMTI10" w:hAnsi="CMTI10" w:cs="CMTI10"/>
          </w:rPr>
          <w:delText xml:space="preserve">highly </w:delText>
        </w:r>
        <w:r w:rsidDel="00FE018E">
          <w:rPr>
            <w:rFonts w:ascii="CMR10" w:hAnsi="CMR10" w:cs="CMR10"/>
          </w:rPr>
          <w:delText>representative of it</w:delText>
        </w:r>
      </w:del>
      <w:r>
        <w:rPr>
          <w:rFonts w:ascii="CMR10" w:hAnsi="CMR10" w:cs="CMR10"/>
        </w:rPr>
        <w:t xml:space="preserve">. Its </w:t>
      </w:r>
      <w:proofErr w:type="spellStart"/>
      <w:r>
        <w:rPr>
          <w:rFonts w:ascii="CMR10" w:hAnsi="CMR10" w:cs="CMR10"/>
        </w:rPr>
        <w:t>repre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sentative</w:t>
      </w:r>
      <w:proofErr w:type="spellEnd"/>
      <w:proofErr w:type="gramEnd"/>
      <w:r>
        <w:rPr>
          <w:rFonts w:ascii="CMR10" w:hAnsi="CMR10" w:cs="CMR10"/>
        </w:rPr>
        <w:t xml:space="preserve"> power is justified for the following reasons. Firstly, the covariance matrix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determinant</w:t>
      </w:r>
      <w:proofErr w:type="gramEnd"/>
      <w:r>
        <w:rPr>
          <w:rFonts w:ascii="CMR10" w:hAnsi="CMR10" w:cs="CMR10"/>
        </w:rPr>
        <w:t>, when collapsed into 1-D, transforms neatly into the representative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SAR intensity.</w:t>
      </w:r>
      <w:proofErr w:type="gramEnd"/>
      <w:r>
        <w:rPr>
          <w:rFonts w:ascii="CMR10" w:hAnsi="CMR10" w:cs="CMR10"/>
        </w:rPr>
        <w:t xml:space="preserve"> Secondly, the statistical model for this observable is shown to be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generic multi-dimensional extension of the traditional model for the one di-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mensional</w:t>
      </w:r>
      <w:proofErr w:type="spellEnd"/>
      <w:proofErr w:type="gramEnd"/>
      <w:r>
        <w:rPr>
          <w:rFonts w:ascii="CMR10" w:hAnsi="CMR10" w:cs="CMR10"/>
        </w:rPr>
        <w:t xml:space="preserve"> SAR intensity. Finally, this observable also leads to the establishment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the determinant-ratio discrimination measure for POLSAR data, which should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increase</w:t>
      </w:r>
      <w:proofErr w:type="gramEnd"/>
      <w:r>
        <w:rPr>
          <w:rFonts w:ascii="CMR10" w:hAnsi="CMR10" w:cs="CMR10"/>
        </w:rPr>
        <w:t xml:space="preserve"> the usability of this proposal.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There are several beneficial implications of the proposed approach presented in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this</w:t>
      </w:r>
      <w:proofErr w:type="gramEnd"/>
      <w:r>
        <w:rPr>
          <w:rFonts w:ascii="CMR10" w:hAnsi="CMR10" w:cs="CMR10"/>
        </w:rPr>
        <w:t xml:space="preserve"> paper. Currently while the field of SAR is much more developed than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field</w:t>
      </w:r>
      <w:proofErr w:type="gramEnd"/>
      <w:r>
        <w:rPr>
          <w:rFonts w:ascii="CMR10" w:hAnsi="CMR10" w:cs="CMR10"/>
        </w:rPr>
        <w:t xml:space="preserve"> of POLSAR, the two fields remain quite separated. Hence many techniques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applicable</w:t>
      </w:r>
      <w:proofErr w:type="gramEnd"/>
      <w:r>
        <w:rPr>
          <w:rFonts w:ascii="CMR10" w:hAnsi="CMR10" w:cs="CMR10"/>
        </w:rPr>
        <w:t xml:space="preserve"> to SAR </w:t>
      </w:r>
      <w:del w:id="60" w:author="N Vun" w:date="2013-11-08T17:09:00Z">
        <w:r w:rsidDel="00FE018E">
          <w:rPr>
            <w:rFonts w:ascii="CMR10" w:hAnsi="CMR10" w:cs="CMR10"/>
          </w:rPr>
          <w:delText>can not</w:delText>
        </w:r>
      </w:del>
      <w:ins w:id="61" w:author="N Vun" w:date="2013-11-08T17:09:00Z">
        <w:r w:rsidR="00FE018E">
          <w:rPr>
            <w:rFonts w:ascii="CMR10" w:hAnsi="CMR10" w:cs="CMR10"/>
          </w:rPr>
          <w:t>cannot</w:t>
        </w:r>
      </w:ins>
      <w:r>
        <w:rPr>
          <w:rFonts w:ascii="CMR10" w:hAnsi="CMR10" w:cs="CMR10"/>
        </w:rPr>
        <w:t xml:space="preserve"> be directly </w:t>
      </w:r>
      <w:del w:id="62" w:author="N Vun" w:date="2013-11-08T17:09:00Z">
        <w:r w:rsidDel="00FE018E">
          <w:rPr>
            <w:rFonts w:ascii="CMR10" w:hAnsi="CMR10" w:cs="CMR10"/>
          </w:rPr>
          <w:delText xml:space="preserve">translated </w:delText>
        </w:r>
      </w:del>
      <w:ins w:id="63" w:author="N Vun" w:date="2013-11-08T17:09:00Z">
        <w:r w:rsidR="00FE018E">
          <w:rPr>
            <w:rFonts w:ascii="CMR10" w:hAnsi="CMR10" w:cs="CMR10"/>
          </w:rPr>
          <w:t>extended</w:t>
        </w:r>
        <w:bookmarkStart w:id="64" w:name="_GoBack"/>
        <w:bookmarkEnd w:id="64"/>
        <w:r w:rsidR="00FE018E">
          <w:rPr>
            <w:rFonts w:ascii="CMR10" w:hAnsi="CMR10" w:cs="CMR10"/>
          </w:rPr>
          <w:t xml:space="preserve"> </w:t>
        </w:r>
      </w:ins>
      <w:r>
        <w:rPr>
          <w:rFonts w:ascii="CMR10" w:hAnsi="CMR10" w:cs="CMR10"/>
        </w:rPr>
        <w:t>to POLSAR. Since the scalar and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representative</w:t>
      </w:r>
      <w:proofErr w:type="gramEnd"/>
      <w:r>
        <w:rPr>
          <w:rFonts w:ascii="CMR10" w:hAnsi="CMR10" w:cs="CMR10"/>
        </w:rPr>
        <w:t xml:space="preserve"> model for POLSAR generalizes the traditional model for SAR </w:t>
      </w:r>
      <w:proofErr w:type="spellStart"/>
      <w:r>
        <w:rPr>
          <w:rFonts w:ascii="CMR10" w:hAnsi="CMR10" w:cs="CMR10"/>
        </w:rPr>
        <w:t>inten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sity</w:t>
      </w:r>
      <w:proofErr w:type="spellEnd"/>
      <w:proofErr w:type="gramEnd"/>
      <w:r>
        <w:rPr>
          <w:rFonts w:ascii="CMR10" w:hAnsi="CMR10" w:cs="CMR10"/>
        </w:rPr>
        <w:t>, its main benefit is that it enables the convenient adaptation of many existing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SAR data processing techniques for POLSAR data.</w:t>
      </w:r>
      <w:proofErr w:type="gramEnd"/>
      <w:r>
        <w:rPr>
          <w:rFonts w:ascii="CMR10" w:hAnsi="CMR10" w:cs="CMR10"/>
        </w:rPr>
        <w:t xml:space="preserve"> One example has already been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presented</w:t>
      </w:r>
      <w:proofErr w:type="gramEnd"/>
      <w:r>
        <w:rPr>
          <w:rFonts w:ascii="CMR10" w:hAnsi="CMR10" w:cs="CMR10"/>
        </w:rPr>
        <w:t xml:space="preserve"> in this paper, where existing SAR discrimination measures are extended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towards</w:t>
      </w:r>
      <w:proofErr w:type="gramEnd"/>
      <w:r>
        <w:rPr>
          <w:rFonts w:ascii="CMR10" w:hAnsi="CMR10" w:cs="CMR10"/>
        </w:rPr>
        <w:t xml:space="preserve"> POLSAR. At the same time, it provides a consistent theory unifying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seemingly</w:t>
      </w:r>
      <w:proofErr w:type="gramEnd"/>
      <w:r>
        <w:rPr>
          <w:rFonts w:ascii="CMR10" w:hAnsi="CMR10" w:cs="CMR10"/>
        </w:rPr>
        <w:t xml:space="preserve"> disparate discrimination measure proposals for SAR and POLSAR data.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Of course, the models proposed in this article also have their own limitations.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Firstly, they are based on the complex </w:t>
      </w:r>
      <w:proofErr w:type="spellStart"/>
      <w:r>
        <w:rPr>
          <w:rFonts w:ascii="CMR10" w:hAnsi="CMR10" w:cs="CMR10"/>
        </w:rPr>
        <w:t>Wishart</w:t>
      </w:r>
      <w:proofErr w:type="spellEnd"/>
      <w:r>
        <w:rPr>
          <w:rFonts w:ascii="CMR10" w:hAnsi="CMR10" w:cs="CMR10"/>
        </w:rPr>
        <w:t xml:space="preserve"> distribution which is only guar-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anteed</w:t>
      </w:r>
      <w:proofErr w:type="gramEnd"/>
      <w:r>
        <w:rPr>
          <w:rFonts w:ascii="CMR10" w:hAnsi="CMR10" w:cs="CMR10"/>
        </w:rPr>
        <w:t xml:space="preserve"> to work for homogeneous areas. Secondly, while it is desirable for a large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number</w:t>
      </w:r>
      <w:proofErr w:type="gramEnd"/>
      <w:r>
        <w:rPr>
          <w:rFonts w:ascii="CMR10" w:hAnsi="CMR10" w:cs="CMR10"/>
        </w:rPr>
        <w:t xml:space="preserve"> of applications to reduce the multi-dimensional POLSAR data to a scalar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value</w:t>
      </w:r>
      <w:proofErr w:type="gramEnd"/>
      <w:r>
        <w:rPr>
          <w:rFonts w:ascii="CMR10" w:hAnsi="CMR10" w:cs="CMR10"/>
        </w:rPr>
        <w:t>, such a reduction is unlikely to be lossless in the general case.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this paper, the theoretical model has only been validated for partial (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>= 2)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full (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 xml:space="preserve">= 3) </w:t>
      </w:r>
      <w:proofErr w:type="spellStart"/>
      <w:r>
        <w:rPr>
          <w:rFonts w:ascii="CMR10" w:hAnsi="CMR10" w:cs="CMR10"/>
        </w:rPr>
        <w:t>monostatic</w:t>
      </w:r>
      <w:proofErr w:type="spellEnd"/>
      <w:r>
        <w:rPr>
          <w:rFonts w:ascii="CMR10" w:hAnsi="CMR10" w:cs="CMR10"/>
        </w:rPr>
        <w:t xml:space="preserve"> POLSAR data, leaving the test of its validity for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datasets</w:t>
      </w:r>
      <w:proofErr w:type="gramEnd"/>
      <w:r>
        <w:rPr>
          <w:rFonts w:ascii="CMR10" w:hAnsi="CMR10" w:cs="CMR10"/>
        </w:rPr>
        <w:t xml:space="preserve"> such as </w:t>
      </w:r>
      <w:proofErr w:type="spellStart"/>
      <w:r>
        <w:rPr>
          <w:rFonts w:ascii="CMR10" w:hAnsi="CMR10" w:cs="CMR10"/>
        </w:rPr>
        <w:t>bistatic</w:t>
      </w:r>
      <w:proofErr w:type="spellEnd"/>
      <w:r>
        <w:rPr>
          <w:rFonts w:ascii="CMR10" w:hAnsi="CMR10" w:cs="CMR10"/>
        </w:rPr>
        <w:t xml:space="preserve"> POLSAR data (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 xml:space="preserve">= 4) or </w:t>
      </w:r>
      <w:proofErr w:type="spellStart"/>
      <w:r>
        <w:rPr>
          <w:rFonts w:ascii="CMR10" w:hAnsi="CMR10" w:cs="CMR10"/>
        </w:rPr>
        <w:t>interferrometric</w:t>
      </w:r>
      <w:proofErr w:type="spellEnd"/>
      <w:r>
        <w:rPr>
          <w:rFonts w:ascii="CMR10" w:hAnsi="CMR10" w:cs="CMR10"/>
        </w:rPr>
        <w:t xml:space="preserve"> POLSAR data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d </w:t>
      </w:r>
      <w:r>
        <w:rPr>
          <w:rFonts w:ascii="CMR10" w:hAnsi="CMR10" w:cs="CMR10"/>
        </w:rPr>
        <w:t xml:space="preserve">= 6) for the future. Other possible extensions include investigating the </w:t>
      </w:r>
      <w:proofErr w:type="spellStart"/>
      <w:r>
        <w:rPr>
          <w:rFonts w:ascii="CMR10" w:hAnsi="CMR10" w:cs="CMR10"/>
        </w:rPr>
        <w:t>applica</w:t>
      </w:r>
      <w:proofErr w:type="spellEnd"/>
      <w:r>
        <w:rPr>
          <w:rFonts w:ascii="CMR10" w:hAnsi="CMR10" w:cs="CMR10"/>
        </w:rPr>
        <w:t>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bility</w:t>
      </w:r>
      <w:proofErr w:type="spellEnd"/>
      <w:proofErr w:type="gramEnd"/>
      <w:r>
        <w:rPr>
          <w:rFonts w:ascii="CMR10" w:hAnsi="CMR10" w:cs="CMR10"/>
        </w:rPr>
        <w:t xml:space="preserve"> of the observables into POLSAR heterogeneous areas, as well as exploring the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use</w:t>
      </w:r>
      <w:proofErr w:type="gramEnd"/>
      <w:r>
        <w:rPr>
          <w:rFonts w:ascii="CMR10" w:hAnsi="CMR10" w:cs="CMR10"/>
        </w:rPr>
        <w:t xml:space="preserve"> of these generic models in conjunction with other target decomposition tech-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niques</w:t>
      </w:r>
      <w:proofErr w:type="spellEnd"/>
      <w:proofErr w:type="gramEnd"/>
      <w:r>
        <w:rPr>
          <w:rFonts w:ascii="CMR10" w:hAnsi="CMR10" w:cs="CMR10"/>
        </w:rPr>
        <w:t xml:space="preserve"> such as the Freeman-</w:t>
      </w:r>
      <w:proofErr w:type="spellStart"/>
      <w:r>
        <w:rPr>
          <w:rFonts w:ascii="CMR10" w:hAnsi="CMR10" w:cs="CMR10"/>
        </w:rPr>
        <w:t>Durden</w:t>
      </w:r>
      <w:proofErr w:type="spellEnd"/>
      <w:r>
        <w:rPr>
          <w:rFonts w:ascii="CMR10" w:hAnsi="CMR10" w:cs="CMR10"/>
        </w:rPr>
        <w:t xml:space="preserve"> decomposition (Freeman and </w:t>
      </w:r>
      <w:proofErr w:type="spellStart"/>
      <w:r>
        <w:rPr>
          <w:rFonts w:ascii="CMR10" w:hAnsi="CMR10" w:cs="CMR10"/>
        </w:rPr>
        <w:t>Durden</w:t>
      </w:r>
      <w:proofErr w:type="spellEnd"/>
      <w:r>
        <w:rPr>
          <w:rFonts w:ascii="CMR10" w:hAnsi="CMR10" w:cs="CMR10"/>
        </w:rPr>
        <w:t xml:space="preserve"> 1998) or</w:t>
      </w:r>
    </w:p>
    <w:p w:rsidR="00F10432" w:rsidRDefault="00F10432" w:rsidP="00F104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entropy/anisotropy decomposition (</w:t>
      </w:r>
      <w:proofErr w:type="spellStart"/>
      <w:r>
        <w:rPr>
          <w:rFonts w:ascii="CMR10" w:hAnsi="CMR10" w:cs="CMR10"/>
        </w:rPr>
        <w:t>Cloude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Pottier</w:t>
      </w:r>
      <w:proofErr w:type="spellEnd"/>
      <w:r>
        <w:rPr>
          <w:rFonts w:ascii="CMR10" w:hAnsi="CMR10" w:cs="CMR10"/>
        </w:rPr>
        <w:t xml:space="preserve"> 1997).</w:t>
      </w:r>
    </w:p>
    <w:p w:rsidR="00F10432" w:rsidRDefault="00F10432" w:rsidP="00F10432">
      <w:pPr>
        <w:rPr>
          <w:rFonts w:ascii="CMR10" w:hAnsi="CMR10" w:cs="CMR10"/>
        </w:rPr>
      </w:pPr>
    </w:p>
    <w:p w:rsidR="00817A55" w:rsidRDefault="00817A55" w:rsidP="00817A55"/>
    <w:sectPr w:rsidR="0081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B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DB"/>
    <w:rsid w:val="001743DB"/>
    <w:rsid w:val="00197F8A"/>
    <w:rsid w:val="00277083"/>
    <w:rsid w:val="00524A00"/>
    <w:rsid w:val="00652C75"/>
    <w:rsid w:val="00707C39"/>
    <w:rsid w:val="00720FDE"/>
    <w:rsid w:val="00817A55"/>
    <w:rsid w:val="00A0084A"/>
    <w:rsid w:val="00A2678D"/>
    <w:rsid w:val="00D56EDC"/>
    <w:rsid w:val="00F10432"/>
    <w:rsid w:val="00FE018E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Vun</dc:creator>
  <cp:lastModifiedBy>N Vun</cp:lastModifiedBy>
  <cp:revision>3</cp:revision>
  <dcterms:created xsi:type="dcterms:W3CDTF">2013-11-08T05:30:00Z</dcterms:created>
  <dcterms:modified xsi:type="dcterms:W3CDTF">2013-11-08T09:13:00Z</dcterms:modified>
</cp:coreProperties>
</file>