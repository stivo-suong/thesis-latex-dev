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240"/>
        <w:jc w:val="both"/>
      </w:pPr>
      <w:r>
        <w:rPr>
          <w:lang w:val="en-GB"/>
        </w:rPr>
        <w:t>Answer to JSTAR reviewers’ comment</w:t>
      </w:r>
    </w:p>
    <w:p>
      <w:pPr>
        <w:pStyle w:val="style0"/>
        <w:jc w:val="both"/>
      </w:pPr>
      <w:r>
        <w:rPr>
          <w:lang w:val="en-GB"/>
        </w:rPr>
      </w:r>
    </w:p>
    <w:p>
      <w:pPr>
        <w:pStyle w:val="style0"/>
        <w:jc w:val="both"/>
      </w:pPr>
      <w:r>
        <w:rPr>
          <w:lang w:val="en-GB"/>
        </w:rPr>
        <w:t>ID: JSTARS-2014-00192</w:t>
      </w:r>
    </w:p>
    <w:p>
      <w:pPr>
        <w:pStyle w:val="style0"/>
        <w:jc w:val="both"/>
      </w:pPr>
      <w:r>
        <w:rPr>
          <w:lang w:val="en-GB"/>
        </w:rPr>
        <w:t xml:space="preserve">Title: Scalar and Representative Observables, and Their Associated Statistical Models, for POLSAR data. </w:t>
      </w:r>
    </w:p>
    <w:p>
      <w:pPr>
        <w:pStyle w:val="style0"/>
        <w:jc w:val="both"/>
      </w:pPr>
      <w:r>
        <w:rPr>
          <w:lang w:val="en-GB"/>
        </w:rPr>
      </w:r>
    </w:p>
    <w:p>
      <w:pPr>
        <w:pStyle w:val="style2"/>
        <w:numPr>
          <w:ilvl w:val="1"/>
          <w:numId w:val="1"/>
        </w:numPr>
        <w:jc w:val="both"/>
      </w:pPr>
      <w:r>
        <w:rPr>
          <w:lang w:val="en-GB"/>
        </w:rPr>
        <w:t>Reviewer 1:</w:t>
      </w:r>
    </w:p>
    <w:p>
      <w:pPr>
        <w:pStyle w:val="style0"/>
        <w:jc w:val="both"/>
      </w:pPr>
      <w:ins w:author="Ian McLoughlin" w:date="2014-08-18T11:16:00Z" w:id="0">
        <w:r>
          <w:rPr>
            <w:lang w:val="en-GB"/>
          </w:rPr>
        </w:r>
      </w:ins>
    </w:p>
    <w:p>
      <w:pPr>
        <w:pStyle w:val="style0"/>
        <w:jc w:val="both"/>
      </w:pPr>
      <w:ins w:author="Ian McLoughlin" w:date="2014-08-18T11:16:00Z" w:id="1">
        <w:bookmarkStart w:id="0" w:name="__DdeLink__938_80342670"/>
        <w:bookmarkEnd w:id="0"/>
        <w:r>
          <w:rPr>
            <w:lang w:val="en-GB"/>
          </w:rPr>
          <w:t>Thank you for taking time to read and review this paper, and for giving us some useful suggestions and comments.</w:t>
        </w:r>
      </w:ins>
    </w:p>
    <w:p>
      <w:pPr>
        <w:pStyle w:val="style0"/>
        <w:jc w:val="both"/>
      </w:pPr>
      <w:r>
        <w:rPr>
          <w:lang w:val="en-GB"/>
        </w:rPr>
      </w:r>
    </w:p>
    <w:p>
      <w:pPr>
        <w:pStyle w:val="style0"/>
        <w:jc w:val="both"/>
      </w:pPr>
      <w:r>
        <w:rPr>
          <w:b/>
          <w:lang w:val="en-GB"/>
        </w:rPr>
        <w:t>Comment:</w:t>
      </w:r>
    </w:p>
    <w:p>
      <w:pPr>
        <w:pStyle w:val="style0"/>
        <w:jc w:val="both"/>
      </w:pPr>
      <w:r>
        <w:rPr>
          <w:b/>
          <w:lang w:val="en-GB"/>
        </w:rPr>
        <w:t>Overall it is an interesting paper but some elements are missing in order to ensure a good repeatability of the results.</w:t>
      </w:r>
    </w:p>
    <w:p>
      <w:pPr>
        <w:pStyle w:val="style0"/>
        <w:jc w:val="both"/>
      </w:pPr>
      <w:r>
        <w:rPr>
          <w:lang w:val="en-GB"/>
        </w:rPr>
        <w:t>Answer:</w:t>
      </w:r>
    </w:p>
    <w:p>
      <w:pPr>
        <w:pStyle w:val="style0"/>
        <w:jc w:val="both"/>
      </w:pPr>
      <w:r>
        <w:rPr>
          <w:lang w:val="en-GB"/>
        </w:rPr>
        <w:t>The paper has been written with an aim to ensure good repeatability</w:t>
      </w:r>
      <w:ins w:author="Ian McLoughlin" w:date="2014-08-18T10:32:00Z" w:id="2">
        <w:r>
          <w:rPr>
            <w:lang w:val="en-GB"/>
          </w:rPr>
          <w:t>:</w:t>
        </w:r>
      </w:ins>
      <w:del w:author="Ian McLoughlin" w:date="2014-08-18T10:32:00Z" w:id="3">
        <w:r>
          <w:rPr>
            <w:lang w:val="en-GB"/>
          </w:rPr>
          <w:delText>.</w:delText>
        </w:r>
      </w:del>
      <w:r>
        <w:rPr>
          <w:lang w:val="en-GB"/>
        </w:rPr>
        <w:t xml:space="preserve"> The proposed PDF can be tested with both Monte Carlo simulations and real-life captured data. </w:t>
      </w:r>
      <w:ins w:author="Ian McLoughlin" w:date="2014-08-18T10:33:00Z" w:id="4">
        <w:r>
          <w:rPr>
            <w:lang w:val="en-GB"/>
          </w:rPr>
          <w:t>In fact, s</w:t>
        </w:r>
      </w:ins>
      <w:del w:author="Ian McLoughlin" w:date="2014-08-18T10:33:00Z" w:id="5">
        <w:r>
          <w:rPr>
            <w:lang w:val="en-GB"/>
          </w:rPr>
          <w:delText>S</w:delText>
        </w:r>
      </w:del>
      <w:r>
        <w:rPr>
          <w:lang w:val="en-GB"/>
        </w:rPr>
        <w:t xml:space="preserve">everal repeatable and </w:t>
      </w:r>
      <w:del w:author="Ian McLoughlin" w:date="2014-08-18T10:32:00Z" w:id="6">
        <w:r>
          <w:rPr>
            <w:lang w:val="en-GB"/>
          </w:rPr>
          <w:delText>falsifiable</w:delText>
        </w:r>
      </w:del>
      <w:ins w:author="Ian McLoughlin" w:date="2014-08-18T10:32:00Z" w:id="7">
        <w:r>
          <w:rPr>
            <w:lang w:val="en-GB"/>
          </w:rPr>
          <w:t>easily verifiable</w:t>
        </w:r>
      </w:ins>
      <w:r>
        <w:rPr>
          <w:lang w:val="en-GB"/>
        </w:rPr>
        <w:t xml:space="preserve"> test experiments are demonstrated</w:t>
      </w:r>
      <w:ins w:author="Ian McLoughlin" w:date="2014-08-18T10:32:00Z" w:id="8">
        <w:r>
          <w:rPr>
            <w:lang w:val="en-GB"/>
          </w:rPr>
          <w:t xml:space="preserve"> in the paper</w:t>
        </w:r>
      </w:ins>
      <w:r>
        <w:rPr>
          <w:lang w:val="en-GB"/>
        </w:rPr>
        <w:t xml:space="preserve">. In fact, readers are welcomed to retry these experiments on different datasets. </w:t>
      </w:r>
    </w:p>
    <w:p>
      <w:pPr>
        <w:pStyle w:val="style0"/>
        <w:jc w:val="both"/>
      </w:pPr>
      <w:r>
        <w:rPr>
          <w:lang w:val="en-GB"/>
        </w:rPr>
        <w:t xml:space="preserve">The authors would be delighted if the reviewer can be specific on what elements </w:t>
      </w:r>
      <w:ins w:author="Ian McLoughlin" w:date="2014-08-18T10:32:00Z" w:id="9">
        <w:r>
          <w:rPr>
            <w:lang w:val="en-GB"/>
          </w:rPr>
          <w:t xml:space="preserve">need to </w:t>
        </w:r>
      </w:ins>
      <w:del w:author="Ian McLoughlin" w:date="2014-08-18T10:32:00Z" w:id="10">
        <w:r>
          <w:rPr>
            <w:lang w:val="en-GB"/>
          </w:rPr>
          <w:delText>can</w:delText>
        </w:r>
      </w:del>
      <w:r>
        <w:rPr>
          <w:lang w:val="en-GB"/>
        </w:rPr>
        <w:t xml:space="preserve"> be added to increase the paper’s repeatability or if </w:t>
      </w:r>
      <w:del w:author="Ian McLoughlin" w:date="2014-08-18T10:33:00Z" w:id="11">
        <w:r>
          <w:rPr>
            <w:lang w:val="en-GB"/>
          </w:rPr>
          <w:delText>he had</w:delText>
        </w:r>
      </w:del>
      <w:ins w:author="Ian McLoughlin" w:date="2014-08-18T10:33:00Z" w:id="12">
        <w:r>
          <w:rPr>
            <w:lang w:val="en-GB"/>
          </w:rPr>
          <w:t>there was</w:t>
        </w:r>
      </w:ins>
      <w:r>
        <w:rPr>
          <w:lang w:val="en-GB"/>
        </w:rPr>
        <w:t xml:space="preserve"> any specific difficulty in retrying these experiments.</w:t>
      </w:r>
    </w:p>
    <w:p>
      <w:pPr>
        <w:pStyle w:val="style0"/>
        <w:jc w:val="both"/>
      </w:pPr>
      <w:r>
        <w:rPr>
          <w:lang w:val="en-GB"/>
        </w:rPr>
      </w:r>
    </w:p>
    <w:p>
      <w:pPr>
        <w:pStyle w:val="style0"/>
        <w:jc w:val="both"/>
      </w:pPr>
      <w:r>
        <w:rPr>
          <w:b/>
          <w:lang w:val="en-GB"/>
        </w:rPr>
        <w:t>Comment:</w:t>
      </w:r>
    </w:p>
    <w:p>
      <w:pPr>
        <w:pStyle w:val="style0"/>
        <w:jc w:val="both"/>
      </w:pPr>
      <w:r>
        <w:rPr>
          <w:b/>
          <w:lang w:val="en-GB"/>
        </w:rPr>
        <w:t>I am a little bit sceptical about the derivation of the PDF for the ratio (21) in order to get (23). Are you just showing a ratio of chi-squared distributed random variables without actually computing the ratio PDF? Usually the derivation of the PDF of the ratio of independent random variables implies an integration using a Jacobian, therefore some details or reference would be appreciated.</w:t>
      </w:r>
    </w:p>
    <w:p>
      <w:pPr>
        <w:pStyle w:val="style0"/>
        <w:jc w:val="both"/>
      </w:pPr>
      <w:r>
        <w:rPr>
          <w:lang w:val="en-GB"/>
        </w:rPr>
        <w:t>Answer:</w:t>
      </w:r>
    </w:p>
    <w:p>
      <w:pPr>
        <w:pStyle w:val="style0"/>
        <w:jc w:val="both"/>
      </w:pPr>
      <w:r>
        <w:rPr>
          <w:lang w:val="en-GB"/>
        </w:rPr>
        <w:t xml:space="preserve">The PDF derivation </w:t>
      </w:r>
      <w:del w:author="Exam" w:date="2014-08-11T10:48:00Z" w:id="13">
        <w:r>
          <w:rPr>
            <w:lang w:val="en-GB"/>
          </w:rPr>
          <w:delText xml:space="preserve">were </w:delText>
        </w:r>
      </w:del>
      <w:ins w:author="Exam" w:date="2014-08-11T10:48:00Z" w:id="14">
        <w:r>
          <w:rPr>
            <w:lang w:val="en-GB"/>
          </w:rPr>
          <w:t xml:space="preserve">was originally </w:t>
        </w:r>
      </w:ins>
      <w:r>
        <w:rPr>
          <w:lang w:val="en-GB"/>
        </w:rPr>
        <w:t xml:space="preserve">prepared in </w:t>
      </w:r>
      <w:del w:author="Exam" w:date="2014-08-11T10:48:00Z" w:id="15">
        <w:r>
          <w:rPr>
            <w:lang w:val="en-GB"/>
          </w:rPr>
          <w:delText xml:space="preserve">the </w:delText>
        </w:r>
      </w:del>
      <w:ins w:author="Exam" w:date="2014-08-11T10:48:00Z" w:id="16">
        <w:r>
          <w:rPr>
            <w:lang w:val="en-GB"/>
          </w:rPr>
          <w:t xml:space="preserve">an </w:t>
        </w:r>
      </w:ins>
      <w:r>
        <w:rPr>
          <w:lang w:val="en-GB"/>
        </w:rPr>
        <w:t xml:space="preserve">appendix, but </w:t>
      </w:r>
      <w:del w:author="Exam" w:date="2014-08-11T10:48:00Z" w:id="17">
        <w:r>
          <w:rPr>
            <w:lang w:val="en-GB"/>
          </w:rPr>
          <w:delText xml:space="preserve">were </w:delText>
        </w:r>
      </w:del>
      <w:ins w:author="Exam" w:date="2014-08-11T10:48:00Z" w:id="18">
        <w:r>
          <w:rPr>
            <w:lang w:val="en-GB"/>
          </w:rPr>
          <w:t xml:space="preserve">was </w:t>
        </w:r>
      </w:ins>
      <w:r>
        <w:rPr>
          <w:lang w:val="en-GB"/>
        </w:rPr>
        <w:t>removed to keep the paper concise. Please find the appendix attached. It should be noted however</w:t>
      </w:r>
      <w:del w:author="Ian McLoughlin" w:date="2014-08-18T10:33:00Z" w:id="19">
        <w:r>
          <w:rPr>
            <w:lang w:val="en-GB"/>
          </w:rPr>
          <w:delText>:</w:delText>
        </w:r>
      </w:del>
      <w:r>
        <w:rPr>
          <w:lang w:val="en-GB"/>
        </w:rPr>
        <w:t xml:space="preserve"> that the PDF derivation, as commented by the reviewer, is complex and was not done for </w:t>
      </w:r>
      <w:del w:author="Ian McLoughlin" w:date="2014-08-18T10:34:00Z" w:id="20">
        <w:r>
          <w:rPr>
            <w:lang w:val="en-GB"/>
          </w:rPr>
          <w:delText>every case</w:delText>
        </w:r>
      </w:del>
      <w:del w:author="Ian McLoughlin" w:date="2014-08-18T10:33:00Z" w:id="21">
        <w:r>
          <w:rPr>
            <w:lang w:val="en-GB"/>
          </w:rPr>
          <w:delText>s</w:delText>
        </w:r>
      </w:del>
      <w:del w:author="Ian McLoughlin" w:date="2014-08-18T10:34:00Z" w:id="22">
        <w:r>
          <w:rPr>
            <w:lang w:val="en-GB"/>
          </w:rPr>
          <w:delText xml:space="preserve"> of</w:delText>
        </w:r>
      </w:del>
      <w:ins w:author="Ian McLoughlin" w:date="2014-08-18T10:34:00Z" w:id="23">
        <w:r>
          <w:rPr>
            <w:lang w:val="en-GB"/>
          </w:rPr>
          <w:t>unconstrained</w:t>
        </w:r>
      </w:ins>
      <w:r>
        <w:rPr>
          <w:lang w:val="en-GB"/>
        </w:rPr>
        <w:t xml:space="preserve"> dimension (d) and look number (L). For simple cases, e.g. </w:t>
      </w:r>
      <w:ins w:author="Ian McLoughlin" w:date="2014-08-18T10:34:00Z" w:id="24">
        <w:r>
          <w:rPr>
            <w:lang w:val="en-GB"/>
          </w:rPr>
          <w:t>D</w:t>
        </w:r>
      </w:ins>
      <w:r>
        <w:rPr>
          <w:lang w:val="en-GB"/>
        </w:rPr>
        <w:t>=1</w:t>
      </w:r>
      <w:ins w:author="Ian McLoughlin" w:date="2014-08-18T10:34:00Z" w:id="25">
        <w:r>
          <w:rPr>
            <w:lang w:val="en-GB"/>
          </w:rPr>
          <w:t>,</w:t>
        </w:r>
      </w:ins>
      <w:r>
        <w:rPr>
          <w:lang w:val="en-GB"/>
        </w:rPr>
        <w:t xml:space="preserve"> the PDFs are derived in the appendix and are presented in the paper in Eqns. (24) to (26).</w:t>
      </w:r>
    </w:p>
    <w:p>
      <w:pPr>
        <w:pStyle w:val="style0"/>
        <w:jc w:val="both"/>
      </w:pPr>
      <w:r>
        <w:rPr>
          <w:lang w:val="en-GB"/>
        </w:rPr>
      </w:r>
    </w:p>
    <w:p>
      <w:pPr>
        <w:pStyle w:val="style0"/>
        <w:jc w:val="both"/>
      </w:pPr>
      <w:r>
        <w:rPr>
          <w:b/>
          <w:lang w:val="en-GB"/>
        </w:rPr>
        <w:t>Comment:</w:t>
      </w:r>
    </w:p>
    <w:p>
      <w:pPr>
        <w:pStyle w:val="style0"/>
        <w:jc w:val="both"/>
      </w:pPr>
      <w:r>
        <w:rPr>
          <w:b/>
          <w:lang w:val="en-GB"/>
        </w:rPr>
        <w:t>The pdf[] notations could be removed on page 4, since we know that we are dealing with PDFs.</w:t>
      </w:r>
    </w:p>
    <w:p>
      <w:pPr>
        <w:pStyle w:val="style0"/>
        <w:jc w:val="both"/>
      </w:pPr>
      <w:r>
        <w:rPr>
          <w:lang w:val="en-GB"/>
        </w:rPr>
        <w:t>Answer:</w:t>
      </w:r>
    </w:p>
    <w:p>
      <w:pPr>
        <w:pStyle w:val="style0"/>
        <w:jc w:val="both"/>
      </w:pPr>
      <w:r>
        <w:rPr>
          <w:lang w:val="en-GB"/>
        </w:rPr>
        <w:t xml:space="preserve">The pdf[] notation is used to differentiate the notation in Eqns. (21) to (23) also in page 4 where, as the Reviewer commented earlier, are not written in PDF format. For example, Eqn(16) illustrates an observable which behaves like </w:t>
      </w:r>
      <w:ins w:author="Ian McLoughlin" w:date="2014-08-18T10:34:00Z" w:id="26">
        <w:r>
          <w:rPr>
            <w:lang w:val="en-GB"/>
          </w:rPr>
          <w:t xml:space="preserve">a </w:t>
        </w:r>
      </w:ins>
      <w:r>
        <w:rPr>
          <w:lang w:val="en-GB"/>
        </w:rPr>
        <w:t>product of multiples random variables.</w:t>
      </w:r>
      <w:ins w:author="Ian McLoughlin" w:date="2014-08-18T10:34:00Z" w:id="27">
        <w:r>
          <w:rPr>
            <w:lang w:val="en-GB"/>
          </w:rPr>
          <w:t xml:space="preserve"> We could remove it, b</w:t>
        </w:r>
      </w:ins>
      <w:ins w:author="Ian McLoughlin" w:date="2014-08-18T10:35:00Z" w:id="28">
        <w:r>
          <w:rPr>
            <w:lang w:val="en-GB"/>
          </w:rPr>
          <w:t>ut it does reduce the possibility for confusion, at only almost no cost to the un-confused reader. On balance we would argue that it is better to keep it.</w:t>
        </w:r>
      </w:ins>
    </w:p>
    <w:p>
      <w:pPr>
        <w:pStyle w:val="style0"/>
        <w:jc w:val="both"/>
      </w:pPr>
      <w:r>
        <w:rPr>
          <w:lang w:val="en-GB"/>
        </w:rPr>
      </w:r>
    </w:p>
    <w:p>
      <w:pPr>
        <w:pStyle w:val="style0"/>
        <w:jc w:val="both"/>
      </w:pPr>
      <w:r>
        <w:rPr>
          <w:b/>
          <w:lang w:val="en-GB"/>
        </w:rPr>
        <w:t>Comment:</w:t>
      </w:r>
    </w:p>
    <w:p>
      <w:pPr>
        <w:pStyle w:val="style0"/>
        <w:jc w:val="both"/>
      </w:pPr>
      <w:r>
        <w:rPr>
          <w:b/>
          <w:lang w:val="en-GB"/>
        </w:rPr>
        <w:t xml:space="preserve">P4 L55, define the notation </w:t>
      </w:r>
      <w:r>
        <w:rPr>
          <w:lang w:val="en-GB"/>
        </w:rPr>
      </w:r>
      <m:oMath xmlns:m="http://schemas.openxmlformats.org/officeDocument/2006/math">
        <m:r>
          <w:rPr>
            <w:rFonts w:ascii="Cambria Math" w:hAnsi="Cambria Math"/>
          </w:rPr>
          <m:t xml:space="preserve">Λ</m:t>
        </m:r>
      </m:oMath>
      <w:r>
        <w:rPr>
          <w:rFonts w:cs=""/>
          <w:b/>
          <w:lang w:val="en-GB"/>
        </w:rPr>
        <w:t xml:space="preserve"> in ln(Q)! Is it the Wilk’s lambda distribution?</w:t>
      </w:r>
    </w:p>
    <w:p>
      <w:pPr>
        <w:pStyle w:val="style0"/>
        <w:jc w:val="both"/>
      </w:pPr>
      <w:r>
        <w:rPr>
          <w:lang w:val="en-GB"/>
        </w:rPr>
        <w:t>Answer:</w:t>
      </w:r>
    </w:p>
    <w:p>
      <w:pPr>
        <w:pStyle w:val="style0"/>
        <w:jc w:val="both"/>
      </w:pPr>
      <w:r>
        <w:rPr>
          <w:lang w:val="en-GB"/>
        </w:rPr>
        <w:t xml:space="preserve">The </w:t>
      </w:r>
      <w:r>
        <w:rPr>
          <w:lang w:val="en-GB"/>
        </w:rPr>
      </w:r>
      <m:oMath xmlns:m="http://schemas.openxmlformats.org/officeDocument/2006/math">
        <m:r>
          <w:rPr>
            <w:rFonts w:ascii="Cambria Math" w:hAnsi="Cambria Math"/>
          </w:rPr>
          <m:t xml:space="preserve">Λ</m:t>
        </m:r>
      </m:oMath>
      <w:r>
        <w:rPr>
          <w:rFonts w:cs=""/>
          <w:lang w:val="en-GB"/>
        </w:rPr>
        <w:t xml:space="preserve">notation in this paper stands for our so-called log-chi-squared distribution. It is defined as </w:t>
      </w:r>
      <w:r>
        <w:rPr>
          <w:lang w:val="en-GB"/>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ln</m:t>
        </m:r>
        <m:r>
          <w:rPr>
            <w:rFonts w:ascii="Cambria Math" w:hAnsi="Cambria Math"/>
          </w:rPr>
          <m:t xml:space="preserve">χ</m:t>
        </m:r>
      </m:oMath>
      <w:r>
        <w:rPr>
          <w:rFonts w:cs=""/>
          <w:lang w:val="en-GB"/>
        </w:rPr>
        <w:t xml:space="preserve"> where </w:t>
      </w:r>
      <w:r>
        <w:rPr>
          <w:lang w:val="en-GB"/>
        </w:rPr>
      </w:r>
      <m:oMath xmlns:m="http://schemas.openxmlformats.org/officeDocument/2006/math">
        <m:r>
          <w:rPr>
            <w:rFonts w:ascii="Cambria Math" w:hAnsi="Cambria Math"/>
          </w:rPr>
          <m:t xml:space="preserve">χ</m:t>
        </m:r>
      </m:oMath>
      <w:r>
        <w:rPr>
          <w:rFonts w:cs=""/>
          <w:lang w:val="en-GB"/>
        </w:rPr>
        <w:t xml:space="preserve"> is a random variable following the chi-squared distribution. Given that the PDF of</w:t>
      </w:r>
      <w:ins w:author="Ian McLoughlin" w:date="2014-08-18T10:36:00Z" w:id="29">
        <w:r>
          <w:rPr>
            <w:rFonts w:cs=""/>
            <w:lang w:val="en-GB"/>
          </w:rPr>
          <w:t xml:space="preserve"> the</w:t>
        </w:r>
      </w:ins>
      <w:r>
        <w:rPr>
          <w:rFonts w:cs=""/>
          <w:lang w:val="en-GB"/>
        </w:rPr>
        <w:t xml:space="preserve"> chi-squared distribution is available </w:t>
      </w:r>
      <w:r>
        <w:rPr>
          <w:lang w:val="en-GB"/>
        </w:rPr>
      </w:r>
      <m:oMath xmlns:m="http://schemas.openxmlformats.org/officeDocument/2006/math">
        <m:r>
          <w:rPr>
            <w:rFonts w:ascii="Cambria Math" w:hAnsi="Cambria Math"/>
          </w:rPr>
          <m:t xml:space="preserve">pdf</m:t>
        </m:r>
        <m:d>
          <m:dPr>
            <m:begChr m:val="("/>
            <m:endChr m:val=")"/>
          </m:dPr>
          <m:e>
            <m:r>
              <w:rPr>
                <w:rFonts w:ascii="Cambria Math" w:hAnsi="Cambria Math"/>
              </w:rPr>
              <m:t xml:space="preserve">χ</m:t>
            </m:r>
            <m:r>
              <w:rPr>
                <w:rFonts w:ascii="Cambria Math" w:hAnsi="Cambria Math"/>
              </w:rPr>
              <m:t xml:space="preserve">;</m:t>
            </m:r>
            <m:r>
              <w:rPr>
                <w:rFonts w:ascii="Cambria Math" w:hAnsi="Cambria Math"/>
              </w:rPr>
              <m:t xml:space="preserve">L</m:t>
            </m:r>
          </m:e>
        </m:d>
        <m:r>
          <w:rPr>
            <w:rFonts w:ascii="Cambria Math" w:hAnsi="Cambria Math"/>
          </w:rPr>
          <m:t xml:space="preserve">=</m:t>
        </m:r>
        <m:f>
          <m:num>
            <m:sSup>
              <m:e>
                <m:r>
                  <w:rPr>
                    <w:rFonts w:ascii="Cambria Math" w:hAnsi="Cambria Math"/>
                  </w:rPr>
                  <m:t xml:space="preserve">χ</m:t>
                </m:r>
              </m:e>
              <m:sup>
                <m:r>
                  <w:rPr>
                    <w:rFonts w:ascii="Cambria Math" w:hAnsi="Cambria Math"/>
                  </w:rPr>
                  <m:t xml:space="preserve">L</m:t>
                </m:r>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f>
                  <m:num>
                    <m:r>
                      <w:rPr>
                        <w:rFonts w:ascii="Cambria Math" w:hAnsi="Cambria Math"/>
                      </w:rPr>
                      <m:t xml:space="preserve">−</m:t>
                    </m:r>
                    <m:r>
                      <w:rPr>
                        <w:rFonts w:ascii="Cambria Math" w:hAnsi="Cambria Math"/>
                      </w:rPr>
                      <m:t xml:space="preserve">χ</m:t>
                    </m:r>
                  </m:num>
                  <m:den>
                    <m:r>
                      <w:rPr>
                        <w:rFonts w:ascii="Cambria Math" w:hAnsi="Cambria Math"/>
                      </w:rPr>
                      <m:t xml:space="preserve">2</m:t>
                    </m:r>
                  </m:den>
                </m:f>
              </m:sup>
            </m:sSup>
          </m:num>
          <m:den>
            <m:sSup>
              <m:e>
                <m:r>
                  <w:rPr>
                    <w:rFonts w:ascii="Cambria Math" w:hAnsi="Cambria Math"/>
                  </w:rPr>
                  <m:t xml:space="preserve">2</m:t>
                </m:r>
              </m:e>
              <m:sup>
                <m:r>
                  <w:rPr>
                    <w:rFonts w:ascii="Cambria Math" w:hAnsi="Cambria Math"/>
                  </w:rPr>
                  <m:t xml:space="preserve">L</m:t>
                </m:r>
              </m:sup>
            </m:sSup>
            <m:r>
              <w:rPr>
                <w:rFonts w:ascii="Cambria Math" w:hAnsi="Cambria Math"/>
              </w:rPr>
              <m:t xml:space="preserve">Γ</m:t>
            </m:r>
            <m:d>
              <m:dPr>
                <m:begChr m:val="("/>
                <m:endChr m:val=")"/>
              </m:dPr>
              <m:e>
                <m:r>
                  <w:rPr>
                    <w:rFonts w:ascii="Cambria Math" w:hAnsi="Cambria Math"/>
                  </w:rPr>
                  <m:t xml:space="preserve">L</m:t>
                </m:r>
              </m:e>
            </m:d>
          </m:den>
        </m:f>
      </m:oMath>
      <w:r>
        <w:rPr>
          <w:rFonts w:cs=""/>
          <w:lang w:val="en-GB"/>
        </w:rPr>
        <w:t xml:space="preserve">, the PDF of </w:t>
      </w:r>
      <w:ins w:author="Ian McLoughlin" w:date="2014-08-18T10:36:00Z" w:id="30">
        <w:r>
          <w:rPr>
            <w:rFonts w:cs=""/>
            <w:lang w:val="en-GB"/>
          </w:rPr>
          <w:t xml:space="preserve">the </w:t>
        </w:r>
      </w:ins>
      <w:r>
        <w:rPr>
          <w:rFonts w:cs=""/>
          <w:lang w:val="en-GB"/>
        </w:rPr>
        <w:t xml:space="preserve">log-chi-squared distribution can be derived as: </w:t>
      </w:r>
      <w:r>
        <w:rPr>
          <w:lang w:val="en-GB"/>
        </w:rPr>
      </w:r>
      <m:oMath xmlns:m="http://schemas.openxmlformats.org/officeDocument/2006/math">
        <m:r>
          <w:rPr>
            <w:rFonts w:ascii="Cambria Math" w:hAnsi="Cambria Math"/>
          </w:rPr>
          <m:t xml:space="preserve">pdf</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L</m:t>
            </m:r>
          </m:e>
        </m:d>
        <m:r>
          <w:rPr>
            <w:rFonts w:ascii="Cambria Math" w:hAnsi="Cambria Math"/>
          </w:rPr>
          <m:t xml:space="preserve">=</m:t>
        </m:r>
        <m:f>
          <m:num>
            <m:sSup>
              <m:e>
                <m:r>
                  <w:rPr>
                    <w:rFonts w:ascii="Cambria Math" w:hAnsi="Cambria Math"/>
                  </w:rPr>
                  <m:t xml:space="preserve">e</m:t>
                </m:r>
              </m:e>
              <m:sup>
                <m:r>
                  <w:rPr>
                    <w:rFonts w:ascii="Cambria Math" w:hAnsi="Cambria Math"/>
                  </w:rPr>
                  <m:t xml:space="preserve">L</m:t>
                </m:r>
                <m:r>
                  <w:rPr>
                    <w:rFonts w:ascii="Cambria Math" w:hAnsi="Cambria Math"/>
                  </w:rPr>
                  <m:t xml:space="preserve">Λ</m:t>
                </m:r>
                <m:r>
                  <w:rPr>
                    <w:rFonts w:ascii="Cambria Math" w:hAnsi="Cambria Math"/>
                  </w:rPr>
                  <m:t xml:space="preserve">−</m:t>
                </m:r>
                <m:f>
                  <m:num>
                    <m:sSup>
                      <m:e>
                        <m:r>
                          <w:rPr>
                            <w:rFonts w:ascii="Cambria Math" w:hAnsi="Cambria Math"/>
                          </w:rPr>
                          <m:t xml:space="preserve">e</m:t>
                        </m:r>
                      </m:e>
                      <m:sup>
                        <m:r>
                          <w:rPr>
                            <w:rFonts w:ascii="Cambria Math" w:hAnsi="Cambria Math"/>
                          </w:rPr>
                          <m:t xml:space="preserve">Λ</m:t>
                        </m:r>
                      </m:sup>
                    </m:sSup>
                  </m:num>
                  <m:den>
                    <m:r>
                      <w:rPr>
                        <w:rFonts w:ascii="Cambria Math" w:hAnsi="Cambria Math"/>
                      </w:rPr>
                      <m:t xml:space="preserve">2</m:t>
                    </m:r>
                  </m:den>
                </m:f>
              </m:sup>
            </m:sSup>
          </m:num>
          <m:den>
            <m:sSup>
              <m:e>
                <m:r>
                  <w:rPr>
                    <w:rFonts w:ascii="Cambria Math" w:hAnsi="Cambria Math"/>
                  </w:rPr>
                  <m:t xml:space="preserve">2</m:t>
                </m:r>
              </m:e>
              <m:sup>
                <m:r>
                  <w:rPr>
                    <w:rFonts w:ascii="Cambria Math" w:hAnsi="Cambria Math"/>
                  </w:rPr>
                  <m:t xml:space="preserve">L</m:t>
                </m:r>
              </m:sup>
            </m:sSup>
            <m:r>
              <w:rPr>
                <w:rFonts w:ascii="Cambria Math" w:hAnsi="Cambria Math"/>
              </w:rPr>
              <m:t xml:space="preserve">Γ</m:t>
            </m:r>
            <m:d>
              <m:dPr>
                <m:begChr m:val="("/>
                <m:endChr m:val=")"/>
              </m:dPr>
              <m:e>
                <m:r>
                  <w:rPr>
                    <w:rFonts w:ascii="Cambria Math" w:hAnsi="Cambria Math"/>
                  </w:rPr>
                  <m:t xml:space="preserve">L</m:t>
                </m:r>
              </m:e>
            </m:d>
          </m:den>
        </m:f>
      </m:oMath>
      <w:r>
        <w:rPr>
          <w:rFonts w:cs=""/>
          <w:lang w:val="en-GB"/>
        </w:rPr>
        <w:t>.</w:t>
      </w:r>
    </w:p>
    <w:p>
      <w:pPr>
        <w:pStyle w:val="style0"/>
        <w:jc w:val="both"/>
      </w:pPr>
      <w:r>
        <w:rPr>
          <w:rFonts w:cs=""/>
          <w:lang w:val="en-GB"/>
        </w:rPr>
        <w:t xml:space="preserve">It is not the same </w:t>
      </w:r>
      <w:del w:author="Ian McLoughlin" w:date="2014-08-18T10:37:00Z" w:id="31">
        <w:r>
          <w:rPr>
            <w:rFonts w:cs=""/>
            <w:lang w:val="en-GB"/>
          </w:rPr>
          <w:delText>with</w:delText>
        </w:r>
      </w:del>
      <w:ins w:author="Ian McLoughlin" w:date="2014-08-18T10:37:00Z" w:id="32">
        <w:r>
          <w:rPr>
            <w:rFonts w:cs=""/>
            <w:lang w:val="en-GB"/>
          </w:rPr>
          <w:t>as</w:t>
        </w:r>
      </w:ins>
      <w:r>
        <w:rPr>
          <w:rFonts w:cs=""/>
          <w:lang w:val="en-GB"/>
        </w:rPr>
        <w:t xml:space="preserve"> Wilk’s distribution. Even though they are </w:t>
      </w:r>
      <w:del w:author="Exam" w:date="2014-08-11T10:49:00Z" w:id="33">
        <w:r>
          <w:rPr>
            <w:rFonts w:cs=""/>
            <w:lang w:val="en-GB"/>
          </w:rPr>
          <w:delText xml:space="preserve">probably </w:delText>
        </w:r>
      </w:del>
      <w:r>
        <w:rPr>
          <w:rFonts w:cs=""/>
          <w:lang w:val="en-GB"/>
        </w:rPr>
        <w:t>related in the sense that:</w:t>
      </w:r>
    </w:p>
    <w:p>
      <w:pPr>
        <w:pStyle w:val="style27"/>
        <w:numPr>
          <w:ilvl w:val="0"/>
          <w:numId w:val="2"/>
        </w:numPr>
        <w:jc w:val="both"/>
      </w:pPr>
      <w:r>
        <w:rPr>
          <w:rFonts w:cs=""/>
          <w:lang w:val="en-GB"/>
        </w:rPr>
        <w:t xml:space="preserve">If both random variables A&amp;B follow Wishart distribution and can be considered as independent of each other, then </w:t>
      </w:r>
    </w:p>
    <w:p>
      <w:pPr>
        <w:pStyle w:val="style0"/>
        <w:ind w:hanging="0" w:left="360" w:right="0"/>
        <w:jc w:val="both"/>
      </w:pPr>
      <w:r>
        <w:rPr>
          <w:rFonts w:cs=""/>
          <w:lang w:val="en-GB"/>
        </w:rPr>
        <w:t xml:space="preserve">The derived observable </w:t>
      </w:r>
      <w:r>
        <w:rPr>
          <w:lang w:val="en-GB"/>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B</m:t>
                </m:r>
              </m:e>
            </m:d>
          </m:den>
        </m:f>
      </m:oMath>
      <w:r>
        <w:rPr>
          <w:rFonts w:cs=""/>
          <w:lang w:val="en-GB"/>
        </w:rPr>
        <w:t xml:space="preserve"> follows Wilk’s distribution</w:t>
      </w:r>
    </w:p>
    <w:p>
      <w:pPr>
        <w:pStyle w:val="style27"/>
        <w:numPr>
          <w:ilvl w:val="0"/>
          <w:numId w:val="2"/>
        </w:numPr>
        <w:jc w:val="both"/>
      </w:pPr>
      <w:r>
        <w:rPr>
          <w:rFonts w:cs=""/>
          <w:lang w:val="en-GB"/>
        </w:rPr>
        <w:t xml:space="preserve">We assert that </w:t>
      </w:r>
      <w:r>
        <w:rPr>
          <w:lang w:val="en-GB"/>
        </w:rPr>
      </w:r>
      <m:oMath xmlns:m="http://schemas.openxmlformats.org/officeDocument/2006/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A</m:t>
                </m:r>
              </m:e>
            </m:d>
          </m:num>
          <m:den>
            <m:r>
              <w:rPr>
                <w:rFonts w:ascii="Cambria Math" w:hAnsi="Cambria Math"/>
              </w:rPr>
              <m:t xml:space="preserve">det</m:t>
            </m:r>
            <m:r>
              <w:rPr>
                <w:rFonts w:ascii="Cambria Math" w:hAnsi="Cambria Math"/>
              </w:rPr>
              <m:t xml:space="preserve">⁡</m:t>
            </m:r>
            <m:d>
              <m:dPr>
                <m:begChr m:val="("/>
                <m:endChr m:val=")"/>
              </m:dPr>
              <m:e>
                <m:r>
                  <w:rPr>
                    <w:rFonts w:ascii="Cambria Math" w:hAnsi="Cambria Math"/>
                  </w:rPr>
                  <m:t xml:space="preserve">B</m:t>
                </m:r>
              </m:e>
            </m:d>
          </m:den>
        </m:f>
      </m:oMath>
      <w:r>
        <w:rPr>
          <w:rFonts w:cs=""/>
          <w:lang w:val="en-GB"/>
        </w:rPr>
        <w:t xml:space="preserve"> (in this paper) and its log-transformed version (not presented here) </w:t>
      </w:r>
      <w:r>
        <w:rPr>
          <w:lang w:val="en-GB"/>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m:t>
        </m:r>
      </m:oMath>
      <w:r>
        <w:rPr>
          <w:rFonts w:cs=""/>
          <w:lang w:val="en-GB"/>
        </w:rPr>
        <w:t xml:space="preserve"> follows fixed distributions.</w:t>
      </w:r>
    </w:p>
    <w:p>
      <w:pPr>
        <w:pStyle w:val="style27"/>
        <w:numPr>
          <w:ilvl w:val="0"/>
          <w:numId w:val="2"/>
        </w:numPr>
        <w:jc w:val="both"/>
      </w:pPr>
      <w:r>
        <w:rPr>
          <w:rFonts w:cs=""/>
          <w:lang w:val="en-GB"/>
        </w:rPr>
        <w:t xml:space="preserve">Not shown in the submitted paper, but elsewhere, i.e. the first author’s </w:t>
      </w:r>
      <w:del w:author="Exam" w:date="2014-08-11T10:50:00Z" w:id="36">
        <w:r>
          <w:rPr>
            <w:rFonts w:cs=""/>
            <w:lang w:val="en-GB"/>
          </w:rPr>
          <w:delText xml:space="preserve">to be finalized </w:delText>
        </w:r>
      </w:del>
      <w:r>
        <w:rPr>
          <w:rFonts w:cs=""/>
          <w:lang w:val="en-GB"/>
        </w:rPr>
        <w:t xml:space="preserve">thesis, it is shown that </w:t>
      </w:r>
      <w:r>
        <w:rPr>
          <w:lang w:val="en-GB"/>
        </w:rPr>
      </w:r>
      <m:oMath xmlns:m="http://schemas.openxmlformats.org/officeDocument/2006/math">
        <m:sSub>
          <m:e>
            <m:r>
              <w:rPr>
                <w:rFonts w:ascii="Cambria Math" w:hAnsi="Cambria Math"/>
              </w:rPr>
              <m:t xml:space="preserve">L</m:t>
            </m:r>
          </m:e>
          <m:sub>
            <m:r>
              <w:rPr>
                <w:rFonts w:ascii="Cambria Math" w:hAnsi="Cambria Math"/>
              </w:rPr>
              <m:t xml:space="preserve">C</m:t>
            </m:r>
          </m:sub>
        </m:sSub>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ln</m:t>
        </m:r>
        <m:d>
          <m:dPr>
            <m:begChr m:val="|"/>
            <m:endChr m:val="|"/>
          </m:dPr>
          <m:e>
            <m:r>
              <w:rPr>
                <w:rFonts w:ascii="Cambria Math" w:hAnsi="Cambria Math"/>
              </w:rPr>
              <m:t xml:space="preserve">B</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d</m:t>
            </m:r>
            <m:r>
              <w:rPr>
                <w:rFonts w:ascii="Cambria Math" w:hAnsi="Cambria Math"/>
              </w:rPr>
              <m:t xml:space="preserve">−</m:t>
            </m:r>
            <m:r>
              <w:rPr>
                <w:rFonts w:ascii="Cambria Math" w:hAnsi="Cambria Math"/>
              </w:rPr>
              <m:t xml:space="preserve">1</m:t>
            </m:r>
          </m:sup>
          <m:e>
            <m:d>
              <m:dPr>
                <m:begChr m:val="["/>
                <m:endChr m:val="]"/>
              </m:dPr>
              <m:e>
                <m:r>
                  <w:rPr>
                    <w:rFonts w:ascii="Cambria Math" w:hAnsi="Cambria Math"/>
                  </w:rPr>
                  <m:t xml:space="preserve">Λ</m:t>
                </m:r>
                <m:d>
                  <m:dPr>
                    <m:begChr m:val="("/>
                    <m:endChr m:val=")"/>
                  </m:dPr>
                  <m:e>
                    <m:r>
                      <w:rPr>
                        <w:rFonts w:ascii="Cambria Math" w:hAnsi="Cambria Math"/>
                      </w:rPr>
                      <m:t xml:space="preserve">2L</m:t>
                    </m:r>
                    <m:r>
                      <w:rPr>
                        <w:rFonts w:ascii="Cambria Math" w:hAnsi="Cambria Math"/>
                      </w:rPr>
                      <m:t xml:space="preserve">−</m:t>
                    </m:r>
                    <m:r>
                      <w:rPr>
                        <w:rFonts w:ascii="Cambria Math" w:hAnsi="Cambria Math"/>
                      </w:rPr>
                      <m:t xml:space="preserve">2i</m:t>
                    </m:r>
                  </m:e>
                </m:d>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2L</m:t>
                    </m:r>
                    <m:r>
                      <w:rPr>
                        <w:rFonts w:ascii="Cambria Math" w:hAnsi="Cambria Math"/>
                      </w:rPr>
                      <m:t xml:space="preserve">−</m:t>
                    </m:r>
                    <m:r>
                      <w:rPr>
                        <w:rFonts w:ascii="Cambria Math" w:hAnsi="Cambria Math"/>
                      </w:rPr>
                      <m:t xml:space="preserve">2i</m:t>
                    </m:r>
                  </m:e>
                </m:d>
              </m:e>
            </m:d>
          </m:e>
        </m:nary>
      </m:oMath>
      <w:r>
        <w:rPr>
          <w:rFonts w:cs=""/>
          <w:lang w:val="en-GB"/>
        </w:rPr>
        <w:t xml:space="preserve"> where </w:t>
      </w:r>
      <w:r>
        <w:rPr>
          <w:lang w:val="en-GB"/>
        </w:rPr>
      </w:r>
      <m:oMath xmlns:m="http://schemas.openxmlformats.org/officeDocument/2006/math">
        <m:r>
          <w:rPr>
            <w:rFonts w:ascii="Cambria Math" w:hAnsi="Cambria Math"/>
          </w:rPr>
          <m:t xml:space="preserve">Λ</m:t>
        </m:r>
      </m:oMath>
      <w:r>
        <w:rPr>
          <w:rFonts w:cs=""/>
          <w:lang w:val="en-GB"/>
        </w:rPr>
        <w:t xml:space="preserve">stands for our </w:t>
      </w:r>
      <w:del w:author="Ian McLoughlin" w:date="2014-08-18T10:37:00Z" w:id="37">
        <w:r>
          <w:rPr>
            <w:rFonts w:cs=""/>
            <w:lang w:val="en-GB"/>
          </w:rPr>
          <w:delText xml:space="preserve">so-called </w:delText>
        </w:r>
      </w:del>
      <w:r>
        <w:rPr>
          <w:rFonts w:cs=""/>
          <w:lang w:val="en-GB"/>
        </w:rPr>
        <w:t>log-chi-squared distribution.</w:t>
      </w:r>
    </w:p>
    <w:p>
      <w:pPr>
        <w:pStyle w:val="style0"/>
        <w:jc w:val="both"/>
      </w:pPr>
      <w:r>
        <w:rPr>
          <w:rFonts w:cs=""/>
          <w:lang w:val="en-GB"/>
        </w:rPr>
        <w:t xml:space="preserve">To avoid confusion the equation for ln(Q) </w:t>
      </w:r>
      <w:ins w:author="Ian McLoughlin" w:date="2014-08-18T10:37:00Z" w:id="38">
        <w:r>
          <w:rPr>
            <w:rFonts w:cs=""/>
            <w:lang w:val="en-GB"/>
          </w:rPr>
          <w:t>has been</w:t>
        </w:r>
      </w:ins>
      <w:del w:author="Ian McLoughlin" w:date="2014-08-18T10:37:00Z" w:id="39">
        <w:r>
          <w:rPr>
            <w:rFonts w:cs=""/>
            <w:lang w:val="en-GB"/>
          </w:rPr>
          <w:delText>is</w:delText>
        </w:r>
      </w:del>
      <w:r>
        <w:rPr>
          <w:rFonts w:cs=""/>
          <w:lang w:val="en-GB"/>
        </w:rPr>
        <w:t xml:space="preserve"> removed from the paper.</w:t>
      </w:r>
    </w:p>
    <w:p>
      <w:pPr>
        <w:pStyle w:val="style0"/>
        <w:jc w:val="both"/>
      </w:pPr>
      <w:r>
        <w:rPr>
          <w:lang w:val="en-GB"/>
        </w:rPr>
      </w:r>
    </w:p>
    <w:p>
      <w:pPr>
        <w:pStyle w:val="style0"/>
        <w:jc w:val="both"/>
      </w:pPr>
      <w:r>
        <w:rPr>
          <w:b/>
          <w:lang w:val="en-GB"/>
        </w:rPr>
        <w:t>Comment:</w:t>
      </w:r>
    </w:p>
    <w:p>
      <w:pPr>
        <w:pStyle w:val="style0"/>
        <w:jc w:val="both"/>
      </w:pPr>
      <w:r>
        <w:rPr>
          <w:b/>
          <w:lang w:val="en-GB"/>
        </w:rPr>
        <w:t>I am a little surprised that the authors chose to look immediately at real data, I would have expected some Monte-Carlo simulations where the parameter values for various pdfs are perfectly known (in particular L which is estimated here) and uncertainty about sample homogeneity are also absent.</w:t>
      </w:r>
    </w:p>
    <w:p>
      <w:pPr>
        <w:pStyle w:val="style0"/>
        <w:jc w:val="both"/>
      </w:pPr>
      <w:r>
        <w:rPr>
          <w:lang w:val="en-GB"/>
        </w:rPr>
        <w:t>Answer:</w:t>
      </w:r>
    </w:p>
    <w:p>
      <w:pPr>
        <w:pStyle w:val="style0"/>
        <w:jc w:val="both"/>
      </w:pPr>
      <w:ins w:author="Ian McLoughlin" w:date="2014-08-18T10:37:00Z" w:id="40">
        <w:r>
          <w:rPr>
            <w:lang w:val="en-GB"/>
          </w:rPr>
          <w:t xml:space="preserve">Actually, many </w:t>
        </w:r>
      </w:ins>
      <w:r>
        <w:rPr>
          <w:lang w:val="en-GB"/>
        </w:rPr>
        <w:t>Monte Carlo simulation</w:t>
      </w:r>
      <w:ins w:author="Exam" w:date="2014-08-11T10:51:00Z" w:id="41">
        <w:r>
          <w:rPr>
            <w:lang w:val="en-GB"/>
          </w:rPr>
          <w:t>s</w:t>
        </w:r>
      </w:ins>
      <w:r>
        <w:rPr>
          <w:lang w:val="en-GB"/>
        </w:rPr>
        <w:t xml:space="preserve"> </w:t>
      </w:r>
      <w:del w:author="Exam" w:date="2014-08-11T10:51:00Z" w:id="42">
        <w:r>
          <w:rPr>
            <w:lang w:val="en-GB"/>
          </w:rPr>
          <w:delText xml:space="preserve">is </w:delText>
        </w:r>
      </w:del>
      <w:ins w:author="Exam" w:date="2014-08-11T10:51:00Z" w:id="43">
        <w:r>
          <w:rPr>
            <w:lang w:val="en-GB"/>
          </w:rPr>
          <w:t xml:space="preserve">were </w:t>
        </w:r>
      </w:ins>
      <w:r>
        <w:rPr>
          <w:lang w:val="en-GB"/>
        </w:rPr>
        <w:t xml:space="preserve">carried out, </w:t>
      </w:r>
      <w:del w:author="Ian McLoughlin" w:date="2014-08-18T10:39:00Z" w:id="44">
        <w:r>
          <w:rPr>
            <w:lang w:val="en-GB"/>
          </w:rPr>
          <w:delText>in</w:delText>
        </w:r>
      </w:del>
      <w:ins w:author="Ian McLoughlin" w:date="2014-08-18T10:39:00Z" w:id="45">
        <w:r>
          <w:rPr>
            <w:lang w:val="en-GB"/>
          </w:rPr>
          <w:t>under</w:t>
        </w:r>
      </w:ins>
      <w:r>
        <w:rPr>
          <w:lang w:val="en-GB"/>
        </w:rPr>
        <w:t xml:space="preserve"> various </w:t>
      </w:r>
      <w:del w:author="Ian McLoughlin" w:date="2014-08-18T10:39:00Z" w:id="46">
        <w:r>
          <w:rPr>
            <w:lang w:val="en-GB"/>
          </w:rPr>
          <w:delText>different ways</w:delText>
        </w:r>
      </w:del>
      <w:ins w:author="Ian McLoughlin" w:date="2014-08-18T10:39:00Z" w:id="47">
        <w:r>
          <w:rPr>
            <w:lang w:val="en-GB"/>
          </w:rPr>
          <w:t>conditions</w:t>
        </w:r>
      </w:ins>
      <w:r>
        <w:rPr>
          <w:lang w:val="en-GB"/>
        </w:rPr>
        <w:t xml:space="preserve">, </w:t>
      </w:r>
      <w:del w:author="Ian McLoughlin" w:date="2014-08-18T10:38:00Z" w:id="48">
        <w:r>
          <w:rPr>
            <w:lang w:val="en-GB"/>
          </w:rPr>
          <w:delText>in our detailed work</w:delText>
        </w:r>
      </w:del>
      <w:ins w:author="Ian McLoughlin" w:date="2014-08-18T10:38:00Z" w:id="49">
        <w:r>
          <w:rPr>
            <w:lang w:val="en-GB"/>
          </w:rPr>
          <w:t>during our experiments.</w:t>
        </w:r>
      </w:ins>
      <w:del w:author="Ian McLoughlin" w:date="2014-08-18T10:38:00Z" w:id="50">
        <w:r>
          <w:rPr>
            <w:lang w:val="en-GB"/>
          </w:rPr>
          <w:delText>.</w:delText>
        </w:r>
      </w:del>
      <w:r>
        <w:rPr>
          <w:lang w:val="en-GB"/>
        </w:rPr>
        <w:t xml:space="preserve"> </w:t>
      </w:r>
      <w:del w:author="Ian McLoughlin" w:date="2014-08-18T10:38:00Z" w:id="51">
        <w:r>
          <w:rPr>
            <w:lang w:val="en-GB"/>
          </w:rPr>
          <w:delText>However we do not feel that s</w:delText>
        </w:r>
      </w:del>
      <w:ins w:author="Ian McLoughlin" w:date="2014-08-18T10:38:00Z" w:id="52">
        <w:r>
          <w:rPr>
            <w:lang w:val="en-GB"/>
          </w:rPr>
          <w:t>S</w:t>
        </w:r>
      </w:ins>
      <w:r>
        <w:rPr>
          <w:lang w:val="en-GB"/>
        </w:rPr>
        <w:t xml:space="preserve">howing a </w:t>
      </w:r>
      <w:ins w:author="Ian McLoughlin" w:date="2014-08-18T10:39:00Z" w:id="53">
        <w:r>
          <w:rPr>
            <w:lang w:val="en-GB"/>
          </w:rPr>
          <w:t xml:space="preserve">plot specificaly to demonstrate that the </w:t>
        </w:r>
      </w:ins>
      <w:r>
        <w:rPr>
          <w:lang w:val="en-GB"/>
        </w:rPr>
        <w:t>stochastic Monte-Carlo simulation match</w:t>
      </w:r>
      <w:ins w:author="Ian McLoughlin" w:date="2014-08-18T10:39:00Z" w:id="54">
        <w:r>
          <w:rPr>
            <w:lang w:val="en-GB"/>
          </w:rPr>
          <w:t>es</w:t>
        </w:r>
      </w:ins>
      <w:del w:author="Ian McLoughlin" w:date="2014-08-18T10:39:00Z" w:id="55">
        <w:r>
          <w:rPr>
            <w:lang w:val="en-GB"/>
          </w:rPr>
          <w:delText>ing its</w:delText>
        </w:r>
      </w:del>
      <w:r>
        <w:rPr>
          <w:lang w:val="en-GB"/>
        </w:rPr>
        <w:t xml:space="preserve"> </w:t>
      </w:r>
      <w:ins w:author="Ian McLoughlin" w:date="2014-08-18T10:39:00Z" w:id="56">
        <w:r>
          <w:rPr>
            <w:lang w:val="en-GB"/>
          </w:rPr>
          <w:t xml:space="preserve">the </w:t>
        </w:r>
      </w:ins>
      <w:r>
        <w:rPr>
          <w:lang w:val="en-GB"/>
        </w:rPr>
        <w:t xml:space="preserve">theoretical statistics model </w:t>
      </w:r>
      <w:del w:author="Ian McLoughlin" w:date="2014-08-18T10:38:00Z" w:id="57">
        <w:r>
          <w:rPr>
            <w:lang w:val="en-GB"/>
          </w:rPr>
          <w:delText>warrants enough value</w:delText>
        </w:r>
      </w:del>
      <w:ins w:author="Ian McLoughlin" w:date="2014-08-18T10:38:00Z" w:id="58">
        <w:r>
          <w:rPr>
            <w:lang w:val="en-GB"/>
          </w:rPr>
          <w:t xml:space="preserve">is probably unnecessary for </w:t>
        </w:r>
      </w:ins>
      <w:del w:author="Ian McLoughlin" w:date="2014-08-18T10:38:00Z" w:id="59">
        <w:r>
          <w:rPr>
            <w:lang w:val="en-GB"/>
          </w:rPr>
          <w:delText xml:space="preserve"> to be </w:delText>
        </w:r>
      </w:del>
      <w:r>
        <w:rPr>
          <w:lang w:val="en-GB"/>
        </w:rPr>
        <w:t>inclu</w:t>
      </w:r>
      <w:ins w:author="Ian McLoughlin" w:date="2014-08-18T10:40:00Z" w:id="60">
        <w:r>
          <w:rPr>
            <w:lang w:val="en-GB"/>
          </w:rPr>
          <w:t xml:space="preserve">sion </w:t>
        </w:r>
      </w:ins>
      <w:del w:author="Ian McLoughlin" w:date="2014-08-18T10:40:00Z" w:id="61">
        <w:r>
          <w:rPr>
            <w:lang w:val="en-GB"/>
          </w:rPr>
          <w:delText>de</w:delText>
        </w:r>
      </w:del>
      <w:del w:author="Ian McLoughlin" w:date="2014-08-18T10:38:00Z" w:id="62">
        <w:r>
          <w:rPr>
            <w:lang w:val="en-GB"/>
          </w:rPr>
          <w:delText>d</w:delText>
        </w:r>
      </w:del>
      <w:del w:author="Ian McLoughlin" w:date="2014-08-18T10:40:00Z" w:id="63">
        <w:r>
          <w:rPr>
            <w:lang w:val="en-GB"/>
          </w:rPr>
          <w:delText xml:space="preserve"> </w:delText>
        </w:r>
      </w:del>
      <w:r>
        <w:rPr>
          <w:lang w:val="en-GB"/>
        </w:rPr>
        <w:t xml:space="preserve">in </w:t>
      </w:r>
      <w:del w:author="Ian McLoughlin" w:date="2014-08-18T10:40:00Z" w:id="64">
        <w:r>
          <w:rPr>
            <w:lang w:val="en-GB"/>
          </w:rPr>
          <w:delText>th</w:delText>
        </w:r>
      </w:del>
      <w:del w:author="Ian McLoughlin" w:date="2014-08-18T10:38:00Z" w:id="65">
        <w:r>
          <w:rPr>
            <w:lang w:val="en-GB"/>
          </w:rPr>
          <w:delText>is</w:delText>
        </w:r>
      </w:del>
      <w:del w:author="Ian McLoughlin" w:date="2014-08-18T10:41:00Z" w:id="66">
        <w:r>
          <w:rPr>
            <w:lang w:val="en-GB"/>
          </w:rPr>
          <w:delText xml:space="preserve"> </w:delText>
        </w:r>
      </w:del>
      <w:ins w:author="Ian McLoughlin" w:date="2014-08-18T10:40:00Z" w:id="67">
        <w:r>
          <w:rPr>
            <w:lang w:val="en-GB"/>
          </w:rPr>
          <w:t xml:space="preserve">what is already quite a long </w:t>
        </w:r>
      </w:ins>
      <w:r>
        <w:rPr>
          <w:lang w:val="en-GB"/>
        </w:rPr>
        <w:t>paper</w:t>
      </w:r>
      <w:ins w:author="Ian McLoughlin" w:date="2014-08-18T10:42:00Z" w:id="68">
        <w:r>
          <w:rPr>
            <w:lang w:val="en-GB"/>
          </w:rPr>
          <w:t xml:space="preserve"> (but could be done very easily by the interested reader)</w:t>
        </w:r>
      </w:ins>
      <w:r>
        <w:rPr>
          <w:lang w:val="en-GB"/>
        </w:rPr>
        <w:t>.</w:t>
      </w:r>
      <w:ins w:author="Ian McLoughlin" w:date="2014-08-18T10:42:00Z" w:id="69">
        <w:r>
          <w:rPr>
            <w:lang w:val="en-GB"/>
          </w:rPr>
          <w:t xml:space="preserve"> So we simply state that the results match but do not include the graphs in the paper.</w:t>
        </w:r>
      </w:ins>
      <w:r>
        <w:rPr>
          <w:lang w:val="en-GB"/>
        </w:rPr>
        <w:t xml:space="preserve"> </w:t>
      </w:r>
      <w:del w:author="Ian McLoughlin" w:date="2014-08-18T10:41:00Z" w:id="70">
        <w:r>
          <w:rPr>
            <w:lang w:val="en-GB"/>
          </w:rPr>
          <w:delText xml:space="preserve">It probably would be nicer to show that the model can be validated against some simulator. Unfortunately, we do not have access to a decent physical POLSAR simulator. </w:delText>
        </w:r>
      </w:del>
      <w:del w:author="Exam" w:date="2014-08-11T10:51:00Z" w:id="71">
        <w:r>
          <w:rPr>
            <w:lang w:val="en-GB"/>
          </w:rPr>
          <w:delText>Anyway,</w:delText>
        </w:r>
      </w:del>
      <w:del w:author="Ian McLoughlin" w:date="2014-08-18T10:43:00Z" w:id="72">
        <w:r>
          <w:rPr>
            <w:lang w:val="en-GB"/>
          </w:rPr>
          <w:delText>Furthermore,</w:delText>
        </w:r>
      </w:del>
      <w:del w:author="Ian McLoughlin" w:date="2014-08-18T10:43:00Z" w:id="73">
        <w:r>
          <w:rPr>
            <w:lang w:val="en-GB"/>
          </w:rPr>
          <w:delText xml:space="preserve"> w</w:delText>
        </w:r>
      </w:del>
      <w:ins w:author="Ian McLoughlin" w:date="2014-08-18T10:43:00Z" w:id="74">
        <w:r>
          <w:rPr>
            <w:lang w:val="en-GB"/>
          </w:rPr>
          <w:t>W</w:t>
        </w:r>
      </w:ins>
      <w:r>
        <w:rPr>
          <w:lang w:val="en-GB"/>
        </w:rPr>
        <w:t>e felt</w:t>
      </w:r>
      <w:del w:author="Exam" w:date="2014-08-11T10:51:00Z" w:id="75">
        <w:r>
          <w:rPr>
            <w:lang w:val="en-GB"/>
          </w:rPr>
          <w:delText>,</w:delText>
        </w:r>
      </w:del>
      <w:r>
        <w:rPr>
          <w:lang w:val="en-GB"/>
        </w:rPr>
        <w:t xml:space="preserve"> it is more important</w:t>
      </w:r>
      <w:ins w:author="Ian McLoughlin" w:date="2014-08-18T10:43:00Z" w:id="76">
        <w:r>
          <w:rPr>
            <w:lang w:val="en-GB"/>
          </w:rPr>
          <w:t>, and more interesting,</w:t>
        </w:r>
      </w:ins>
      <w:r>
        <w:rPr>
          <w:lang w:val="en-GB"/>
        </w:rPr>
        <w:t xml:space="preserve"> that this paper </w:t>
      </w:r>
      <w:del w:author="Exam" w:date="2014-08-11T10:51:00Z" w:id="77">
        <w:r>
          <w:rPr>
            <w:lang w:val="en-GB"/>
          </w:rPr>
          <w:delText>needs to</w:delText>
        </w:r>
      </w:del>
      <w:del w:author="Ian McLoughlin" w:date="2014-08-18T10:43:00Z" w:id="78">
        <w:r>
          <w:rPr>
            <w:lang w:val="en-GB"/>
          </w:rPr>
          <w:delText>shows</w:delText>
        </w:r>
      </w:del>
      <w:del w:author="Ian McLoughlin" w:date="2014-08-18T10:43:00Z" w:id="79">
        <w:r>
          <w:rPr>
            <w:lang w:val="en-GB"/>
          </w:rPr>
          <w:delText xml:space="preserve"> </w:delText>
        </w:r>
      </w:del>
      <w:del w:author="Exam" w:date="2014-08-11T10:52:00Z" w:id="80">
        <w:r>
          <w:rPr>
            <w:lang w:val="en-GB"/>
          </w:rPr>
          <w:delText>validate</w:delText>
        </w:r>
      </w:del>
      <w:del w:author="Ian McLoughlin" w:date="2014-08-18T10:43:00Z" w:id="81">
        <w:r>
          <w:rPr>
            <w:lang w:val="en-GB"/>
          </w:rPr>
          <w:delText xml:space="preserve"> </w:delText>
        </w:r>
      </w:del>
      <w:ins w:author="Ian McLoughlin" w:date="2014-08-18T10:43:00Z" w:id="82">
        <w:r>
          <w:rPr>
            <w:lang w:val="en-GB"/>
          </w:rPr>
          <w:t xml:space="preserve">demonstrates </w:t>
        </w:r>
      </w:ins>
      <w:r>
        <w:rPr>
          <w:lang w:val="en-GB"/>
        </w:rPr>
        <w:t xml:space="preserve">the </w:t>
      </w:r>
      <w:ins w:author="Exam" w:date="2014-08-11T10:52:00Z" w:id="83">
        <w:r>
          <w:rPr>
            <w:lang w:val="en-GB"/>
          </w:rPr>
          <w:t xml:space="preserve">validation of the </w:t>
        </w:r>
      </w:ins>
      <w:r>
        <w:rPr>
          <w:lang w:val="en-GB"/>
        </w:rPr>
        <w:t xml:space="preserve">model against real-life practical data. </w:t>
      </w:r>
      <w:del w:author="Ian McLoughlin" w:date="2014-08-18T10:43:00Z" w:id="84">
        <w:r>
          <w:rPr>
            <w:lang w:val="en-GB"/>
          </w:rPr>
          <w:delText xml:space="preserve">Thus, all the </w:delText>
        </w:r>
      </w:del>
      <w:del w:author="Exam" w:date="2014-08-11T10:53:00Z" w:id="85">
        <w:r>
          <w:rPr>
            <w:lang w:val="en-GB"/>
          </w:rPr>
          <w:delText xml:space="preserve">rest </w:delText>
        </w:r>
      </w:del>
      <w:del w:author="Ian McLoughlin" w:date="2014-08-18T10:43:00Z" w:id="86">
        <w:r>
          <w:rPr>
            <w:lang w:val="en-GB"/>
          </w:rPr>
          <w:delText>others are</w:delText>
        </w:r>
      </w:del>
      <w:del w:author="Exam" w:date="2014-08-11T10:53:00Z" w:id="87">
        <w:r>
          <w:rPr>
            <w:lang w:val="en-GB"/>
          </w:rPr>
          <w:delText>is</w:delText>
        </w:r>
      </w:del>
      <w:del w:author="Ian McLoughlin" w:date="2014-08-18T10:43:00Z" w:id="88">
        <w:r>
          <w:rPr>
            <w:lang w:val="en-GB"/>
          </w:rPr>
          <w:delText xml:space="preserve"> kept out of this paper in the interest of brevity / space constraint.</w:delText>
        </w:r>
      </w:del>
    </w:p>
    <w:p>
      <w:pPr>
        <w:pStyle w:val="style0"/>
        <w:jc w:val="both"/>
      </w:pPr>
      <w:ins w:author="Ian McLoughlin" w:date="2014-08-18T10:40:00Z" w:id="89">
        <w:r>
          <w:rPr>
            <w:b/>
            <w:bCs/>
            <w:shd w:fill="FFFF00" w:val="clear"/>
            <w:lang w:val="en-GB"/>
          </w:rPr>
          <w:t xml:space="preserve">[HAI – Do you have such a graph ---- I mean Monte </w:t>
        </w:r>
      </w:ins>
      <w:ins w:author="Ian McLoughlin" w:date="2014-08-18T10:41:00Z" w:id="90">
        <w:r>
          <w:rPr>
            <w:b/>
            <w:bCs/>
            <w:shd w:fill="FFFF00" w:val="clear"/>
            <w:lang w:val="en-GB"/>
          </w:rPr>
          <w:t>Carlo vs theoretical? I don't think it should go in the paper, but might be nice to include it here]</w:t>
        </w:r>
      </w:ins>
    </w:p>
    <w:p>
      <w:pPr>
        <w:pStyle w:val="style0"/>
        <w:jc w:val="both"/>
      </w:pPr>
      <w:r>
        <w:rPr>
          <w:b/>
          <w:lang w:val="en-GB"/>
        </w:rPr>
        <w:t>Comment:</w:t>
      </w:r>
    </w:p>
    <w:p>
      <w:pPr>
        <w:pStyle w:val="style0"/>
        <w:jc w:val="both"/>
      </w:pPr>
      <w:r>
        <w:rPr>
          <w:b/>
          <w:lang w:val="en-GB"/>
        </w:rPr>
        <w:t>The various histograms may be easier to display in a log-probability axis especially for the tail behaviour.</w:t>
      </w:r>
    </w:p>
    <w:p>
      <w:pPr>
        <w:pStyle w:val="style0"/>
        <w:jc w:val="both"/>
      </w:pPr>
      <w:r>
        <w:rPr>
          <w:lang w:val="en-GB"/>
        </w:rPr>
        <w:t>Answer:</w:t>
      </w:r>
    </w:p>
    <w:p>
      <w:pPr>
        <w:pStyle w:val="style0"/>
        <w:jc w:val="both"/>
      </w:pPr>
      <w:del w:author="Exam" w:date="2014-08-11T10:53:00Z" w:id="91">
        <w:r>
          <w:rPr>
            <w:lang w:val="en-GB"/>
          </w:rPr>
          <w:delText>Interestingly, o</w:delText>
        </w:r>
      </w:del>
      <w:ins w:author="Exam" w:date="2014-08-11T10:53:00Z" w:id="92">
        <w:r>
          <w:rPr>
            <w:lang w:val="en-GB"/>
          </w:rPr>
          <w:t>O</w:t>
        </w:r>
      </w:ins>
      <w:r>
        <w:rPr>
          <w:lang w:val="en-GB"/>
        </w:rPr>
        <w:t xml:space="preserve">ur work does include log-transformed versions of the proposed models. They are found to be not only consistent, i.e. independent of the underlying signal, but also additive and homoscedastic. </w:t>
      </w:r>
      <w:del w:author="Exam" w:date="2014-08-11T10:54:00Z" w:id="93">
        <w:r>
          <w:rPr>
            <w:lang w:val="en-GB"/>
          </w:rPr>
          <w:delText xml:space="preserve">Unfortunately </w:delText>
        </w:r>
      </w:del>
      <w:del w:author="Ian McLoughlin" w:date="2014-08-18T10:43:00Z" w:id="94">
        <w:r>
          <w:rPr>
            <w:lang w:val="en-GB"/>
          </w:rPr>
          <w:delText xml:space="preserve">However. </w:delText>
        </w:r>
      </w:del>
      <w:del w:author="Ian McLoughlin" w:date="2014-08-18T10:43:00Z" w:id="95">
        <w:r>
          <w:rPr>
            <w:lang w:val="en-GB"/>
          </w:rPr>
          <w:delText>t</w:delText>
        </w:r>
      </w:del>
      <w:ins w:author="Ian McLoughlin" w:date="2014-08-18T10:43:00Z" w:id="96">
        <w:r>
          <w:rPr>
            <w:lang w:val="en-GB"/>
          </w:rPr>
          <w:t>T</w:t>
        </w:r>
      </w:ins>
      <w:r>
        <w:rPr>
          <w:lang w:val="en-GB"/>
        </w:rPr>
        <w:t xml:space="preserve">hey were </w:t>
      </w:r>
      <w:ins w:author="Exam" w:date="2014-08-11T10:54:00Z" w:id="97">
        <w:r>
          <w:rPr>
            <w:lang w:val="en-GB"/>
          </w:rPr>
          <w:t xml:space="preserve">not included in </w:t>
        </w:r>
      </w:ins>
      <w:del w:author="Exam" w:date="2014-08-11T10:54:00Z" w:id="98">
        <w:r>
          <w:rPr>
            <w:lang w:val="en-GB"/>
          </w:rPr>
          <w:delText>also removed from this</w:delText>
        </w:r>
      </w:del>
      <w:ins w:author="Exam" w:date="2014-08-11T10:54:00Z" w:id="99">
        <w:r>
          <w:rPr>
            <w:lang w:val="en-GB"/>
          </w:rPr>
          <w:t>the</w:t>
        </w:r>
      </w:ins>
      <w:r>
        <w:rPr>
          <w:lang w:val="en-GB"/>
        </w:rPr>
        <w:t xml:space="preserve"> </w:t>
      </w:r>
      <w:ins w:author="Ian McLoughlin" w:date="2014-08-18T10:43:00Z" w:id="100">
        <w:r>
          <w:rPr>
            <w:lang w:val="en-GB"/>
          </w:rPr>
          <w:t xml:space="preserve">original </w:t>
        </w:r>
      </w:ins>
      <w:r>
        <w:rPr>
          <w:lang w:val="en-GB"/>
        </w:rPr>
        <w:t>paper due to the space constraint</w:t>
      </w:r>
      <w:del w:author="Ian McLoughlin" w:date="2014-08-18T10:44:00Z" w:id="101">
        <w:r>
          <w:rPr>
            <w:lang w:val="en-GB"/>
          </w:rPr>
          <w:delText>.</w:delText>
        </w:r>
      </w:del>
      <w:ins w:author="Ian McLoughlin" w:date="2014-08-18T10:44:00Z" w:id="102">
        <w:r>
          <w:rPr>
            <w:lang w:val="en-GB"/>
          </w:rPr>
          <w:t>, but we</w:t>
        </w:r>
      </w:ins>
      <w:del w:author="Ian McLoughlin" w:date="2014-08-18T10:44:00Z" w:id="103">
        <w:r>
          <w:rPr>
            <w:lang w:val="en-GB"/>
          </w:rPr>
          <w:delText xml:space="preserve"> We</w:delText>
        </w:r>
      </w:del>
      <w:ins w:author="Exam" w:date="2014-08-11T10:54:00Z" w:id="104">
        <w:r>
          <w:rPr>
            <w:lang w:val="en-GB"/>
          </w:rPr>
          <w:t xml:space="preserve"> have </w:t>
        </w:r>
      </w:ins>
      <w:del w:author="Ian McLoughlin" w:date="2014-08-18T10:44:00Z" w:id="105">
        <w:r>
          <w:rPr>
            <w:lang w:val="en-GB"/>
          </w:rPr>
          <w:delText>shown</w:delText>
        </w:r>
      </w:del>
      <w:del w:author="Ian McLoughlin" w:date="2014-08-18T10:44:00Z" w:id="106">
        <w:r>
          <w:rPr>
            <w:lang w:val="en-GB"/>
          </w:rPr>
          <w:delText xml:space="preserve"> them </w:delText>
        </w:r>
      </w:del>
      <w:ins w:author="Ian McLoughlin" w:date="2014-08-18T10:44:00Z" w:id="107">
        <w:r>
          <w:rPr>
            <w:lang w:val="en-GB"/>
          </w:rPr>
          <w:t>added thes to</w:t>
        </w:r>
      </w:ins>
      <w:del w:author="Ian McLoughlin" w:date="2014-08-18T10:44:00Z" w:id="108">
        <w:r>
          <w:rPr>
            <w:lang w:val="en-GB"/>
          </w:rPr>
          <w:delText>in</w:delText>
        </w:r>
      </w:del>
      <w:ins w:author="Exam" w:date="2014-08-11T10:54:00Z" w:id="109">
        <w:r>
          <w:rPr>
            <w:lang w:val="en-GB"/>
          </w:rPr>
          <w:t xml:space="preserve"> the Appendix</w:t>
        </w:r>
      </w:ins>
      <w:del w:author="Ian McLoughlin" w:date="2014-08-18T10:44:00Z" w:id="110">
        <w:r>
          <w:rPr>
            <w:lang w:val="en-GB"/>
          </w:rPr>
          <w:delText>,</w:delText>
        </w:r>
      </w:del>
      <w:del w:author="Ian McLoughlin" w:date="2014-08-18T10:44:00Z" w:id="111">
        <w:r>
          <w:rPr>
            <w:lang w:val="en-GB"/>
          </w:rPr>
          <w:delText xml:space="preserve"> </w:delText>
        </w:r>
      </w:del>
      <w:ins w:author="Ian McLoughlin" w:date="2014-08-18T10:44:00Z" w:id="112">
        <w:r>
          <w:rPr>
            <w:lang w:val="en-GB"/>
          </w:rPr>
          <w:t xml:space="preserve"> (</w:t>
        </w:r>
      </w:ins>
      <w:ins w:author="Exam" w:date="2014-08-11T10:54:00Z" w:id="113">
        <w:r>
          <w:rPr>
            <w:lang w:val="en-GB"/>
          </w:rPr>
          <w:t xml:space="preserve">and will include it in the </w:t>
        </w:r>
      </w:ins>
      <w:ins w:author="Exam" w:date="2014-08-11T10:58:00Z" w:id="114">
        <w:r>
          <w:rPr>
            <w:lang w:val="en-GB"/>
          </w:rPr>
          <w:t xml:space="preserve">final </w:t>
        </w:r>
      </w:ins>
      <w:ins w:author="Exam" w:date="2014-08-11T10:54:00Z" w:id="115">
        <w:r>
          <w:rPr>
            <w:lang w:val="en-GB"/>
          </w:rPr>
          <w:t>paper if the reviewer</w:t>
        </w:r>
      </w:ins>
      <w:ins w:author="Ian McLoughlin" w:date="2014-08-18T10:44:00Z" w:id="116">
        <w:r>
          <w:rPr>
            <w:lang w:val="en-GB"/>
          </w:rPr>
          <w:t>/editor</w:t>
        </w:r>
      </w:ins>
      <w:ins w:author="Exam" w:date="2014-08-11T10:54:00Z" w:id="117">
        <w:r>
          <w:rPr>
            <w:lang w:val="en-GB"/>
          </w:rPr>
          <w:t xml:space="preserve"> deem</w:t>
        </w:r>
      </w:ins>
      <w:del w:author="Ian McLoughlin" w:date="2014-08-18T10:44:00Z" w:id="118">
        <w:r>
          <w:rPr>
            <w:lang w:val="en-GB"/>
          </w:rPr>
          <w:delText>s</w:delText>
        </w:r>
      </w:del>
      <w:ins w:author="Exam" w:date="2014-08-11T10:54:00Z" w:id="119">
        <w:r>
          <w:rPr>
            <w:lang w:val="en-GB"/>
          </w:rPr>
          <w:t xml:space="preserve"> it is necessary</w:t>
        </w:r>
      </w:ins>
      <w:del w:author="Ian McLoughlin" w:date="2014-08-18T10:44:00Z" w:id="120">
        <w:r>
          <w:rPr>
            <w:lang w:val="en-GB"/>
          </w:rPr>
          <w:delText>.</w:delText>
        </w:r>
      </w:del>
      <w:ins w:author="Ian McLoughlin" w:date="2014-08-18T10:44:00Z" w:id="121">
        <w:r>
          <w:rPr>
            <w:lang w:val="en-GB"/>
          </w:rPr>
          <w:t>).</w:t>
        </w:r>
      </w:ins>
    </w:p>
    <w:p>
      <w:pPr>
        <w:pStyle w:val="style0"/>
        <w:jc w:val="both"/>
      </w:pPr>
      <w:r>
        <w:rPr>
          <w:lang w:val="en-GB"/>
        </w:rPr>
      </w:r>
    </w:p>
    <w:p>
      <w:pPr>
        <w:pStyle w:val="style0"/>
        <w:jc w:val="both"/>
      </w:pPr>
      <w:r>
        <w:rPr>
          <w:b/>
          <w:lang w:val="en-GB"/>
        </w:rPr>
        <w:t>Comment:</w:t>
      </w:r>
    </w:p>
    <w:p>
      <w:pPr>
        <w:pStyle w:val="style0"/>
        <w:jc w:val="both"/>
      </w:pPr>
      <w:r>
        <w:rPr>
          <w:b/>
          <w:lang w:val="en-GB"/>
        </w:rPr>
        <w:t>The various sample sizes should be given as well as the estimated L values.</w:t>
      </w:r>
    </w:p>
    <w:p>
      <w:pPr>
        <w:pStyle w:val="style0"/>
        <w:jc w:val="both"/>
      </w:pPr>
      <w:r>
        <w:rPr>
          <w:lang w:val="en-GB"/>
        </w:rPr>
        <w:t>Answer:</w:t>
      </w:r>
    </w:p>
    <w:p>
      <w:pPr>
        <w:pStyle w:val="style0"/>
        <w:jc w:val="both"/>
      </w:pPr>
      <w:r>
        <w:rPr>
          <w:lang w:val="en-GB"/>
        </w:rPr>
        <w:t xml:space="preserve">The sample sizes for homogeneous patches of the AIRSAR and RADARSAT2 datasets are 50x50 and 300x300 respectively. The computed L values are: 3.2752 and 3.4241 respectively.  This information </w:t>
      </w:r>
      <w:del w:author="Ian McLoughlin" w:date="2014-08-18T10:44:00Z" w:id="122">
        <w:r>
          <w:rPr>
            <w:lang w:val="en-GB"/>
          </w:rPr>
          <w:delText>i</w:delText>
        </w:r>
      </w:del>
      <w:ins w:author="Ian McLoughlin" w:date="2014-08-18T10:44:00Z" w:id="123">
        <w:r>
          <w:rPr>
            <w:lang w:val="en-GB"/>
          </w:rPr>
          <w:t>ha</w:t>
        </w:r>
      </w:ins>
      <w:r>
        <w:rPr>
          <w:lang w:val="en-GB"/>
        </w:rPr>
        <w:t xml:space="preserve">s </w:t>
      </w:r>
      <w:ins w:author="Exam" w:date="2014-08-11T10:58:00Z" w:id="124">
        <w:r>
          <w:rPr>
            <w:lang w:val="en-GB"/>
          </w:rPr>
          <w:t xml:space="preserve">now </w:t>
        </w:r>
      </w:ins>
      <w:ins w:author="Ian McLoughlin" w:date="2014-08-18T10:44:00Z" w:id="125">
        <w:r>
          <w:rPr>
            <w:lang w:val="en-GB"/>
          </w:rPr>
          <w:t xml:space="preserve">been </w:t>
        </w:r>
      </w:ins>
      <w:r>
        <w:rPr>
          <w:lang w:val="en-GB"/>
        </w:rPr>
        <w:t>added in</w:t>
      </w:r>
      <w:ins w:author="Exam" w:date="2014-08-11T10:58:00Z" w:id="126">
        <w:r>
          <w:rPr>
            <w:lang w:val="en-GB"/>
          </w:rPr>
          <w:t xml:space="preserve"> the</w:t>
        </w:r>
      </w:ins>
      <w:del w:author="Exam" w:date="2014-08-11T10:58:00Z" w:id="127">
        <w:r>
          <w:rPr>
            <w:lang w:val="en-GB"/>
          </w:rPr>
          <w:delText>to</w:delText>
        </w:r>
      </w:del>
      <w:r>
        <w:rPr>
          <w:lang w:val="en-GB"/>
        </w:rPr>
        <w:t xml:space="preserve"> revised article.</w:t>
      </w:r>
    </w:p>
    <w:p>
      <w:pPr>
        <w:pStyle w:val="style0"/>
        <w:jc w:val="both"/>
      </w:pPr>
      <w:r>
        <w:rPr>
          <w:lang w:val="en-GB"/>
        </w:rPr>
      </w:r>
    </w:p>
    <w:p>
      <w:pPr>
        <w:pStyle w:val="style0"/>
        <w:jc w:val="both"/>
      </w:pPr>
      <w:r>
        <w:rPr>
          <w:b/>
          <w:lang w:val="en-GB"/>
        </w:rPr>
        <w:t>Comment:</w:t>
      </w:r>
    </w:p>
    <w:p>
      <w:pPr>
        <w:pStyle w:val="style0"/>
        <w:jc w:val="both"/>
      </w:pPr>
      <w:r>
        <w:rPr>
          <w:b/>
          <w:lang w:val="en-GB"/>
        </w:rPr>
        <w:t>Section IV, in the multi-dimensional case, it is not clear what analytical relation similar to (26) was used to compute the model PDFs for (22) and (23).</w:t>
      </w:r>
    </w:p>
    <w:p>
      <w:pPr>
        <w:pStyle w:val="style0"/>
        <w:jc w:val="both"/>
      </w:pPr>
      <w:r>
        <w:rPr>
          <w:lang w:val="en-GB"/>
        </w:rPr>
        <w:t>Answer:</w:t>
      </w:r>
    </w:p>
    <w:p>
      <w:pPr>
        <w:pStyle w:val="style0"/>
        <w:jc w:val="both"/>
      </w:pPr>
      <w:r>
        <w:rPr>
          <w:lang w:val="en-GB"/>
        </w:rPr>
        <w:t xml:space="preserve">The paper did not use (26) to compute (22) and (23). Rather, it shows that Eqns. (24) to (26) </w:t>
      </w:r>
      <w:del w:author="Ian McLoughlin" w:date="2014-08-18T10:44:00Z" w:id="128">
        <w:r>
          <w:rPr>
            <w:lang w:val="en-GB"/>
          </w:rPr>
          <w:delText>is</w:delText>
        </w:r>
      </w:del>
      <w:ins w:author="Ian McLoughlin" w:date="2014-08-18T10:44:00Z" w:id="129">
        <w:r>
          <w:rPr>
            <w:lang w:val="en-GB"/>
          </w:rPr>
          <w:t>are</w:t>
        </w:r>
      </w:ins>
      <w:r>
        <w:rPr>
          <w:lang w:val="en-GB"/>
        </w:rPr>
        <w:t xml:space="preserve"> a special case of Eqns. (22) and (23), where d=1. Thus, the proposed models for POLSAR </w:t>
      </w:r>
      <w:ins w:author="Exam" w:date="2014-08-11T10:59:00Z" w:id="130">
        <w:r>
          <w:rPr>
            <w:lang w:val="en-GB"/>
          </w:rPr>
          <w:t>encompass</w:t>
        </w:r>
      </w:ins>
      <w:del w:author="Exam" w:date="2014-08-11T10:59:00Z" w:id="131">
        <w:r>
          <w:rPr>
            <w:lang w:val="en-GB"/>
          </w:rPr>
          <w:delText>include</w:delText>
        </w:r>
      </w:del>
      <w:r>
        <w:rPr>
          <w:lang w:val="en-GB"/>
        </w:rPr>
        <w:t xml:space="preserve"> the traditional models for SAR intensity as its special case.</w:t>
      </w:r>
    </w:p>
    <w:p>
      <w:pPr>
        <w:pStyle w:val="style0"/>
        <w:jc w:val="both"/>
      </w:pPr>
      <w:r>
        <w:rPr>
          <w:lang w:val="en-GB"/>
        </w:rPr>
      </w:r>
    </w:p>
    <w:p>
      <w:pPr>
        <w:pStyle w:val="style2"/>
        <w:numPr>
          <w:ilvl w:val="1"/>
          <w:numId w:val="1"/>
        </w:numPr>
      </w:pPr>
      <w:r>
        <w:rPr>
          <w:lang w:val="en-GB"/>
        </w:rPr>
        <w:t>Reviewer 2:</w:t>
      </w:r>
    </w:p>
    <w:p>
      <w:pPr>
        <w:pStyle w:val="style0"/>
        <w:jc w:val="both"/>
      </w:pPr>
      <w:ins w:author="Ian McLoughlin" w:date="2014-08-18T11:17:00Z" w:id="132">
        <w:r>
          <w:rPr>
            <w:lang w:val="en-GB"/>
          </w:rPr>
        </w:r>
      </w:ins>
    </w:p>
    <w:p>
      <w:pPr>
        <w:pStyle w:val="style0"/>
        <w:jc w:val="both"/>
      </w:pPr>
      <w:ins w:author="Ian McLoughlin" w:date="2014-08-18T11:17:00Z" w:id="133">
        <w:r>
          <w:rPr>
            <w:lang w:val="en-GB"/>
          </w:rPr>
          <w:t>Thank you for taking time to make some useful and extensive comments. Hopefully with these clarifications the paper has been enhanced.</w:t>
        </w:r>
      </w:ins>
    </w:p>
    <w:p>
      <w:pPr>
        <w:pStyle w:val="style0"/>
        <w:jc w:val="both"/>
      </w:pPr>
      <w:r>
        <w:rPr>
          <w:b/>
          <w:lang w:val="en-GB"/>
        </w:rPr>
        <w:t>Comment:</w:t>
      </w:r>
    </w:p>
    <w:p>
      <w:pPr>
        <w:pStyle w:val="style0"/>
        <w:jc w:val="both"/>
      </w:pPr>
      <w:r>
        <w:rPr>
          <w:b/>
          <w:lang w:val="en-GB"/>
        </w:rPr>
        <w:t>The authors do not show that this parameter is any better than others, such as span, except in the sense that its pdf is defined completely, not just asymptotically.</w:t>
      </w:r>
    </w:p>
    <w:p>
      <w:pPr>
        <w:pStyle w:val="style0"/>
        <w:jc w:val="both"/>
      </w:pPr>
      <w:r>
        <w:rPr>
          <w:lang w:val="en-GB"/>
        </w:rPr>
        <w:t>Reply:</w:t>
      </w:r>
    </w:p>
    <w:p>
      <w:pPr>
        <w:pStyle w:val="style0"/>
        <w:jc w:val="both"/>
      </w:pPr>
      <w:r>
        <w:rPr>
          <w:lang w:val="en-GB"/>
        </w:rPr>
        <w:t xml:space="preserve">There are </w:t>
      </w:r>
      <w:del w:author="Ian McLoughlin" w:date="2014-08-18T10:45:00Z" w:id="134">
        <w:r>
          <w:rPr>
            <w:lang w:val="en-GB"/>
          </w:rPr>
          <w:delText>multiple</w:delText>
        </w:r>
      </w:del>
      <w:ins w:author="Ian McLoughlin" w:date="2014-08-18T10:45:00Z" w:id="135">
        <w:r>
          <w:rPr>
            <w:lang w:val="en-GB"/>
          </w:rPr>
          <w:t>several</w:t>
        </w:r>
      </w:ins>
      <w:r>
        <w:rPr>
          <w:lang w:val="en-GB"/>
        </w:rPr>
        <w:t xml:space="preserve"> advantages of the proposed models that have been </w:t>
      </w:r>
      <w:del w:author="Exam" w:date="2014-08-11T11:00:00Z" w:id="136">
        <w:r>
          <w:rPr>
            <w:lang w:val="en-GB"/>
          </w:rPr>
          <w:delText xml:space="preserve">mentioned </w:delText>
        </w:r>
      </w:del>
      <w:del w:author="Ian McLoughlin" w:date="2014-08-18T10:44:00Z" w:id="137">
        <w:r>
          <w:rPr>
            <w:lang w:val="en-GB"/>
          </w:rPr>
          <w:delText>indicated</w:delText>
        </w:r>
      </w:del>
      <w:ins w:author="Ian McLoughlin" w:date="2014-08-18T10:44:00Z" w:id="138">
        <w:r>
          <w:rPr>
            <w:lang w:val="en-GB"/>
          </w:rPr>
          <w:t>mentioned</w:t>
        </w:r>
      </w:ins>
      <w:ins w:author="Exam" w:date="2014-08-11T11:00:00Z" w:id="139">
        <w:r>
          <w:rPr>
            <w:lang w:val="en-GB"/>
          </w:rPr>
          <w:t xml:space="preserve"> </w:t>
        </w:r>
      </w:ins>
      <w:r>
        <w:rPr>
          <w:lang w:val="en-GB"/>
        </w:rPr>
        <w:t xml:space="preserve">in </w:t>
      </w:r>
      <w:del w:author="Ian McLoughlin" w:date="2014-08-18T10:45:00Z" w:id="140">
        <w:r>
          <w:rPr>
            <w:lang w:val="en-GB"/>
          </w:rPr>
          <w:delText xml:space="preserve">various part of </w:delText>
        </w:r>
      </w:del>
      <w:r>
        <w:rPr>
          <w:lang w:val="en-GB"/>
        </w:rPr>
        <w:t>the paper</w:t>
      </w:r>
      <w:ins w:author="Ian McLoughlin" w:date="2014-08-18T10:45:00Z" w:id="141">
        <w:r>
          <w:rPr>
            <w:lang w:val="en-GB"/>
          </w:rPr>
          <w:t>, although not specifically highlighted as such</w:t>
        </w:r>
      </w:ins>
      <w:r>
        <w:rPr>
          <w:lang w:val="en-GB"/>
        </w:rPr>
        <w:t>. T</w:t>
      </w:r>
      <w:ins w:author="Ian McLoughlin" w:date="2014-08-18T10:45:00Z" w:id="142">
        <w:r>
          <w:rPr>
            <w:lang w:val="en-GB"/>
          </w:rPr>
          <w:t>o clarify, t</w:t>
        </w:r>
      </w:ins>
      <w:r>
        <w:rPr>
          <w:lang w:val="en-GB"/>
        </w:rPr>
        <w:t xml:space="preserve">he paper suggests that its proposed models for multi-dimensional POLSAR also </w:t>
      </w:r>
      <w:del w:author="Exam" w:date="2014-08-11T11:00:00Z" w:id="143">
        <w:r>
          <w:rPr>
            <w:lang w:val="en-GB"/>
          </w:rPr>
          <w:delText xml:space="preserve">includes </w:delText>
        </w:r>
      </w:del>
      <w:ins w:author="Exam" w:date="2014-08-11T11:00:00Z" w:id="144">
        <w:r>
          <w:rPr>
            <w:lang w:val="en-GB"/>
          </w:rPr>
          <w:t xml:space="preserve">encompass </w:t>
        </w:r>
      </w:ins>
      <w:r>
        <w:rPr>
          <w:lang w:val="en-GB"/>
        </w:rPr>
        <w:t xml:space="preserve">the traditional model for SAR as </w:t>
      </w:r>
      <w:del w:author="Ian McLoughlin" w:date="2014-08-18T10:46:00Z" w:id="145">
        <w:r>
          <w:rPr>
            <w:lang w:val="en-GB"/>
          </w:rPr>
          <w:delText>its</w:delText>
        </w:r>
      </w:del>
      <w:ins w:author="Ian McLoughlin" w:date="2014-08-18T10:46:00Z" w:id="146">
        <w:r>
          <w:rPr>
            <w:lang w:val="en-GB"/>
          </w:rPr>
          <w:t>a</w:t>
        </w:r>
      </w:ins>
      <w:r>
        <w:rPr>
          <w:lang w:val="en-GB"/>
        </w:rPr>
        <w:t xml:space="preserve"> special case (</w:t>
      </w:r>
      <w:ins w:author="Exam" w:date="2014-08-11T11:00:00Z" w:id="147">
        <w:r>
          <w:rPr>
            <w:lang w:val="en-GB"/>
          </w:rPr>
          <w:t xml:space="preserve">i.e. </w:t>
        </w:r>
      </w:ins>
      <w:r>
        <w:rPr>
          <w:lang w:val="en-GB"/>
        </w:rPr>
        <w:t xml:space="preserve">d=1). Moreover, its scalar observable leads to consistent measures of distance, </w:t>
      </w:r>
      <w:del w:author="Exam" w:date="2014-08-11T11:00:00Z" w:id="148">
        <w:r>
          <w:rPr>
            <w:lang w:val="en-GB"/>
          </w:rPr>
          <w:delText xml:space="preserve">while </w:delText>
        </w:r>
      </w:del>
      <w:ins w:author="Exam" w:date="2014-08-11T11:00:00Z" w:id="149">
        <w:r>
          <w:rPr>
            <w:lang w:val="en-GB"/>
          </w:rPr>
          <w:t xml:space="preserve">which </w:t>
        </w:r>
      </w:ins>
      <w:ins w:author="Ian McLoughlin" w:date="2014-08-18T10:46:00Z" w:id="150">
        <w:r>
          <w:rPr>
            <w:lang w:val="en-GB"/>
          </w:rPr>
          <w:t xml:space="preserve">is something lacking in many </w:t>
        </w:r>
      </w:ins>
      <w:r>
        <w:rPr>
          <w:lang w:val="en-GB"/>
        </w:rPr>
        <w:t xml:space="preserve">other </w:t>
      </w:r>
      <w:ins w:author="Ian McLoughlin" w:date="2014-08-18T10:46:00Z" w:id="151">
        <w:r>
          <w:rPr>
            <w:lang w:val="en-GB"/>
          </w:rPr>
          <w:t xml:space="preserve">common </w:t>
        </w:r>
      </w:ins>
      <w:r>
        <w:rPr>
          <w:lang w:val="en-GB"/>
        </w:rPr>
        <w:t>scalar observables</w:t>
      </w:r>
      <w:del w:author="Ian McLoughlin" w:date="2014-08-18T10:47:00Z" w:id="152">
        <w:r>
          <w:rPr>
            <w:lang w:val="en-GB"/>
          </w:rPr>
          <w:delText xml:space="preserve"> normally used (comment: is this correct?)</w:delText>
        </w:r>
      </w:del>
      <w:r>
        <w:rPr>
          <w:lang w:val="en-GB"/>
        </w:rPr>
        <w:t>, such as span</w:t>
      </w:r>
      <w:del w:author="Ian McLoughlin" w:date="2014-08-18T10:47:00Z" w:id="153">
        <w:r>
          <w:rPr>
            <w:lang w:val="en-GB"/>
          </w:rPr>
          <w:delText>, cannot</w:delText>
        </w:r>
      </w:del>
      <w:r>
        <w:rPr>
          <w:lang w:val="en-GB"/>
        </w:rPr>
        <w:t>. Even better are the properties of these proposed consistent measures of distance. First, compared to existing measures of distance (section II.B) the proposed pdf is, as the Reviewer noted, defined completely and not just asymptotically. Second, extending from the widely used intensity-ratio in SAR, the determinant-ratio can be considered as its natural extension in the multi-dimensional case!</w:t>
      </w:r>
    </w:p>
    <w:p>
      <w:pPr>
        <w:pStyle w:val="style0"/>
        <w:jc w:val="both"/>
      </w:pPr>
      <w:ins w:author="Exam" w:date="2014-08-11T11:02:00Z" w:id="154">
        <w:r>
          <w:rPr>
            <w:lang w:val="en-GB"/>
          </w:rPr>
          <w:t xml:space="preserve">We have </w:t>
        </w:r>
      </w:ins>
      <w:ins w:author="Ian McLoughlin" w:date="2014-08-18T10:47:00Z" w:id="155">
        <w:r>
          <w:rPr>
            <w:lang w:val="en-GB"/>
          </w:rPr>
          <w:t xml:space="preserve">now </w:t>
        </w:r>
      </w:ins>
      <w:ins w:author="Exam" w:date="2014-08-11T11:03:00Z" w:id="156">
        <w:r>
          <w:rPr>
            <w:lang w:val="en-GB"/>
          </w:rPr>
          <w:t>further emph</w:t>
        </w:r>
      </w:ins>
      <w:ins w:author="Ian McLoughlin" w:date="2014-08-18T10:47:00Z" w:id="157">
        <w:r>
          <w:rPr>
            <w:lang w:val="en-GB"/>
          </w:rPr>
          <w:t>a</w:t>
        </w:r>
      </w:ins>
      <w:ins w:author="Exam" w:date="2014-08-11T11:03:00Z" w:id="158">
        <w:r>
          <w:rPr>
            <w:lang w:val="en-GB"/>
          </w:rPr>
          <w:t>size</w:t>
        </w:r>
      </w:ins>
      <w:ins w:author="Exam" w:date="2014-08-11T11:04:00Z" w:id="159">
        <w:r>
          <w:rPr>
            <w:lang w:val="en-GB"/>
          </w:rPr>
          <w:t>d</w:t>
        </w:r>
      </w:ins>
      <w:ins w:author="Exam" w:date="2014-08-11T11:02:00Z" w:id="160">
        <w:r>
          <w:rPr>
            <w:lang w:val="en-GB"/>
          </w:rPr>
          <w:t xml:space="preserve"> the above </w:t>
        </w:r>
      </w:ins>
      <w:ins w:author="Ian McLoughlin" w:date="2014-08-18T10:47:00Z" w:id="161">
        <w:r>
          <w:rPr>
            <w:lang w:val="en-GB"/>
          </w:rPr>
          <w:t xml:space="preserve">advantages in a rewritten </w:t>
        </w:r>
      </w:ins>
      <w:del w:author="Ian McLoughlin" w:date="2014-08-18T10:47:00Z" w:id="162">
        <w:r>
          <w:rPr>
            <w:lang w:val="en-GB"/>
          </w:rPr>
          <w:delText xml:space="preserve">by </w:delText>
        </w:r>
      </w:del>
      <w:del w:author="Ian McLoughlin" w:date="2014-08-18T10:47:00Z" w:id="163">
        <w:r>
          <w:rPr>
            <w:lang w:val="en-GB"/>
          </w:rPr>
          <w:delText>summar</w:delText>
        </w:r>
      </w:del>
      <w:del w:author="Ian McLoughlin" w:date="2014-08-18T10:47:00Z" w:id="164">
        <w:r>
          <w:rPr>
            <w:lang w:val="en-GB"/>
          </w:rPr>
          <w:delText>izing</w:delText>
        </w:r>
      </w:del>
      <w:del w:author="Ian McLoughlin" w:date="2014-08-18T10:47:00Z" w:id="165">
        <w:r>
          <w:rPr>
            <w:lang w:val="en-GB"/>
          </w:rPr>
          <w:delText xml:space="preserve"> </w:delText>
        </w:r>
      </w:del>
      <w:del w:author="Ian McLoughlin" w:date="2014-08-18T10:47:00Z" w:id="166">
        <w:r>
          <w:rPr>
            <w:lang w:val="en-GB"/>
          </w:rPr>
          <w:delText>them in the</w:delText>
        </w:r>
      </w:del>
      <w:ins w:author="Exam" w:date="2014-08-11T11:03:00Z" w:id="167">
        <w:r>
          <w:rPr>
            <w:lang w:val="en-GB"/>
          </w:rPr>
          <w:t xml:space="preserve"> Conclusion section</w:t>
        </w:r>
      </w:ins>
      <w:del w:author="Ian McLoughlin" w:date="2014-08-18T10:48:00Z" w:id="168">
        <w:r>
          <w:rPr>
            <w:lang w:val="en-GB"/>
          </w:rPr>
          <w:delText xml:space="preserve"> of the paper</w:delText>
        </w:r>
      </w:del>
      <w:ins w:author="Exam" w:date="2014-08-11T11:04:00Z" w:id="169">
        <w:r>
          <w:rPr>
            <w:lang w:val="en-GB"/>
          </w:rPr>
          <w:t>.</w:t>
        </w:r>
      </w:ins>
    </w:p>
    <w:p>
      <w:pPr>
        <w:pStyle w:val="style0"/>
        <w:jc w:val="both"/>
      </w:pPr>
      <w:r>
        <w:rPr>
          <w:lang w:val="en-GB"/>
        </w:rPr>
      </w:r>
    </w:p>
    <w:p>
      <w:pPr>
        <w:pStyle w:val="style0"/>
        <w:jc w:val="both"/>
      </w:pPr>
      <w:r>
        <w:rPr>
          <w:b/>
          <w:lang w:val="en-GB"/>
        </w:rPr>
        <w:t>Comment:</w:t>
      </w:r>
    </w:p>
    <w:p>
      <w:pPr>
        <w:pStyle w:val="style0"/>
        <w:jc w:val="both"/>
      </w:pPr>
      <w:r>
        <w:rPr>
          <w:b/>
          <w:lang w:val="en-GB"/>
        </w:rPr>
        <w:t>They also do not acknowledge that much of the useful information in a polarimetric image is in the relationship between the terms of the scattering matrix.</w:t>
      </w:r>
    </w:p>
    <w:p>
      <w:pPr>
        <w:pStyle w:val="style0"/>
        <w:jc w:val="both"/>
      </w:pPr>
      <w:r>
        <w:rPr>
          <w:lang w:val="en-GB"/>
        </w:rPr>
        <w:t>Answer:</w:t>
      </w:r>
    </w:p>
    <w:p>
      <w:pPr>
        <w:pStyle w:val="style0"/>
        <w:jc w:val="both"/>
      </w:pPr>
      <w:r>
        <w:rPr>
          <w:lang w:val="en-GB"/>
        </w:rPr>
        <w:t>The paper does acknowledge</w:t>
      </w:r>
      <w:del w:author="Ian McLoughlin" w:date="2014-08-18T10:48:00Z" w:id="170">
        <w:r>
          <w:rPr>
            <w:lang w:val="en-GB"/>
          </w:rPr>
          <w:delText>s</w:delText>
        </w:r>
      </w:del>
      <w:r>
        <w:rPr>
          <w:lang w:val="en-GB"/>
        </w:rPr>
        <w:t xml:space="preserve"> that the proposed models are NOT lossless (P7 L27), since they are scalar representation of a multidimensional dataset. </w:t>
      </w:r>
      <w:del w:author="Exam" w:date="2014-08-11T11:04:00Z" w:id="171">
        <w:r>
          <w:rPr>
            <w:lang w:val="en-GB"/>
          </w:rPr>
          <w:delText>Evidently</w:delText>
        </w:r>
      </w:del>
      <w:ins w:author="Exam" w:date="2014-08-11T11:04:00Z" w:id="172">
        <w:r>
          <w:rPr>
            <w:lang w:val="en-GB"/>
          </w:rPr>
          <w:t>For example</w:t>
        </w:r>
      </w:ins>
      <w:r>
        <w:rPr>
          <w:lang w:val="en-GB"/>
        </w:rPr>
        <w:t>, what may be lost include</w:t>
      </w:r>
      <w:ins w:author="Ian McLoughlin" w:date="2014-08-18T10:48:00Z" w:id="173">
        <w:r>
          <w:rPr>
            <w:lang w:val="en-GB"/>
          </w:rPr>
          <w:t>s</w:t>
        </w:r>
      </w:ins>
      <w:r>
        <w:rPr>
          <w:lang w:val="en-GB"/>
        </w:rPr>
        <w:t xml:space="preserve"> the intra-relationship among the terms of the multidimensional data. We believe, however, that the los</w:t>
      </w:r>
      <w:del w:author="Ian McLoughlin" w:date="2014-08-18T10:48:00Z" w:id="174">
        <w:r>
          <w:rPr>
            <w:lang w:val="en-GB"/>
          </w:rPr>
          <w:delText xml:space="preserve">t </w:delText>
        </w:r>
      </w:del>
      <w:ins w:author="Ian McLoughlin" w:date="2014-08-18T10:48:00Z" w:id="175">
        <w:r>
          <w:rPr>
            <w:lang w:val="en-GB"/>
          </w:rPr>
          <w:t xml:space="preserve">s </w:t>
        </w:r>
      </w:ins>
      <w:r>
        <w:rPr>
          <w:lang w:val="en-GB"/>
        </w:rPr>
        <w:t xml:space="preserve">is minimal in the class of possible scalar observables for POLSAR. There is </w:t>
      </w:r>
      <w:del w:author="Ian McLoughlin" w:date="2014-08-18T10:48:00Z" w:id="176">
        <w:r>
          <w:rPr>
            <w:lang w:val="en-GB"/>
          </w:rPr>
          <w:delText xml:space="preserve">a couple of </w:delText>
        </w:r>
      </w:del>
      <w:ins w:author="Ian McLoughlin" w:date="2014-08-18T10:48:00Z" w:id="177">
        <w:r>
          <w:rPr>
            <w:lang w:val="en-GB"/>
          </w:rPr>
          <w:t xml:space="preserve">some </w:t>
        </w:r>
      </w:ins>
      <w:r>
        <w:rPr>
          <w:lang w:val="en-GB"/>
        </w:rPr>
        <w:t>evidence for that</w:t>
      </w:r>
      <w:del w:author="Ian McLoughlin" w:date="2014-08-18T10:48:00Z" w:id="178">
        <w:r>
          <w:rPr>
            <w:lang w:val="en-GB"/>
          </w:rPr>
          <w:delText>.</w:delText>
        </w:r>
      </w:del>
      <w:ins w:author="Ian McLoughlin" w:date="2014-08-18T10:48:00Z" w:id="179">
        <w:r>
          <w:rPr>
            <w:lang w:val="en-GB"/>
          </w:rPr>
          <w:t>:</w:t>
        </w:r>
      </w:ins>
      <w:r>
        <w:rPr>
          <w:lang w:val="en-GB"/>
        </w:rPr>
        <w:t xml:space="preserve"> First</w:t>
      </w:r>
      <w:ins w:author="Ian McLoughlin" w:date="2014-08-18T10:48:00Z" w:id="180">
        <w:r>
          <w:rPr>
            <w:lang w:val="en-GB"/>
          </w:rPr>
          <w:t>ly,</w:t>
        </w:r>
      </w:ins>
      <w:r>
        <w:rPr>
          <w:lang w:val="en-GB"/>
        </w:rPr>
        <w:t xml:space="preserve"> the proposed scalar observables are representative, i.e. they lead to consistent discrimination measures. Second</w:t>
      </w:r>
      <w:ins w:author="Ian McLoughlin" w:date="2014-08-18T10:48:00Z" w:id="181">
        <w:r>
          <w:rPr>
            <w:lang w:val="en-GB"/>
          </w:rPr>
          <w:t>ly</w:t>
        </w:r>
      </w:ins>
      <w:r>
        <w:rPr>
          <w:lang w:val="en-GB"/>
        </w:rPr>
        <w:t xml:space="preserve">, when the multidimensional dataset itself is collapsed into </w:t>
      </w:r>
      <w:ins w:author="Ian McLoughlin" w:date="2014-08-18T10:49:00Z" w:id="182">
        <w:r>
          <w:rPr>
            <w:lang w:val="en-GB"/>
          </w:rPr>
          <w:t xml:space="preserve">a </w:t>
        </w:r>
      </w:ins>
      <w:r>
        <w:rPr>
          <w:lang w:val="en-GB"/>
        </w:rPr>
        <w:t>single dimension, the proposed model degrades smoothly into the widely accepted model for</w:t>
      </w:r>
      <w:del w:author="Ian McLoughlin" w:date="2014-08-18T10:49:00Z" w:id="183">
        <w:r>
          <w:rPr>
            <w:lang w:val="en-GB"/>
          </w:rPr>
          <w:delText xml:space="preserve"> the</w:delText>
        </w:r>
      </w:del>
      <w:r>
        <w:rPr>
          <w:lang w:val="en-GB"/>
        </w:rPr>
        <w:t xml:space="preserve"> single-channel SAR. The revised text is </w:t>
      </w:r>
      <w:ins w:author="Exam" w:date="2014-08-11T11:05:00Z" w:id="184">
        <w:r>
          <w:rPr>
            <w:lang w:val="en-GB"/>
          </w:rPr>
          <w:t xml:space="preserve">now </w:t>
        </w:r>
      </w:ins>
      <w:r>
        <w:rPr>
          <w:lang w:val="en-GB"/>
        </w:rPr>
        <w:t>rewritten to give further emphasis to the points above</w:t>
      </w:r>
      <w:del w:author="Ian McLoughlin" w:date="2014-08-18T10:49:00Z" w:id="185">
        <w:r>
          <w:rPr>
            <w:lang w:val="en-GB"/>
          </w:rPr>
          <w:delText>.</w:delText>
        </w:r>
      </w:del>
      <w:ins w:author="Ian McLoughlin" w:date="2014-08-18T10:49:00Z" w:id="186">
        <w:r>
          <w:rPr>
            <w:lang w:val="en-GB"/>
          </w:rPr>
          <w:t>, including to further emphasise that it is not lossless.</w:t>
        </w:r>
      </w:ins>
    </w:p>
    <w:p>
      <w:pPr>
        <w:pStyle w:val="style0"/>
        <w:jc w:val="both"/>
      </w:pPr>
      <w:r>
        <w:rPr>
          <w:lang w:val="en-GB"/>
        </w:rPr>
      </w:r>
    </w:p>
    <w:p>
      <w:pPr>
        <w:pStyle w:val="style0"/>
        <w:jc w:val="both"/>
      </w:pPr>
      <w:r>
        <w:rPr>
          <w:b/>
          <w:lang w:val="en-GB"/>
        </w:rPr>
        <w:t>Comment:</w:t>
      </w:r>
    </w:p>
    <w:p>
      <w:pPr>
        <w:pStyle w:val="style0"/>
        <w:jc w:val="both"/>
      </w:pPr>
      <w:r>
        <w:rPr>
          <w:b/>
          <w:lang w:val="en-GB"/>
        </w:rPr>
        <w:t>Other parameters they present … are ill-defined in how to put them to practical use.</w:t>
      </w:r>
    </w:p>
    <w:p>
      <w:pPr>
        <w:pStyle w:val="style0"/>
        <w:jc w:val="both"/>
      </w:pPr>
      <w:r>
        <w:rPr>
          <w:lang w:val="en-GB"/>
        </w:rPr>
        <w:t>Answer:</w:t>
      </w:r>
    </w:p>
    <w:p>
      <w:pPr>
        <w:pStyle w:val="style0"/>
        <w:jc w:val="both"/>
      </w:pPr>
      <w:r>
        <w:rPr>
          <w:lang w:val="en-GB"/>
        </w:rPr>
        <w:t xml:space="preserve">The paper suggests that the proposed determinant, determinant-ratio or change-ratio models for POLSAR also include the traditional models for SAR intensity, SAR intensity-ratio and SAR change-ratio. Thus their usage pattern </w:t>
      </w:r>
      <w:del w:author="Ian McLoughlin" w:date="2014-08-18T10:50:00Z" w:id="187">
        <w:r>
          <w:rPr>
            <w:lang w:val="en-GB"/>
          </w:rPr>
          <w:delText>can be learned from</w:delText>
        </w:r>
      </w:del>
      <w:ins w:author="Ian McLoughlin" w:date="2014-08-18T10:50:00Z" w:id="188">
        <w:r>
          <w:rPr>
            <w:lang w:val="en-GB"/>
          </w:rPr>
          <w:t>follows</w:t>
        </w:r>
      </w:ins>
      <w:r>
        <w:rPr>
          <w:lang w:val="en-GB"/>
        </w:rPr>
        <w:t xml:space="preserve"> the practical use of these </w:t>
      </w:r>
      <w:ins w:author="Ian McLoughlin" w:date="2014-08-18T10:50:00Z" w:id="189">
        <w:r>
          <w:rPr>
            <w:lang w:val="en-GB"/>
          </w:rPr>
          <w:t xml:space="preserve">existing </w:t>
        </w:r>
      </w:ins>
      <w:r>
        <w:rPr>
          <w:lang w:val="en-GB"/>
        </w:rPr>
        <w:t>SAR models. Still</w:t>
      </w:r>
      <w:ins w:author="Ian McLoughlin" w:date="2014-08-18T10:50:00Z" w:id="190">
        <w:r>
          <w:rPr>
            <w:lang w:val="en-GB"/>
          </w:rPr>
          <w:t>, to clarify further,</w:t>
        </w:r>
      </w:ins>
      <w:r>
        <w:rPr>
          <w:lang w:val="en-GB"/>
        </w:rPr>
        <w:t xml:space="preserve"> a new paragraph </w:t>
      </w:r>
      <w:del w:author="Ian McLoughlin" w:date="2014-08-18T10:50:00Z" w:id="191">
        <w:r>
          <w:rPr>
            <w:lang w:val="en-GB"/>
          </w:rPr>
          <w:delText xml:space="preserve">(page ???) </w:delText>
        </w:r>
      </w:del>
      <w:del w:author="Ian McLoughlin" w:date="2014-08-18T10:50:00Z" w:id="192">
        <w:r>
          <w:rPr>
            <w:lang w:val="en-GB"/>
          </w:rPr>
          <w:delText xml:space="preserve">is </w:delText>
        </w:r>
      </w:del>
      <w:ins w:author="Ian McLoughlin" w:date="2014-08-18T10:50:00Z" w:id="193">
        <w:r>
          <w:rPr>
            <w:lang w:val="en-GB"/>
          </w:rPr>
          <w:t xml:space="preserve">has been included which </w:t>
        </w:r>
      </w:ins>
      <w:del w:author="Ian McLoughlin" w:date="2014-08-18T10:50:00Z" w:id="194">
        <w:r>
          <w:rPr>
            <w:lang w:val="en-GB"/>
          </w:rPr>
          <w:delText xml:space="preserve">inserted </w:delText>
        </w:r>
      </w:del>
      <w:r>
        <w:rPr>
          <w:lang w:val="en-GB"/>
        </w:rPr>
        <w:t>illustrat</w:t>
      </w:r>
      <w:del w:author="Ian McLoughlin" w:date="2014-08-18T10:50:00Z" w:id="195">
        <w:r>
          <w:rPr>
            <w:lang w:val="en-GB"/>
          </w:rPr>
          <w:delText>ing</w:delText>
        </w:r>
      </w:del>
      <w:ins w:author="Ian McLoughlin" w:date="2014-08-18T10:50:00Z" w:id="196">
        <w:r>
          <w:rPr>
            <w:lang w:val="en-GB"/>
          </w:rPr>
          <w:t>es</w:t>
        </w:r>
      </w:ins>
      <w:r>
        <w:rPr>
          <w:lang w:val="en-GB"/>
        </w:rPr>
        <w:t xml:space="preserve"> </w:t>
      </w:r>
      <w:ins w:author="Ian McLoughlin" w:date="2014-08-18T10:50:00Z" w:id="197">
        <w:r>
          <w:rPr>
            <w:lang w:val="en-GB"/>
          </w:rPr>
          <w:t xml:space="preserve">some </w:t>
        </w:r>
      </w:ins>
      <w:r>
        <w:rPr>
          <w:lang w:val="en-GB"/>
        </w:rPr>
        <w:t xml:space="preserve">different </w:t>
      </w:r>
      <w:del w:author="Ian McLoughlin" w:date="2014-08-18T10:50:00Z" w:id="198">
        <w:r>
          <w:rPr>
            <w:lang w:val="en-GB"/>
          </w:rPr>
          <w:delText>possible usage</w:delText>
        </w:r>
      </w:del>
      <w:ins w:author="Ian McLoughlin" w:date="2014-08-18T10:50:00Z" w:id="199">
        <w:r>
          <w:rPr>
            <w:lang w:val="en-GB"/>
          </w:rPr>
          <w:t>uses</w:t>
        </w:r>
      </w:ins>
      <w:r>
        <w:rPr>
          <w:lang w:val="en-GB"/>
        </w:rPr>
        <w:t xml:space="preserve"> of the proposed models.</w:t>
      </w:r>
    </w:p>
    <w:p>
      <w:pPr>
        <w:pStyle w:val="style0"/>
        <w:jc w:val="both"/>
      </w:pPr>
      <w:r>
        <w:rPr>
          <w:lang w:val="en-GB"/>
        </w:rPr>
      </w:r>
    </w:p>
    <w:p>
      <w:pPr>
        <w:pStyle w:val="style0"/>
        <w:jc w:val="both"/>
      </w:pPr>
      <w:r>
        <w:rPr>
          <w:b/>
          <w:lang w:val="en-GB"/>
        </w:rPr>
        <w:t>Comment:</w:t>
      </w:r>
    </w:p>
    <w:p>
      <w:pPr>
        <w:pStyle w:val="style0"/>
        <w:jc w:val="both"/>
      </w:pPr>
      <w:r>
        <w:rPr>
          <w:b/>
          <w:lang w:val="en-GB"/>
        </w:rPr>
        <w:t>No comparisons with established procedures are made.</w:t>
      </w:r>
    </w:p>
    <w:p>
      <w:pPr>
        <w:pStyle w:val="style0"/>
        <w:jc w:val="both"/>
      </w:pPr>
      <w:r>
        <w:rPr>
          <w:lang w:val="en-GB"/>
        </w:rPr>
        <w:t>Answer:</w:t>
      </w:r>
    </w:p>
    <w:p>
      <w:pPr>
        <w:pStyle w:val="style0"/>
        <w:jc w:val="both"/>
      </w:pPr>
      <w:r>
        <w:rPr>
          <w:lang w:val="en-GB"/>
        </w:rPr>
        <w:t xml:space="preserve">The paper focuses on proposing new statistical models for several scalar and representative observables for POLSAR. The topic is important, we feel, as many established techniques have been shown to be derived from similar discrimination measures. Since </w:t>
      </w:r>
      <w:del w:author="Exam" w:date="2014-08-11T11:06:00Z" w:id="200">
        <w:r>
          <w:rPr>
            <w:lang w:val="en-GB"/>
          </w:rPr>
          <w:delText xml:space="preserve">it is not </w:delText>
        </w:r>
      </w:del>
      <w:r>
        <w:rPr>
          <w:lang w:val="en-GB"/>
        </w:rPr>
        <w:t xml:space="preserve">the focus of this paper </w:t>
      </w:r>
      <w:ins w:author="Exam" w:date="2014-08-11T11:06:00Z" w:id="201">
        <w:r>
          <w:rPr>
            <w:lang w:val="en-GB"/>
          </w:rPr>
          <w:t xml:space="preserve">is not </w:t>
        </w:r>
      </w:ins>
      <w:r>
        <w:rPr>
          <w:lang w:val="en-GB"/>
        </w:rPr>
        <w:t>to propose new procedures</w:t>
      </w:r>
      <w:del w:author="Ian McLoughlin" w:date="2014-08-18T10:51:00Z" w:id="202">
        <w:r>
          <w:rPr>
            <w:lang w:val="en-GB"/>
          </w:rPr>
          <w:delText xml:space="preserve"> </w:delText>
        </w:r>
      </w:del>
      <w:r>
        <w:rPr>
          <w:lang w:val="en-GB"/>
        </w:rPr>
        <w:t>/</w:t>
      </w:r>
      <w:del w:author="Ian McLoughlin" w:date="2014-08-18T10:51:00Z" w:id="203">
        <w:r>
          <w:rPr>
            <w:lang w:val="en-GB"/>
          </w:rPr>
          <w:delText xml:space="preserve"> </w:delText>
        </w:r>
      </w:del>
      <w:r>
        <w:rPr>
          <w:lang w:val="en-GB"/>
        </w:rPr>
        <w:t>application</w:t>
      </w:r>
      <w:ins w:author="Ian McLoughlin" w:date="2014-08-18T10:51:00Z" w:id="204">
        <w:r>
          <w:rPr>
            <w:lang w:val="en-GB"/>
          </w:rPr>
          <w:t>s</w:t>
        </w:r>
      </w:ins>
      <w:r>
        <w:rPr>
          <w:lang w:val="en-GB"/>
        </w:rPr>
        <w:t xml:space="preserve">, </w:t>
      </w:r>
      <w:ins w:author="Ian McLoughlin" w:date="2014-08-18T10:52:00Z" w:id="205">
        <w:r>
          <w:rPr>
            <w:lang w:val="en-GB"/>
          </w:rPr>
          <w:t>but on the measures themselves, we believe it is more useful to verify this directly</w:t>
        </w:r>
      </w:ins>
      <w:ins w:author="Ian McLoughlin" w:date="2014-08-18T10:53:00Z" w:id="206">
        <w:r>
          <w:rPr>
            <w:lang w:val="en-GB"/>
          </w:rPr>
          <w:t>.</w:t>
        </w:r>
      </w:ins>
      <w:del w:author="Ian McLoughlin" w:date="2014-08-18T10:53:00Z" w:id="207">
        <w:r>
          <w:rPr>
            <w:lang w:val="en-GB"/>
          </w:rPr>
          <w:delText xml:space="preserve">the authors feel that the usual ‘’comparison with established procedures” is not </w:delText>
        </w:r>
      </w:del>
      <w:del w:author="Ian McLoughlin" w:date="2014-08-18T10:53:00Z" w:id="208">
        <w:r>
          <w:rPr>
            <w:lang w:val="en-GB"/>
          </w:rPr>
          <w:delText>essential</w:delText>
        </w:r>
      </w:del>
      <w:del w:author="Exam" w:date="2014-08-11T11:07:00Z" w:id="209">
        <w:r>
          <w:rPr>
            <w:lang w:val="en-GB"/>
          </w:rPr>
          <w:delText>needed</w:delText>
        </w:r>
      </w:del>
      <w:del w:author="Ian McLoughlin" w:date="2014-08-18T10:53:00Z" w:id="210">
        <w:r>
          <w:rPr>
            <w:lang w:val="en-GB"/>
          </w:rPr>
          <w:delText xml:space="preserve"> in this specific case.</w:delText>
        </w:r>
      </w:del>
      <w:r>
        <w:rPr>
          <w:lang w:val="en-GB"/>
        </w:rPr>
        <w:t xml:space="preserve"> </w:t>
      </w:r>
    </w:p>
    <w:p>
      <w:pPr>
        <w:pStyle w:val="style0"/>
        <w:jc w:val="both"/>
      </w:pPr>
      <w:del w:author="Ian McLoughlin" w:date="2014-08-18T10:53:00Z" w:id="211">
        <w:r>
          <w:rPr>
            <w:lang w:val="en-GB"/>
          </w:rPr>
          <w:delText>Instead</w:delText>
        </w:r>
      </w:del>
      <w:del w:author="Ian McLoughlin" w:date="2014-08-18T10:53:00Z" w:id="212">
        <w:r>
          <w:rPr>
            <w:lang w:val="en-GB"/>
          </w:rPr>
          <w:delText>,</w:delText>
        </w:r>
      </w:del>
      <w:del w:author="Ian McLoughlin" w:date="2014-08-18T10:53:00Z" w:id="213">
        <w:r>
          <w:rPr>
            <w:lang w:val="en-GB"/>
          </w:rPr>
          <w:delText xml:space="preserve"> t</w:delText>
        </w:r>
      </w:del>
      <w:ins w:author="Ian McLoughlin" w:date="2014-08-18T10:53:00Z" w:id="214">
        <w:r>
          <w:rPr>
            <w:lang w:val="en-GB"/>
          </w:rPr>
          <w:t>T</w:t>
        </w:r>
      </w:ins>
      <w:r>
        <w:rPr>
          <w:lang w:val="en-GB"/>
        </w:rPr>
        <w:t>h</w:t>
      </w:r>
      <w:del w:author="Ian McLoughlin" w:date="2014-08-18T10:53:00Z" w:id="215">
        <w:r>
          <w:rPr>
            <w:lang w:val="en-GB"/>
          </w:rPr>
          <w:delText>is</w:delText>
        </w:r>
      </w:del>
      <w:ins w:author="Ian McLoughlin" w:date="2014-08-18T10:53:00Z" w:id="216">
        <w:r>
          <w:rPr>
            <w:lang w:val="en-GB"/>
          </w:rPr>
          <w:t>e</w:t>
        </w:r>
      </w:ins>
      <w:r>
        <w:rPr>
          <w:lang w:val="en-GB"/>
        </w:rPr>
        <w:t xml:space="preserve"> paper </w:t>
      </w:r>
      <w:ins w:author="Ian McLoughlin" w:date="2014-08-18T10:53:00Z" w:id="217">
        <w:r>
          <w:rPr>
            <w:lang w:val="en-GB"/>
          </w:rPr>
          <w:t xml:space="preserve">thus </w:t>
        </w:r>
      </w:ins>
      <w:r>
        <w:rPr>
          <w:lang w:val="en-GB"/>
        </w:rPr>
        <w:t>focuses on comparing the proposed models with existing models for both SAR and POLSAR</w:t>
      </w:r>
      <w:ins w:author="Exam" w:date="2014-08-11T11:07:00Z" w:id="218">
        <w:r>
          <w:rPr>
            <w:lang w:val="en-GB"/>
          </w:rPr>
          <w:t>,</w:t>
        </w:r>
      </w:ins>
      <w:r>
        <w:rPr>
          <w:lang w:val="en-GB"/>
        </w:rPr>
        <w:t xml:space="preserve"> and their advantages are shown. For practical application</w:t>
      </w:r>
      <w:ins w:author="Ian McLoughlin" w:date="2014-08-18T10:53:00Z" w:id="219">
        <w:r>
          <w:rPr>
            <w:lang w:val="en-GB"/>
          </w:rPr>
          <w:t>s</w:t>
        </w:r>
      </w:ins>
      <w:r>
        <w:rPr>
          <w:lang w:val="en-GB"/>
        </w:rPr>
        <w:t xml:space="preserve">, the paper also includes a portion to illustrate how the proposed models can be useful. Even for this purpose, instead of normal “comparison with established procedures”, a higher-level approach is pursued. </w:t>
      </w:r>
    </w:p>
    <w:p>
      <w:pPr>
        <w:pStyle w:val="style0"/>
        <w:jc w:val="both"/>
      </w:pPr>
      <w:r>
        <w:rPr>
          <w:lang w:val="en-GB"/>
        </w:rPr>
        <w:t>Since the proposed determinant, determinant-ratio or change-ratio models for POLSAR also include</w:t>
      </w:r>
      <w:del w:author="Ian McLoughlin" w:date="2014-08-18T10:53:00Z" w:id="220">
        <w:r>
          <w:rPr>
            <w:lang w:val="en-GB"/>
          </w:rPr>
          <w:delText>s</w:delText>
        </w:r>
      </w:del>
      <w:r>
        <w:rPr>
          <w:lang w:val="en-GB"/>
        </w:rPr>
        <w:t xml:space="preserve"> the traditional models for SAR intensity, SAR intensity-ratio and SAR change-ratio, the paper </w:t>
      </w:r>
      <w:ins w:author="Ian McLoughlin" w:date="2014-08-18T10:54:00Z" w:id="221">
        <w:r>
          <w:rPr>
            <w:lang w:val="en-GB"/>
          </w:rPr>
          <w:t xml:space="preserve">is really </w:t>
        </w:r>
      </w:ins>
      <w:del w:author="Ian McLoughlin" w:date="2014-08-18T10:54:00Z" w:id="222">
        <w:r>
          <w:rPr>
            <w:lang w:val="en-GB"/>
          </w:rPr>
          <w:delText>shows</w:delText>
        </w:r>
      </w:del>
      <w:ins w:author="Ian McLoughlin" w:date="2014-08-18T10:54:00Z" w:id="223">
        <w:r>
          <w:rPr>
            <w:color w:val="auto"/>
            <w:lang w:val="en-GB"/>
          </w:rPr>
          <w:t>showing</w:t>
        </w:r>
      </w:ins>
      <w:ins w:author="Ian McLoughlin" w:date="2014-08-18T10:54:00Z" w:id="224">
        <w:r>
          <w:rPr>
            <w:lang w:val="en-GB"/>
          </w:rPr>
          <w:t xml:space="preserve"> important support for</w:t>
        </w:r>
      </w:ins>
      <w:r>
        <w:rPr>
          <w:lang w:val="en-GB"/>
        </w:rPr>
        <w:t xml:space="preserve"> </w:t>
      </w:r>
      <w:del w:author="Ian McLoughlin" w:date="2014-08-18T10:54:00Z" w:id="225">
        <w:r>
          <w:rPr>
            <w:lang w:val="en-GB"/>
          </w:rPr>
          <w:delText xml:space="preserve">how </w:delText>
        </w:r>
      </w:del>
      <w:del w:author="Ian McLoughlin" w:date="2014-08-18T10:54:00Z" w:id="226">
        <w:r>
          <w:rPr>
            <w:lang w:val="en-GB"/>
          </w:rPr>
          <w:delText xml:space="preserve">we can </w:delText>
        </w:r>
      </w:del>
      <w:del w:author="Exam" w:date="2014-08-11T11:08:00Z" w:id="227">
        <w:r>
          <w:rPr>
            <w:lang w:val="en-GB"/>
          </w:rPr>
          <w:delText>to</w:delText>
        </w:r>
      </w:del>
      <w:del w:author="Ian McLoughlin" w:date="2014-08-18T10:53:00Z" w:id="228">
        <w:r>
          <w:rPr>
            <w:lang w:val="en-GB"/>
          </w:rPr>
          <w:delText xml:space="preserve"> </w:delText>
        </w:r>
      </w:del>
      <w:r>
        <w:rPr>
          <w:lang w:val="en-GB"/>
        </w:rPr>
        <w:t>adapt</w:t>
      </w:r>
      <w:ins w:author="Ian McLoughlin" w:date="2014-08-18T10:54:00Z" w:id="229">
        <w:r>
          <w:rPr>
            <w:lang w:val="en-GB"/>
          </w:rPr>
          <w:t>ing</w:t>
        </w:r>
      </w:ins>
      <w:r>
        <w:rPr>
          <w:lang w:val="en-GB"/>
        </w:rPr>
        <w:t xml:space="preserve"> existing SAR data processing techniques </w:t>
      </w:r>
      <w:ins w:author="Exam" w:date="2014-08-11T11:08:00Z" w:id="230">
        <w:r>
          <w:rPr>
            <w:lang w:val="en-GB"/>
          </w:rPr>
          <w:t>for</w:t>
        </w:r>
      </w:ins>
      <w:del w:author="Ian McLoughlin" w:date="2014-08-18T10:54:00Z" w:id="231">
        <w:r>
          <w:rPr>
            <w:lang w:val="en-GB"/>
          </w:rPr>
          <w:delText xml:space="preserve"> the </w:delText>
        </w:r>
      </w:del>
      <w:del w:author="Exam" w:date="2014-08-11T11:08:00Z" w:id="232">
        <w:r>
          <w:rPr>
            <w:lang w:val="en-GB"/>
          </w:rPr>
          <w:delText xml:space="preserve">towards </w:delText>
        </w:r>
      </w:del>
      <w:ins w:author="Ian McLoughlin" w:date="2014-08-18T10:54:00Z" w:id="233">
        <w:r>
          <w:rPr>
            <w:lang w:val="en-GB"/>
          </w:rPr>
          <w:t xml:space="preserve"> use with </w:t>
        </w:r>
      </w:ins>
      <w:r>
        <w:rPr>
          <w:lang w:val="en-GB"/>
        </w:rPr>
        <w:t>POLSAR</w:t>
      </w:r>
      <w:ins w:author="Exam" w:date="2014-08-11T11:08:00Z" w:id="234">
        <w:r>
          <w:rPr>
            <w:lang w:val="en-GB"/>
          </w:rPr>
          <w:t xml:space="preserve"> data</w:t>
        </w:r>
      </w:ins>
      <w:r>
        <w:rPr>
          <w:lang w:val="en-GB"/>
        </w:rPr>
        <w:t>.</w:t>
      </w:r>
    </w:p>
    <w:p>
      <w:pPr>
        <w:pStyle w:val="style0"/>
        <w:jc w:val="both"/>
      </w:pPr>
      <w:r>
        <w:rPr>
          <w:lang w:val="en-GB"/>
        </w:rPr>
      </w:r>
    </w:p>
    <w:p>
      <w:pPr>
        <w:pStyle w:val="style0"/>
        <w:jc w:val="both"/>
      </w:pPr>
      <w:r>
        <w:rPr>
          <w:b/>
          <w:lang w:val="en-GB"/>
        </w:rPr>
        <w:t>Detail Comment:</w:t>
      </w:r>
    </w:p>
    <w:p>
      <w:pPr>
        <w:pStyle w:val="style0"/>
        <w:jc w:val="both"/>
      </w:pPr>
      <w:r>
        <w:rPr>
          <w:b/>
          <w:lang w:val="en-GB"/>
        </w:rPr>
        <w:t>P1/Col1/Para2: The authors state without citation that existing models are “complex and unintuitive”. This statement needs validation … justification.</w:t>
      </w:r>
    </w:p>
    <w:p>
      <w:pPr>
        <w:pStyle w:val="style0"/>
        <w:jc w:val="both"/>
      </w:pPr>
      <w:r>
        <w:rPr>
          <w:lang w:val="en-GB"/>
        </w:rPr>
        <w:t>Answer</w:t>
      </w:r>
    </w:p>
    <w:p>
      <w:pPr>
        <w:pStyle w:val="style0"/>
        <w:jc w:val="both"/>
      </w:pPr>
      <w:r>
        <w:rPr>
          <w:lang w:val="en-GB"/>
        </w:rPr>
        <w:t xml:space="preserve">POLSAR is multidimensional and stochastic. There have already been several attempts to model all elements of the multidimensional POLSAR data [LopezMartinez_2003_TGRS, Lee_1994_TGRS]. In comparison with the equations in our proposed model, their mathematical equations are evidently complex. These citations </w:t>
      </w:r>
      <w:del w:author="Ian McLoughlin" w:date="2014-08-18T10:54:00Z" w:id="235">
        <w:r>
          <w:rPr>
            <w:lang w:val="en-GB"/>
          </w:rPr>
          <w:delText>have</w:delText>
        </w:r>
      </w:del>
      <w:ins w:author="Ian McLoughlin" w:date="2014-08-18T10:54:00Z" w:id="236">
        <w:r>
          <w:rPr>
            <w:lang w:val="en-GB"/>
          </w:rPr>
          <w:t>were</w:t>
        </w:r>
      </w:ins>
      <w:r>
        <w:rPr>
          <w:lang w:val="en-GB"/>
        </w:rPr>
        <w:t xml:space="preserve"> already </w:t>
      </w:r>
      <w:del w:author="Ian McLoughlin" w:date="2014-08-18T10:54:00Z" w:id="237">
        <w:r>
          <w:rPr>
            <w:lang w:val="en-GB"/>
          </w:rPr>
          <w:delText>been included</w:delText>
        </w:r>
      </w:del>
      <w:ins w:author="Ian McLoughlin" w:date="2014-08-18T10:54:00Z" w:id="238">
        <w:r>
          <w:rPr>
            <w:lang w:val="en-GB"/>
          </w:rPr>
          <w:t>mentioned</w:t>
        </w:r>
      </w:ins>
      <w:r>
        <w:rPr>
          <w:lang w:val="en-GB"/>
        </w:rPr>
        <w:t xml:space="preserve"> in the </w:t>
      </w:r>
      <w:ins w:author="Ian McLoughlin" w:date="2014-08-18T10:54:00Z" w:id="239">
        <w:r>
          <w:rPr>
            <w:lang w:val="en-GB"/>
          </w:rPr>
          <w:t>'</w:t>
        </w:r>
      </w:ins>
      <w:r>
        <w:rPr>
          <w:lang w:val="en-GB"/>
        </w:rPr>
        <w:t>related work</w:t>
      </w:r>
      <w:ins w:author="Ian McLoughlin" w:date="2014-08-18T10:55:00Z" w:id="240">
        <w:r>
          <w:rPr>
            <w:lang w:val="en-GB"/>
          </w:rPr>
          <w:t>'</w:t>
        </w:r>
      </w:ins>
      <w:r>
        <w:rPr>
          <w:lang w:val="en-GB"/>
        </w:rPr>
        <w:t xml:space="preserve"> section</w:t>
      </w:r>
      <w:del w:author="Ian McLoughlin" w:date="2014-08-18T10:55:00Z" w:id="241">
        <w:r>
          <w:rPr>
            <w:lang w:val="en-GB"/>
          </w:rPr>
          <w:delText>. They</w:delText>
        </w:r>
      </w:del>
      <w:ins w:author="Ian McLoughlin" w:date="2014-08-18T10:55:00Z" w:id="242">
        <w:r>
          <w:rPr>
            <w:lang w:val="en-GB"/>
          </w:rPr>
          <w:t xml:space="preserve"> but</w:t>
        </w:r>
      </w:ins>
      <w:r>
        <w:rPr>
          <w:lang w:val="en-GB"/>
        </w:rPr>
        <w:t xml:space="preserve"> </w:t>
      </w:r>
      <w:del w:author="Ian McLoughlin" w:date="2014-08-18T10:54:00Z" w:id="243">
        <w:r>
          <w:rPr>
            <w:lang w:val="en-GB"/>
          </w:rPr>
          <w:delText>are</w:delText>
        </w:r>
      </w:del>
      <w:ins w:author="Ian McLoughlin" w:date="2014-08-18T10:54:00Z" w:id="244">
        <w:r>
          <w:rPr>
            <w:lang w:val="en-GB"/>
          </w:rPr>
          <w:t>have now been</w:t>
        </w:r>
      </w:ins>
      <w:del w:author="Ian McLoughlin" w:date="2014-08-18T10:54:00Z" w:id="245">
        <w:r>
          <w:rPr>
            <w:lang w:val="en-GB"/>
          </w:rPr>
          <w:delText xml:space="preserve"> now</w:delText>
        </w:r>
      </w:del>
      <w:r>
        <w:rPr>
          <w:lang w:val="en-GB"/>
        </w:rPr>
        <w:t xml:space="preserve"> added into the specified location in the revised paper</w:t>
      </w:r>
      <w:del w:author="Ian McLoughlin" w:date="2014-08-18T10:55:00Z" w:id="246">
        <w:r>
          <w:rPr>
            <w:lang w:val="en-GB"/>
          </w:rPr>
          <w:delText>.</w:delText>
        </w:r>
      </w:del>
      <w:ins w:author="Ian McLoughlin" w:date="2014-08-18T10:55:00Z" w:id="247">
        <w:r>
          <w:rPr>
            <w:lang w:val="en-GB"/>
          </w:rPr>
          <w:t xml:space="preserve"> to substantiate the comments.</w:t>
        </w:r>
      </w:ins>
    </w:p>
    <w:p>
      <w:pPr>
        <w:pStyle w:val="style0"/>
        <w:jc w:val="both"/>
      </w:pPr>
      <w:r>
        <w:rPr>
          <w:lang w:val="en-GB"/>
        </w:rPr>
      </w:r>
    </w:p>
    <w:p>
      <w:pPr>
        <w:pStyle w:val="style0"/>
        <w:jc w:val="both"/>
      </w:pPr>
      <w:r>
        <w:rPr>
          <w:b/>
          <w:lang w:val="en-GB"/>
        </w:rPr>
        <w:t>Detail Comment</w:t>
      </w:r>
    </w:p>
    <w:p>
      <w:pPr>
        <w:pStyle w:val="style0"/>
        <w:jc w:val="both"/>
      </w:pPr>
      <w:r>
        <w:rPr>
          <w:b/>
          <w:lang w:val="en-GB"/>
        </w:rPr>
        <w:t>P2/Col1/L36-52: text is misleading. It says that 1-7 are statistical models, not parameters for which models have been proposed. p,q,r,s needs to be defined.</w:t>
      </w:r>
    </w:p>
    <w:p>
      <w:pPr>
        <w:pStyle w:val="style0"/>
        <w:jc w:val="both"/>
      </w:pPr>
      <w:r>
        <w:rPr>
          <w:lang w:val="en-GB"/>
        </w:rPr>
        <w:t>Answer:</w:t>
      </w:r>
    </w:p>
    <w:p>
      <w:pPr>
        <w:pStyle w:val="style0"/>
        <w:jc w:val="both"/>
      </w:pPr>
      <w:r>
        <w:rPr>
          <w:lang w:val="en-GB"/>
        </w:rPr>
        <w:t xml:space="preserve">1-7 list </w:t>
      </w:r>
      <w:del w:author="Ian McLoughlin" w:date="2014-08-18T10:55:00Z" w:id="248">
        <w:r>
          <w:rPr>
            <w:lang w:val="en-GB"/>
          </w:rPr>
          <w:delText>out</w:delText>
        </w:r>
      </w:del>
      <w:ins w:author="Ian McLoughlin" w:date="2014-08-18T10:55:00Z" w:id="249">
        <w:r>
          <w:rPr>
            <w:lang w:val="en-GB"/>
          </w:rPr>
          <w:t>are</w:t>
        </w:r>
      </w:ins>
      <w:r>
        <w:rPr>
          <w:lang w:val="en-GB"/>
        </w:rPr>
        <w:t xml:space="preserve"> different univariate POLSAR observables, </w:t>
      </w:r>
      <w:r>
        <w:rPr>
          <w:u w:val="single"/>
          <w:lang w:val="en-GB"/>
        </w:rPr>
        <w:t>for which</w:t>
      </w:r>
      <w:r>
        <w:rPr>
          <w:lang w:val="en-GB"/>
        </w:rPr>
        <w:t xml:space="preserve"> statistical models have been proposed in the cited publi</w:t>
      </w:r>
      <w:del w:author="Ian McLoughlin" w:date="2014-08-18T10:56:00Z" w:id="251">
        <w:r>
          <w:rPr>
            <w:lang w:val="en-GB"/>
          </w:rPr>
          <w:delText xml:space="preserve">cations. </w:delText>
        </w:r>
      </w:del>
      <w:ins w:author="Ian McLoughlin" w:date="2014-08-18T10:56:00Z" w:id="252">
        <w:r>
          <w:rPr>
            <w:lang w:val="en-GB"/>
          </w:rPr>
          <w:t>cations (</w:t>
        </w:r>
      </w:ins>
      <w:ins w:author="Ian McLoughlin" w:date="2014-08-18T10:56:00Z" w:id="253">
        <w:r>
          <w:rPr>
            <w:color w:val="auto"/>
            <w:lang w:val="en-GB"/>
          </w:rPr>
          <w:t>i.e.</w:t>
        </w:r>
      </w:ins>
      <w:ins w:author="Ian McLoughlin" w:date="2014-08-18T10:56:00Z" w:id="254">
        <w:r>
          <w:rPr>
            <w:lang w:val="en-GB"/>
          </w:rPr>
          <w:t xml:space="preserve"> they are not models themselves). Since the writing was probably a little unclear at that point, we have revised the explanation.</w:t>
        </w:r>
      </w:ins>
    </w:p>
    <w:p>
      <w:pPr>
        <w:pStyle w:val="style0"/>
        <w:jc w:val="both"/>
      </w:pPr>
      <w:del w:author="Ian McLoughlin" w:date="2014-08-18T10:56:00Z" w:id="255">
        <w:r>
          <w:rPr>
            <w:lang w:val="en-GB"/>
          </w:rPr>
          <w:delText>The text may be a bit hard to decode but we feel that it is correct. The paper is revised, however, to make it easier to understand.</w:delText>
        </w:r>
      </w:del>
    </w:p>
    <w:p>
      <w:pPr>
        <w:pStyle w:val="style0"/>
        <w:jc w:val="both"/>
      </w:pPr>
      <w:r>
        <w:rPr>
          <w:lang w:val="en-GB"/>
        </w:rPr>
        <w:t>p,q,r,s are notation</w:t>
      </w:r>
      <w:ins w:author="Ian McLoughlin" w:date="2014-08-18T10:57:00Z" w:id="256">
        <w:r>
          <w:rPr>
            <w:lang w:val="en-GB"/>
          </w:rPr>
          <w:t>s which</w:t>
        </w:r>
      </w:ins>
      <w:r>
        <w:rPr>
          <w:lang w:val="en-GB"/>
        </w:rPr>
        <w:t xml:space="preserve"> indicat</w:t>
      </w:r>
      <w:del w:author="Ian McLoughlin" w:date="2014-08-18T10:57:00Z" w:id="257">
        <w:r>
          <w:rPr>
            <w:lang w:val="en-GB"/>
          </w:rPr>
          <w:delText>ing</w:delText>
        </w:r>
      </w:del>
      <w:ins w:author="Ian McLoughlin" w:date="2014-08-18T10:57:00Z" w:id="258">
        <w:r>
          <w:rPr>
            <w:lang w:val="en-GB"/>
          </w:rPr>
          <w:t>e</w:t>
        </w:r>
      </w:ins>
      <w:r>
        <w:rPr>
          <w:lang w:val="en-GB"/>
        </w:rPr>
        <w:t xml:space="preserve"> any of the commonly used polarization combination</w:t>
      </w:r>
      <w:ins w:author="Ian McLoughlin" w:date="2014-08-18T10:57:00Z" w:id="259">
        <w:r>
          <w:rPr>
            <w:lang w:val="en-GB"/>
          </w:rPr>
          <w:t>s</w:t>
        </w:r>
      </w:ins>
      <w:r>
        <w:rPr>
          <w:lang w:val="en-GB"/>
        </w:rPr>
        <w:t xml:space="preserve"> (i.e. hh,vv,hv). The explanation </w:t>
      </w:r>
      <w:ins w:author="Ian McLoughlin" w:date="2014-08-18T10:57:00Z" w:id="260">
        <w:r>
          <w:rPr>
            <w:lang w:val="en-GB"/>
          </w:rPr>
          <w:t>for this has also been</w:t>
        </w:r>
      </w:ins>
      <w:del w:author="Ian McLoughlin" w:date="2014-08-18T10:57:00Z" w:id="261">
        <w:r>
          <w:rPr>
            <w:lang w:val="en-GB"/>
          </w:rPr>
          <w:delText>is</w:delText>
        </w:r>
      </w:del>
      <w:r>
        <w:rPr>
          <w:lang w:val="en-GB"/>
        </w:rPr>
        <w:t xml:space="preserve"> added in the revised text.</w:t>
      </w:r>
    </w:p>
    <w:p>
      <w:pPr>
        <w:pStyle w:val="style0"/>
        <w:jc w:val="both"/>
      </w:pPr>
      <w:r>
        <w:rPr>
          <w:lang w:val="en-GB"/>
        </w:rPr>
      </w:r>
    </w:p>
    <w:p>
      <w:pPr>
        <w:pStyle w:val="style0"/>
        <w:jc w:val="both"/>
      </w:pPr>
      <w:r>
        <w:rPr>
          <w:b/>
          <w:lang w:val="en-GB"/>
        </w:rPr>
        <w:t>Detail Comment:</w:t>
      </w:r>
    </w:p>
    <w:p>
      <w:pPr>
        <w:pStyle w:val="style0"/>
        <w:jc w:val="both"/>
      </w:pPr>
      <w:r>
        <w:rPr>
          <w:b/>
          <w:lang w:val="en-GB"/>
        </w:rPr>
        <w:t>P2/Col1/L56-60: have been shown by whom? Citation required, or is this the authors’ opinion?</w:t>
      </w:r>
    </w:p>
    <w:p>
      <w:pPr>
        <w:pStyle w:val="style0"/>
        <w:jc w:val="both"/>
      </w:pPr>
      <w:r>
        <w:rPr>
          <w:lang w:val="en-GB"/>
        </w:rPr>
        <w:t>Answer:</w:t>
      </w:r>
    </w:p>
    <w:p>
      <w:pPr>
        <w:pStyle w:val="style0"/>
        <w:jc w:val="both"/>
      </w:pPr>
      <w:r>
        <w:rPr>
          <w:lang w:val="en-GB"/>
        </w:rPr>
        <w:t xml:space="preserve">The text reads: “… none of the underlying observables have been shown to meet the dual criteria of (i) resulting in statistically consistent discrimination measures and thus (ii) being representative of the complex POLSAR data”. This is </w:t>
      </w:r>
      <w:ins w:author="Ian McLoughlin" w:date="2014-08-18T10:57:00Z" w:id="262">
        <w:r>
          <w:rPr>
            <w:lang w:val="en-GB"/>
          </w:rPr>
          <w:t xml:space="preserve">actually </w:t>
        </w:r>
      </w:ins>
      <w:r>
        <w:rPr>
          <w:lang w:val="en-GB"/>
        </w:rPr>
        <w:t xml:space="preserve">shown in the very next section. </w:t>
      </w:r>
    </w:p>
    <w:p>
      <w:pPr>
        <w:pStyle w:val="style0"/>
        <w:jc w:val="both"/>
      </w:pPr>
      <w:r>
        <w:rPr>
          <w:lang w:val="en-GB"/>
        </w:rPr>
        <w:t xml:space="preserve">The next section reviews all, to the best of our knowledge, widely used discrimination measures for POLSAR. </w:t>
      </w:r>
      <w:del w:author="Ian McLoughlin" w:date="2014-08-18T10:57:00Z" w:id="263">
        <w:r>
          <w:rPr>
            <w:lang w:val="en-GB"/>
          </w:rPr>
          <w:delText>Evidently n</w:delText>
        </w:r>
      </w:del>
      <w:ins w:author="Ian McLoughlin" w:date="2014-08-18T10:57:00Z" w:id="264">
        <w:r>
          <w:rPr>
            <w:lang w:val="en-GB"/>
          </w:rPr>
          <w:t>N</w:t>
        </w:r>
      </w:ins>
      <w:r>
        <w:rPr>
          <w:lang w:val="en-GB"/>
        </w:rPr>
        <w:t>one of th</w:t>
      </w:r>
      <w:del w:author="Ian McLoughlin" w:date="2014-08-18T10:57:00Z" w:id="265">
        <w:r>
          <w:rPr>
            <w:lang w:val="en-GB"/>
          </w:rPr>
          <w:delText>e</w:delText>
        </w:r>
      </w:del>
      <w:ins w:author="Ian McLoughlin" w:date="2014-08-18T10:57:00Z" w:id="266">
        <w:r>
          <w:rPr>
            <w:lang w:val="en-GB"/>
          </w:rPr>
          <w:t>ose</w:t>
        </w:r>
      </w:ins>
      <w:r>
        <w:rPr>
          <w:lang w:val="en-GB"/>
        </w:rPr>
        <w:t xml:space="preserve"> commonly used discrimination measures are based on the reviewed observables. Most of them actually are based on the determinant of the covariance matrix, whose model is among those proposed in this paper.</w:t>
      </w:r>
    </w:p>
    <w:p>
      <w:pPr>
        <w:pStyle w:val="style0"/>
        <w:jc w:val="both"/>
      </w:pPr>
      <w:ins w:author="Ian McLoughlin" w:date="2014-08-18T10:58:00Z" w:id="267">
        <w:r>
          <w:rPr>
            <w:shd w:fill="FFFF00" w:val="clear"/>
            <w:lang w:val="en-GB"/>
          </w:rPr>
          <w:t>We have changed the tense of the very in the sentence to clarify the meaning.</w:t>
        </w:r>
      </w:ins>
    </w:p>
    <w:p>
      <w:pPr>
        <w:pStyle w:val="style0"/>
        <w:jc w:val="both"/>
      </w:pPr>
      <w:r>
        <w:rPr>
          <w:lang w:val="en-GB"/>
        </w:rPr>
      </w:r>
    </w:p>
    <w:p>
      <w:pPr>
        <w:pStyle w:val="style0"/>
        <w:jc w:val="both"/>
      </w:pPr>
      <w:r>
        <w:rPr>
          <w:b/>
          <w:lang w:val="en-GB"/>
        </w:rPr>
        <w:t>Detail Comment:</w:t>
      </w:r>
    </w:p>
    <w:p>
      <w:pPr>
        <w:pStyle w:val="style0"/>
        <w:jc w:val="both"/>
      </w:pPr>
      <w:r>
        <w:rPr>
          <w:b/>
          <w:lang w:val="en-GB"/>
        </w:rPr>
        <w:t>P3/Col1/L10-15: While it may be nice for mathematical purity to have an exact distribution instead of an asymptotic one, it should be demonstrated that the asymptotic assumption is invalid for POLSAR data. Ultimately, it needs to be shown that better separation of regions may be obtained using the proposed distribution than with existing methods.</w:t>
      </w:r>
    </w:p>
    <w:p>
      <w:pPr>
        <w:pStyle w:val="style0"/>
        <w:jc w:val="both"/>
      </w:pPr>
      <w:r>
        <w:rPr>
          <w:lang w:val="en-GB"/>
        </w:rPr>
        <w:t>Answer:</w:t>
      </w:r>
    </w:p>
    <w:p>
      <w:pPr>
        <w:pStyle w:val="style0"/>
        <w:jc w:val="both"/>
      </w:pPr>
      <w:r>
        <w:rPr>
          <w:lang w:val="en-GB"/>
        </w:rPr>
        <w:t>First, we feel that having an exact distribution instead of an asymptotic one is an obvious theoretical contribution</w:t>
      </w:r>
      <w:ins w:author="Ian McLoughlin" w:date="2014-08-18T10:59:00Z" w:id="268">
        <w:r>
          <w:rPr>
            <w:lang w:val="en-GB"/>
          </w:rPr>
          <w:t xml:space="preserve"> made by this paper</w:t>
        </w:r>
      </w:ins>
      <w:r>
        <w:rPr>
          <w:lang w:val="en-GB"/>
        </w:rPr>
        <w:t xml:space="preserve">. </w:t>
      </w:r>
      <w:del w:author="Ian McLoughlin" w:date="2014-08-18T10:59:00Z" w:id="269">
        <w:r>
          <w:rPr>
            <w:lang w:val="en-GB"/>
          </w:rPr>
          <w:delText>And</w:delText>
        </w:r>
      </w:del>
      <w:ins w:author="Ian McLoughlin" w:date="2014-08-18T10:59:00Z" w:id="270">
        <w:r>
          <w:rPr>
            <w:lang w:val="en-GB"/>
          </w:rPr>
          <w:t>Also,</w:t>
        </w:r>
      </w:ins>
      <w:r>
        <w:rPr>
          <w:lang w:val="en-GB"/>
        </w:rPr>
        <w:t xml:space="preserve"> while we show that the exact distribution is valid, that </w:t>
      </w:r>
      <w:ins w:author="Ian McLoughlin" w:date="2014-08-18T10:59:00Z" w:id="271">
        <w:r>
          <w:rPr>
            <w:lang w:val="en-GB"/>
          </w:rPr>
          <w:t xml:space="preserve">definitely </w:t>
        </w:r>
      </w:ins>
      <w:r>
        <w:rPr>
          <w:lang w:val="en-GB"/>
        </w:rPr>
        <w:t>does not necessarily lead to the conclusion that the asymptotic assumption is invalid for POLSAR data</w:t>
      </w:r>
      <w:del w:author="Ian McLoughlin" w:date="2014-08-18T10:59:00Z" w:id="272">
        <w:r>
          <w:rPr>
            <w:lang w:val="en-GB"/>
          </w:rPr>
          <w:delText>.</w:delText>
        </w:r>
      </w:del>
      <w:ins w:author="Ian McLoughlin" w:date="2014-08-18T10:59:00Z" w:id="273">
        <w:r>
          <w:rPr>
            <w:lang w:val="en-GB"/>
          </w:rPr>
          <w:t>.</w:t>
        </w:r>
      </w:ins>
      <w:r>
        <w:rPr>
          <w:lang w:val="en-GB"/>
        </w:rPr>
        <w:t xml:space="preserve"> </w:t>
      </w:r>
    </w:p>
    <w:p>
      <w:pPr>
        <w:pStyle w:val="style0"/>
        <w:jc w:val="both"/>
      </w:pPr>
      <w:r>
        <w:rPr>
          <w:lang w:val="en-GB"/>
        </w:rPr>
        <w:t xml:space="preserve">Second, while we believe that better separation can be achieved with the proposed model, we feel that it </w:t>
      </w:r>
      <w:del w:author="Ian McLoughlin" w:date="2014-08-18T11:00:00Z" w:id="274">
        <w:r>
          <w:rPr>
            <w:lang w:val="en-GB"/>
          </w:rPr>
          <w:delText>is</w:delText>
        </w:r>
      </w:del>
      <w:ins w:author="Ian McLoughlin" w:date="2014-08-18T11:00:00Z" w:id="275">
        <w:r>
          <w:rPr>
            <w:lang w:val="en-GB"/>
          </w:rPr>
          <w:t>this</w:t>
        </w:r>
      </w:ins>
      <w:r>
        <w:rPr>
          <w:lang w:val="en-GB"/>
        </w:rPr>
        <w:t xml:space="preserve"> a </w:t>
      </w:r>
      <w:del w:author="Ian McLoughlin" w:date="2014-08-18T11:00:00Z" w:id="276">
        <w:r>
          <w:rPr>
            <w:lang w:val="en-GB"/>
          </w:rPr>
          <w:delText>relative</w:delText>
        </w:r>
      </w:del>
      <w:del w:author="Ian McLoughlin" w:date="2014-08-18T11:00:00Z" w:id="277">
        <w:r>
          <w:rPr>
            <w:lang w:val="en-GB"/>
          </w:rPr>
          <w:delText>ly</w:delText>
        </w:r>
      </w:del>
      <w:del w:author="Ian McLoughlin" w:date="2014-08-18T11:00:00Z" w:id="278">
        <w:r>
          <w:rPr>
            <w:lang w:val="en-GB"/>
          </w:rPr>
          <w:delText xml:space="preserve"> </w:delText>
        </w:r>
      </w:del>
      <w:r>
        <w:rPr>
          <w:lang w:val="en-GB"/>
        </w:rPr>
        <w:t xml:space="preserve">different topic. Due to space constraints, </w:t>
      </w:r>
      <w:del w:author="Exam" w:date="2014-08-11T11:10:00Z" w:id="279">
        <w:r>
          <w:rPr>
            <w:lang w:val="en-GB"/>
          </w:rPr>
          <w:delText xml:space="preserve">one </w:delText>
        </w:r>
      </w:del>
      <w:del w:author="Ian McLoughlin" w:date="2014-08-18T11:00:00Z" w:id="280">
        <w:r>
          <w:rPr>
            <w:lang w:val="en-GB"/>
          </w:rPr>
          <w:delText>each</w:delText>
        </w:r>
      </w:del>
      <w:ins w:author="Ian McLoughlin" w:date="2014-08-18T11:00:00Z" w:id="281">
        <w:r>
          <w:rPr>
            <w:lang w:val="en-GB"/>
          </w:rPr>
          <w:t>the</w:t>
        </w:r>
      </w:ins>
      <w:ins w:author="Exam" w:date="2014-08-11T11:10:00Z" w:id="282">
        <w:r>
          <w:rPr>
            <w:lang w:val="en-GB"/>
          </w:rPr>
          <w:t xml:space="preserve"> </w:t>
        </w:r>
      </w:ins>
      <w:r>
        <w:rPr>
          <w:lang w:val="en-GB"/>
        </w:rPr>
        <w:t xml:space="preserve">paper </w:t>
      </w:r>
      <w:del w:author="Ian McLoughlin" w:date="2014-08-18T11:00:00Z" w:id="283">
        <w:r>
          <w:rPr>
            <w:lang w:val="en-GB"/>
          </w:rPr>
          <w:delText>should</w:delText>
        </w:r>
      </w:del>
      <w:ins w:author="Ian McLoughlin" w:date="2014-08-18T11:00:00Z" w:id="284">
        <w:r>
          <w:rPr>
            <w:lang w:val="en-GB"/>
          </w:rPr>
          <w:t>tries to</w:t>
        </w:r>
      </w:ins>
      <w:r>
        <w:rPr>
          <w:lang w:val="en-GB"/>
        </w:rPr>
        <w:t xml:space="preserve"> focus on a single topic</w:t>
      </w:r>
      <w:ins w:author="Ian McLoughlin" w:date="2014-08-18T11:00:00Z" w:id="285">
        <w:r>
          <w:rPr>
            <w:lang w:val="en-GB"/>
          </w:rPr>
          <w:t xml:space="preserve"> – even with that focus there is ample potential for confusion.</w:t>
        </w:r>
      </w:ins>
      <w:del w:author="Ian McLoughlin" w:date="2014-08-18T11:00:00Z" w:id="286">
        <w:r>
          <w:rPr>
            <w:lang w:val="en-GB"/>
          </w:rPr>
          <w:delText xml:space="preserve"> we assume. </w:delText>
        </w:r>
      </w:del>
      <w:ins w:author="Ian McLoughlin" w:date="2014-08-18T11:00:00Z" w:id="287">
        <w:r>
          <w:rPr>
            <w:lang w:val="en-GB"/>
          </w:rPr>
          <w:t xml:space="preserve"> </w:t>
        </w:r>
      </w:ins>
      <w:del w:author="Ian McLoughlin" w:date="2014-08-18T11:00:00Z" w:id="288">
        <w:r>
          <w:rPr>
            <w:lang w:val="en-GB"/>
          </w:rPr>
          <w:delText>Evidently</w:delText>
        </w:r>
      </w:del>
      <w:ins w:author="Ian McLoughlin" w:date="2014-08-18T11:00:00Z" w:id="289">
        <w:r>
          <w:rPr>
            <w:lang w:val="en-GB"/>
          </w:rPr>
          <w:t>Furthermore</w:t>
        </w:r>
      </w:ins>
      <w:r>
        <w:rPr>
          <w:lang w:val="en-GB"/>
        </w:rPr>
        <w:t xml:space="preserve">, this theoretical results need to be established </w:t>
      </w:r>
      <w:ins w:author="Ian McLoughlin" w:date="2014-08-18T11:00:00Z" w:id="290">
        <w:r>
          <w:rPr>
            <w:lang w:val="en-GB"/>
          </w:rPr>
          <w:t xml:space="preserve">(published) </w:t>
        </w:r>
      </w:ins>
      <w:r>
        <w:rPr>
          <w:lang w:val="en-GB"/>
        </w:rPr>
        <w:t xml:space="preserve">first, before </w:t>
      </w:r>
      <w:ins w:author="Exam" w:date="2014-08-11T11:11:00Z" w:id="291">
        <w:r>
          <w:rPr>
            <w:lang w:val="en-GB"/>
          </w:rPr>
          <w:t xml:space="preserve">we </w:t>
        </w:r>
      </w:ins>
      <w:ins w:author="Ian McLoughlin" w:date="2014-08-18T11:00:00Z" w:id="292">
        <w:r>
          <w:rPr>
            <w:lang w:val="en-GB"/>
          </w:rPr>
          <w:t xml:space="preserve">or others </w:t>
        </w:r>
      </w:ins>
      <w:ins w:author="Exam" w:date="2014-08-11T11:11:00Z" w:id="293">
        <w:r>
          <w:rPr>
            <w:lang w:val="en-GB"/>
          </w:rPr>
          <w:t xml:space="preserve">can propose </w:t>
        </w:r>
      </w:ins>
      <w:del w:author="Exam" w:date="2014-08-11T11:11:00Z" w:id="294">
        <w:r>
          <w:rPr>
            <w:lang w:val="en-GB"/>
          </w:rPr>
          <w:delText>follow on</w:delText>
        </w:r>
      </w:del>
      <w:r>
        <w:rPr>
          <w:lang w:val="en-GB"/>
        </w:rPr>
        <w:t xml:space="preserve"> </w:t>
      </w:r>
      <w:ins w:author="Exam" w:date="2014-08-11T11:11:00Z" w:id="295">
        <w:r>
          <w:rPr>
            <w:lang w:val="en-GB"/>
          </w:rPr>
          <w:t xml:space="preserve">the </w:t>
        </w:r>
      </w:ins>
      <w:r>
        <w:rPr>
          <w:lang w:val="en-GB"/>
        </w:rPr>
        <w:t>techniques</w:t>
      </w:r>
      <w:del w:author="Exam" w:date="2014-08-11T11:11:00Z" w:id="296">
        <w:r>
          <w:rPr>
            <w:lang w:val="en-GB"/>
          </w:rPr>
          <w:delText xml:space="preserve"> can be proposed</w:delText>
        </w:r>
      </w:del>
      <w:del w:author="Ian McLoughlin" w:date="2014-08-18T11:01:00Z" w:id="297">
        <w:r>
          <w:rPr>
            <w:lang w:val="en-GB"/>
          </w:rPr>
          <w:delText xml:space="preserve">. </w:delText>
        </w:r>
      </w:del>
      <w:ins w:author="Ian McLoughlin" w:date="2014-08-18T11:01:00Z" w:id="298">
        <w:r>
          <w:rPr>
            <w:lang w:val="en-GB"/>
          </w:rPr>
          <w:t xml:space="preserve"> to make use of it.</w:t>
        </w:r>
      </w:ins>
    </w:p>
    <w:p>
      <w:pPr>
        <w:pStyle w:val="style0"/>
        <w:jc w:val="both"/>
      </w:pPr>
      <w:r>
        <w:rPr>
          <w:lang w:val="en-GB"/>
        </w:rPr>
        <w:t>Third, it should also be noted that the paper does include a section</w:t>
      </w:r>
      <w:ins w:author="Exam" w:date="2014-08-11T11:11:00Z" w:id="299">
        <w:r>
          <w:rPr>
            <w:lang w:val="en-GB"/>
          </w:rPr>
          <w:t xml:space="preserve"> </w:t>
        </w:r>
      </w:ins>
      <w:ins w:author="Exam" w:date="2014-08-11T11:11:00Z" w:id="300">
        <w:r>
          <w:rPr>
            <w:shd w:fill="FFFF00" w:val="clear"/>
            <w:lang w:val="en-GB"/>
          </w:rPr>
          <w:t>(comment: which one?)</w:t>
        </w:r>
      </w:ins>
      <w:r>
        <w:rPr>
          <w:lang w:val="en-GB"/>
        </w:rPr>
        <w:t xml:space="preserve"> discussing the application and the advantages of the proposed models. One advantage, in terms of </w:t>
      </w:r>
      <w:ins w:author="Ian McLoughlin" w:date="2014-08-18T11:01:00Z" w:id="301">
        <w:r>
          <w:rPr>
            <w:lang w:val="en-GB"/>
          </w:rPr>
          <w:t xml:space="preserve">more </w:t>
        </w:r>
      </w:ins>
      <w:r>
        <w:rPr>
          <w:lang w:val="en-GB"/>
        </w:rPr>
        <w:t>easi</w:t>
      </w:r>
      <w:del w:author="Ian McLoughlin" w:date="2014-08-18T11:01:00Z" w:id="302">
        <w:r>
          <w:rPr>
            <w:lang w:val="en-GB"/>
          </w:rPr>
          <w:delText>er</w:delText>
        </w:r>
      </w:del>
      <w:ins w:author="Ian McLoughlin" w:date="2014-08-18T11:01:00Z" w:id="303">
        <w:r>
          <w:rPr>
            <w:lang w:val="en-GB"/>
          </w:rPr>
          <w:t>ly</w:t>
        </w:r>
      </w:ins>
      <w:r>
        <w:rPr>
          <w:lang w:val="en-GB"/>
        </w:rPr>
        <w:t xml:space="preserve"> classifying POLSAR data</w:t>
      </w:r>
      <w:del w:author="Ian McLoughlin" w:date="2014-08-18T11:01:00Z" w:id="304">
        <w:r>
          <w:rPr>
            <w:lang w:val="en-GB"/>
          </w:rPr>
          <w:delText>,</w:delText>
        </w:r>
      </w:del>
      <w:r>
        <w:rPr>
          <w:lang w:val="en-GB"/>
        </w:rPr>
        <w:t xml:space="preserve"> is, for example, the use of the change ratio, which evidently is much cheaper in computation than existing measures, such as the Bhattacharyya ratio. </w:t>
      </w:r>
    </w:p>
    <w:p>
      <w:pPr>
        <w:pStyle w:val="style0"/>
        <w:jc w:val="both"/>
      </w:pPr>
      <w:r>
        <w:rPr>
          <w:lang w:val="en-GB"/>
        </w:rPr>
      </w:r>
    </w:p>
    <w:p>
      <w:pPr>
        <w:pStyle w:val="style0"/>
        <w:jc w:val="both"/>
      </w:pPr>
      <w:r>
        <w:rPr>
          <w:b/>
          <w:lang w:val="en-GB"/>
        </w:rPr>
        <w:t xml:space="preserve">Detail Comment: </w:t>
      </w:r>
    </w:p>
    <w:p>
      <w:pPr>
        <w:pStyle w:val="style0"/>
        <w:jc w:val="both"/>
      </w:pPr>
      <w:r>
        <w:rPr>
          <w:b/>
          <w:lang w:val="en-GB"/>
        </w:rPr>
        <w:t>P3/Col1/L25: Incorrect nomenclature. Single pol transmit, dual-pol receive is “compact polarimetry”. Partially polarized signals contain both polarized and unpolarised power.</w:t>
      </w:r>
    </w:p>
    <w:p>
      <w:pPr>
        <w:pStyle w:val="style0"/>
        <w:jc w:val="both"/>
      </w:pPr>
      <w:r>
        <w:rPr>
          <w:lang w:val="en-GB"/>
        </w:rPr>
        <w:t>Answer:</w:t>
      </w:r>
    </w:p>
    <w:p>
      <w:pPr>
        <w:pStyle w:val="style0"/>
        <w:jc w:val="both"/>
      </w:pPr>
      <w:r>
        <w:rPr>
          <w:lang w:val="en-GB"/>
        </w:rPr>
        <w:t xml:space="preserve">The term we used is “partial polarimetry” and it is totally different from “partially polarized signals”. We are aware of the term “compact polarimetry” which </w:t>
      </w:r>
      <w:del w:author="Ian McLoughlin" w:date="2014-08-18T11:02:00Z" w:id="305">
        <w:r>
          <w:rPr>
            <w:lang w:val="en-GB"/>
          </w:rPr>
          <w:delText>were</w:delText>
        </w:r>
      </w:del>
      <w:ins w:author="Ian McLoughlin" w:date="2014-08-18T11:02:00Z" w:id="306">
        <w:r>
          <w:rPr>
            <w:lang w:val="en-GB"/>
          </w:rPr>
          <w:t>was</w:t>
        </w:r>
      </w:ins>
      <w:r>
        <w:rPr>
          <w:lang w:val="en-GB"/>
        </w:rPr>
        <w:t xml:space="preserve"> used by Souyris [Souyris_2005_TGRS]. In the cited paper, the proposed mode is 45 degree</w:t>
      </w:r>
      <w:ins w:author="Ian McLoughlin" w:date="2014-08-18T11:02:00Z" w:id="307">
        <w:r>
          <w:rPr>
            <w:lang w:val="en-GB"/>
          </w:rPr>
          <w:t>s</w:t>
        </w:r>
      </w:ins>
      <w:r>
        <w:rPr>
          <w:lang w:val="en-GB"/>
        </w:rPr>
        <w:t xml:space="preserve"> in </w:t>
      </w:r>
      <w:del w:author="Ian McLoughlin" w:date="2014-08-18T11:02:00Z" w:id="308">
        <w:r>
          <w:rPr>
            <w:lang w:val="en-GB"/>
          </w:rPr>
          <w:delText>T</w:delText>
        </w:r>
      </w:del>
      <w:ins w:author="Ian McLoughlin" w:date="2014-08-18T11:02:00Z" w:id="309">
        <w:r>
          <w:rPr>
            <w:lang w:val="en-GB"/>
          </w:rPr>
          <w:t>t</w:t>
        </w:r>
      </w:ins>
      <w:r>
        <w:rPr>
          <w:lang w:val="en-GB"/>
        </w:rPr>
        <w:t xml:space="preserve">ransmit. </w:t>
      </w:r>
      <w:del w:author="Exam" w:date="2014-08-11T11:29:00Z" w:id="310">
        <w:r>
          <w:rPr>
            <w:lang w:val="en-GB"/>
          </w:rPr>
          <w:delText xml:space="preserve">That </w:delText>
        </w:r>
      </w:del>
      <w:ins w:author="Exam" w:date="2014-08-11T11:29:00Z" w:id="311">
        <w:r>
          <w:rPr>
            <w:lang w:val="en-GB"/>
          </w:rPr>
          <w:t xml:space="preserve">This </w:t>
        </w:r>
      </w:ins>
      <w:r>
        <w:rPr>
          <w:lang w:val="en-GB"/>
        </w:rPr>
        <w:t>fact is important because there is also another proposal by Raney [Raney_2006_TGRS], termed “hybrid polarimetry”, where circularly polarized signals are transmitted. By “partial polarimetry”, we try to indicate that our model works not only on “full polarimetric SAR” or “traditional SAR”, but also covers both the above mentioned case</w:t>
      </w:r>
      <w:ins w:author="Ian McLoughlin" w:date="2014-08-18T11:02:00Z" w:id="312">
        <w:r>
          <w:rPr>
            <w:lang w:val="en-GB"/>
          </w:rPr>
          <w:t>s</w:t>
        </w:r>
      </w:ins>
      <w:r>
        <w:rPr>
          <w:lang w:val="en-GB"/>
        </w:rPr>
        <w:t>, and more. In fact, our paper validates the case where either the horizontally or the vertically polarized signal is transmitted.</w:t>
      </w:r>
    </w:p>
    <w:p>
      <w:pPr>
        <w:pStyle w:val="style0"/>
        <w:jc w:val="both"/>
      </w:pPr>
      <w:del w:author="Ian McLoughlin" w:date="2014-08-18T11:02:00Z" w:id="313">
        <w:r>
          <w:rPr>
            <w:lang w:val="en-GB"/>
          </w:rPr>
        </w:r>
      </w:del>
    </w:p>
    <w:p>
      <w:pPr>
        <w:pStyle w:val="style0"/>
        <w:jc w:val="both"/>
      </w:pPr>
      <w:r>
        <w:rPr>
          <w:lang w:val="en-GB"/>
        </w:rPr>
      </w:r>
    </w:p>
    <w:p>
      <w:pPr>
        <w:pStyle w:val="style0"/>
        <w:jc w:val="both"/>
      </w:pPr>
      <w:r>
        <w:rPr>
          <w:b/>
          <w:lang w:val="en-GB"/>
        </w:rPr>
        <w:t>Detail Comment:</w:t>
      </w:r>
    </w:p>
    <w:p>
      <w:pPr>
        <w:pStyle w:val="style0"/>
        <w:jc w:val="both"/>
      </w:pPr>
      <w:r>
        <w:rPr>
          <w:b/>
          <w:lang w:val="en-GB"/>
        </w:rPr>
        <w:t xml:space="preserve">P3/Col2/Eqns 16, 17: Confusing notation or a typo? These are </w:t>
      </w:r>
      <w:r>
        <w:rPr>
          <w:lang w:val="en-GB"/>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b/>
          <w:lang w:val="en-GB"/>
        </w:rPr>
        <w:t xml:space="preserve"> distributions. Is the exponent missing in the equations?</w:t>
      </w:r>
    </w:p>
    <w:p>
      <w:pPr>
        <w:pStyle w:val="style0"/>
        <w:jc w:val="both"/>
      </w:pPr>
      <w:r>
        <w:rPr>
          <w:lang w:val="en-GB"/>
        </w:rPr>
        <w:t>Answer:</w:t>
      </w:r>
    </w:p>
    <w:p>
      <w:pPr>
        <w:pStyle w:val="style0"/>
        <w:jc w:val="both"/>
      </w:pPr>
      <w:r>
        <w:rPr>
          <w:lang w:val="en-GB"/>
        </w:rPr>
        <w:t xml:space="preserve">Yes, these are </w:t>
      </w:r>
      <w:r>
        <w:rPr>
          <w:lang w:val="en-GB"/>
        </w:rPr>
      </w:r>
      <m:oMath xmlns:m="http://schemas.openxmlformats.org/officeDocument/2006/math">
        <m:sSup>
          <m:e>
            <m:r>
              <w:rPr>
                <w:rFonts w:ascii="Cambria Math" w:hAnsi="Cambria Math"/>
              </w:rPr>
              <m:t xml:space="preserve">χ</m:t>
            </m:r>
          </m:e>
          <m:sup>
            <m:r>
              <w:rPr>
                <w:rFonts w:ascii="Cambria Math" w:hAnsi="Cambria Math"/>
              </w:rPr>
              <m:t xml:space="preserve">2</m:t>
            </m:r>
          </m:sup>
        </m:sSup>
      </m:oMath>
      <w:r>
        <w:rPr>
          <w:rFonts w:cs=""/>
          <w:lang w:val="en-GB"/>
        </w:rPr>
        <w:t xml:space="preserve"> distributions. The exponent notation was used in </w:t>
      </w:r>
      <w:del w:author="Ian McLoughlin" w:date="2014-08-18T11:03:00Z" w:id="314">
        <w:r>
          <w:rPr>
            <w:rFonts w:cs=""/>
            <w:lang w:val="en-GB"/>
          </w:rPr>
          <w:delText>this</w:delText>
        </w:r>
      </w:del>
      <w:ins w:author="Ian McLoughlin" w:date="2014-08-18T11:03:00Z" w:id="315">
        <w:r>
          <w:rPr>
            <w:rFonts w:cs=""/>
            <w:lang w:val="en-GB"/>
          </w:rPr>
          <w:t>the original</w:t>
        </w:r>
      </w:ins>
      <w:r>
        <w:rPr>
          <w:rFonts w:cs=""/>
          <w:lang w:val="en-GB"/>
        </w:rPr>
        <w:t xml:space="preserve"> paper to denote the dimensionality number (d)</w:t>
      </w:r>
      <w:ins w:author="Ian McLoughlin" w:date="2014-08-18T11:03:00Z" w:id="316">
        <w:r>
          <w:rPr>
            <w:rFonts w:cs=""/>
            <w:lang w:val="en-GB"/>
          </w:rPr>
          <w:t>, and we agree that this looked confusion</w:t>
        </w:r>
      </w:ins>
      <w:r>
        <w:rPr>
          <w:rFonts w:cs=""/>
          <w:lang w:val="en-GB"/>
        </w:rPr>
        <w:t>.  In the revised paper, the squared-exponent notation is re-used for the chi-squared distribution</w:t>
      </w:r>
      <w:ins w:author="Ian McLoughlin" w:date="2014-08-18T11:03:00Z" w:id="317">
        <w:r>
          <w:rPr>
            <w:rFonts w:cs=""/>
            <w:lang w:val="en-GB"/>
          </w:rPr>
          <w:t>,</w:t>
        </w:r>
      </w:ins>
      <w:r>
        <w:rPr>
          <w:rFonts w:cs=""/>
          <w:lang w:val="en-GB"/>
        </w:rPr>
        <w:t xml:space="preserve"> to avoid </w:t>
      </w:r>
      <w:del w:author="Ian McLoughlin" w:date="2014-08-18T11:03:00Z" w:id="318">
        <w:r>
          <w:rPr>
            <w:rFonts w:cs=""/>
            <w:lang w:val="en-GB"/>
          </w:rPr>
          <w:delText>the</w:delText>
        </w:r>
      </w:del>
      <w:ins w:author="Ian McLoughlin" w:date="2014-08-18T11:03:00Z" w:id="319">
        <w:r>
          <w:rPr>
            <w:rFonts w:cs=""/>
            <w:lang w:val="en-GB"/>
          </w:rPr>
          <w:t>this</w:t>
        </w:r>
      </w:ins>
      <w:r>
        <w:rPr>
          <w:rFonts w:cs=""/>
          <w:lang w:val="en-GB"/>
        </w:rPr>
        <w:t xml:space="preserve"> confusion.</w:t>
      </w:r>
    </w:p>
    <w:p>
      <w:pPr>
        <w:pStyle w:val="style0"/>
        <w:jc w:val="both"/>
      </w:pPr>
      <w:r>
        <w:rPr>
          <w:rFonts w:cs=""/>
          <w:lang w:val="en-GB"/>
        </w:rPr>
      </w:r>
    </w:p>
    <w:p>
      <w:pPr>
        <w:pStyle w:val="style0"/>
        <w:jc w:val="both"/>
      </w:pPr>
      <w:r>
        <w:rPr>
          <w:b/>
          <w:lang w:val="en-GB"/>
        </w:rPr>
        <w:t>Detail Comment:</w:t>
      </w:r>
    </w:p>
    <w:p>
      <w:pPr>
        <w:pStyle w:val="style0"/>
        <w:jc w:val="both"/>
      </w:pPr>
      <w:r>
        <w:rPr>
          <w:b/>
          <w:lang w:val="en-GB"/>
        </w:rPr>
        <w:t>P3/Col2/L43-48: This paragraph is a circular argument. SAR speckle noise is multiplicative. You use Goodman’s result to capture this, and Eqn 19 … also does. It is not an implication. Note the Eqns 18 and 19 break down for L&lt;d, i.e. for single look imagery.</w:t>
      </w:r>
    </w:p>
    <w:p>
      <w:pPr>
        <w:pStyle w:val="style0"/>
        <w:jc w:val="both"/>
      </w:pPr>
      <w:r>
        <w:rPr>
          <w:lang w:val="en-GB"/>
        </w:rPr>
        <w:t>Answer:</w:t>
      </w:r>
    </w:p>
    <w:p>
      <w:pPr>
        <w:pStyle w:val="style0"/>
        <w:jc w:val="both"/>
      </w:pPr>
      <w:r>
        <w:rPr>
          <w:lang w:val="en-GB"/>
        </w:rPr>
        <w:t xml:space="preserve">To clarify, our intention is to show that the determinant of </w:t>
      </w:r>
      <w:ins w:author="Ian McLoughlin" w:date="2014-08-18T11:03:00Z" w:id="320">
        <w:r>
          <w:rPr>
            <w:lang w:val="en-GB"/>
          </w:rPr>
          <w:t xml:space="preserve">the </w:t>
        </w:r>
      </w:ins>
      <w:r>
        <w:rPr>
          <w:lang w:val="en-GB"/>
        </w:rPr>
        <w:t xml:space="preserve">POLSAR covariance matrix is not only multiplicative but also heteroskedastic. Subsequently we show that these properties are also similar to SAR intensity. </w:t>
      </w:r>
      <w:del w:author="Ian McLoughlin" w:date="2014-08-18T11:04:00Z" w:id="321">
        <w:r>
          <w:rPr>
            <w:lang w:val="en-GB"/>
          </w:rPr>
          <w:delText>Apparently, that</w:delText>
        </w:r>
      </w:del>
      <w:ins w:author="Ian McLoughlin" w:date="2014-08-18T11:04:00Z" w:id="322">
        <w:r>
          <w:rPr>
            <w:lang w:val="en-GB"/>
          </w:rPr>
          <w:t>It seems that</w:t>
        </w:r>
      </w:ins>
      <w:r>
        <w:rPr>
          <w:lang w:val="en-GB"/>
        </w:rPr>
        <w:t xml:space="preserve"> the idea has not been fully conveyed </w:t>
      </w:r>
      <w:del w:author="Ian McLoughlin" w:date="2014-08-18T11:04:00Z" w:id="323">
        <w:r>
          <w:rPr>
            <w:lang w:val="en-GB"/>
          </w:rPr>
          <w:delText>to the reviewer</w:delText>
        </w:r>
      </w:del>
      <w:ins w:author="Ian McLoughlin" w:date="2014-08-18T11:04:00Z" w:id="324">
        <w:r>
          <w:rPr>
            <w:lang w:val="en-GB"/>
          </w:rPr>
          <w:t>by the original text</w:t>
        </w:r>
      </w:ins>
      <w:r>
        <w:rPr>
          <w:lang w:val="en-GB"/>
        </w:rPr>
        <w:t xml:space="preserve">. As such, in the revised paper, the text </w:t>
      </w:r>
      <w:del w:author="Ian McLoughlin" w:date="2014-08-18T11:04:00Z" w:id="325">
        <w:r>
          <w:rPr>
            <w:lang w:val="en-GB"/>
          </w:rPr>
          <w:delText>is heavily updated</w:delText>
        </w:r>
      </w:del>
      <w:ins w:author="Ian McLoughlin" w:date="2014-08-18T11:04:00Z" w:id="326">
        <w:r>
          <w:rPr>
            <w:lang w:val="en-GB"/>
          </w:rPr>
          <w:t>has been rewritten</w:t>
        </w:r>
      </w:ins>
      <w:r>
        <w:rPr>
          <w:lang w:val="en-GB"/>
        </w:rPr>
        <w:t xml:space="preserve"> to emphasize </w:t>
      </w:r>
      <w:ins w:author="Ian McLoughlin" w:date="2014-08-18T11:04:00Z" w:id="327">
        <w:r>
          <w:rPr>
            <w:lang w:val="en-GB"/>
          </w:rPr>
          <w:t xml:space="preserve">and clarify </w:t>
        </w:r>
      </w:ins>
      <w:r>
        <w:rPr>
          <w:lang w:val="en-GB"/>
        </w:rPr>
        <w:t>the point.</w:t>
      </w:r>
    </w:p>
    <w:p>
      <w:pPr>
        <w:pStyle w:val="style0"/>
        <w:jc w:val="both"/>
      </w:pPr>
      <w:r>
        <w:rPr>
          <w:lang w:val="en-GB"/>
        </w:rPr>
        <w:t>Concerning Eqns 18, 19, it is true that they are broken when L&lt;d. It should be noted that L stands for Number-of-Looks and d is the dimension number. Thus when L&lt;d, the determinant is also ill-defined, as is the Complex Wishart distribution (Eqn. 13).</w:t>
      </w:r>
    </w:p>
    <w:p>
      <w:pPr>
        <w:pStyle w:val="style0"/>
        <w:jc w:val="both"/>
      </w:pPr>
      <w:r>
        <w:rPr>
          <w:lang w:val="en-GB"/>
        </w:rPr>
      </w:r>
    </w:p>
    <w:p>
      <w:pPr>
        <w:pStyle w:val="style0"/>
        <w:jc w:val="both"/>
      </w:pPr>
      <w:r>
        <w:rPr>
          <w:b/>
          <w:lang w:val="en-GB"/>
        </w:rPr>
        <w:t>Detail Comment:</w:t>
      </w:r>
    </w:p>
    <w:p>
      <w:pPr>
        <w:pStyle w:val="style0"/>
        <w:jc w:val="both"/>
      </w:pPr>
      <w:r>
        <w:rPr>
          <w:b/>
          <w:lang w:val="en-GB"/>
        </w:rPr>
        <w:t>P3/Col2/Eqn 20: why would the underlying covariance ever be known a priori? It is what we are trying to estimate.</w:t>
      </w:r>
    </w:p>
    <w:p>
      <w:pPr>
        <w:pStyle w:val="style0"/>
        <w:jc w:val="both"/>
      </w:pPr>
      <w:r>
        <w:rPr>
          <w:lang w:val="en-GB"/>
        </w:rPr>
        <w:t>Answer:</w:t>
      </w:r>
    </w:p>
    <w:p>
      <w:pPr>
        <w:pStyle w:val="style0"/>
        <w:jc w:val="both"/>
      </w:pPr>
      <w:r>
        <w:rPr>
          <w:lang w:val="en-GB"/>
        </w:rPr>
        <w:t xml:space="preserve">The underlying covariance matrix may not be known </w:t>
      </w:r>
      <w:ins w:author="Ian McLoughlin" w:date="2014-08-18T11:05:00Z" w:id="328">
        <w:r>
          <w:rPr>
            <w:lang w:val="en-GB"/>
          </w:rPr>
          <w:t xml:space="preserve">a priori </w:t>
        </w:r>
      </w:ins>
      <w:r>
        <w:rPr>
          <w:lang w:val="en-GB"/>
        </w:rPr>
        <w:t>with absolute accuracy</w:t>
      </w:r>
      <w:ins w:author="Ian McLoughlin" w:date="2014-08-18T11:05:00Z" w:id="329">
        <w:r>
          <w:rPr>
            <w:lang w:val="en-GB"/>
          </w:rPr>
          <w:t>, but</w:t>
        </w:r>
      </w:ins>
      <w:del w:author="Ian McLoughlin" w:date="2014-08-18T11:05:00Z" w:id="330">
        <w:r>
          <w:rPr>
            <w:lang w:val="en-GB"/>
          </w:rPr>
          <w:delText>. It however,</w:delText>
        </w:r>
      </w:del>
      <w:r>
        <w:rPr>
          <w:lang w:val="en-GB"/>
        </w:rPr>
        <w:t xml:space="preserve"> may be considered </w:t>
      </w:r>
      <w:del w:author="Ian McLoughlin" w:date="2014-08-18T11:05:00Z" w:id="331">
        <w:r>
          <w:rPr>
            <w:lang w:val="en-GB"/>
          </w:rPr>
          <w:delText xml:space="preserve">as </w:delText>
        </w:r>
      </w:del>
      <w:r>
        <w:rPr>
          <w:lang w:val="en-GB"/>
        </w:rPr>
        <w:t xml:space="preserve">known to some degree of confidence. </w:t>
      </w:r>
      <w:del w:author="Exam" w:date="2014-08-11T11:31:00Z" w:id="332">
        <w:r>
          <w:rPr>
            <w:lang w:val="en-GB"/>
          </w:rPr>
          <w:delText>In that sense Eqn 20 may be useful, f</w:delText>
        </w:r>
      </w:del>
      <w:ins w:author="Exam" w:date="2014-08-11T11:31:00Z" w:id="333">
        <w:r>
          <w:rPr>
            <w:lang w:val="en-GB"/>
          </w:rPr>
          <w:t>F</w:t>
        </w:r>
      </w:ins>
      <w:r>
        <w:rPr>
          <w:lang w:val="en-GB"/>
        </w:rPr>
        <w:t>or example,</w:t>
      </w:r>
      <w:del w:author="Ian McLoughlin" w:date="2014-08-18T11:05:00Z" w:id="334">
        <w:r>
          <w:rPr>
            <w:lang w:val="en-GB"/>
          </w:rPr>
          <w:delText xml:space="preserve"> to</w:delText>
        </w:r>
      </w:del>
      <w:r>
        <w:rPr>
          <w:lang w:val="en-GB"/>
        </w:rPr>
        <w:t xml:space="preserve"> detect</w:t>
      </w:r>
      <w:ins w:author="Ian McLoughlin" w:date="2014-08-18T11:05:00Z" w:id="335">
        <w:r>
          <w:rPr>
            <w:lang w:val="en-GB"/>
          </w:rPr>
          <w:t>ion of</w:t>
        </w:r>
      </w:ins>
      <w:r>
        <w:rPr>
          <w:lang w:val="en-GB"/>
        </w:rPr>
        <w:t xml:space="preserve"> </w:t>
      </w:r>
      <w:ins w:author="Ian McLoughlin" w:date="2014-08-18T11:05:00Z" w:id="336">
        <w:r>
          <w:rPr>
            <w:lang w:val="en-GB"/>
          </w:rPr>
          <w:t xml:space="preserve">a </w:t>
        </w:r>
      </w:ins>
      <w:r>
        <w:rPr>
          <w:lang w:val="en-GB"/>
        </w:rPr>
        <w:t xml:space="preserve">ship </w:t>
      </w:r>
      <w:del w:author="Ian McLoughlin" w:date="2014-08-18T11:06:00Z" w:id="337">
        <w:r>
          <w:rPr>
            <w:lang w:val="en-GB"/>
          </w:rPr>
          <w:delText>out</w:delText>
        </w:r>
      </w:del>
      <w:ins w:author="Ian McLoughlin" w:date="2014-08-18T11:06:00Z" w:id="338">
        <w:r>
          <w:rPr>
            <w:lang w:val="en-GB"/>
          </w:rPr>
          <w:t>in</w:t>
        </w:r>
      </w:ins>
      <w:del w:author="Ian McLoughlin" w:date="2014-08-18T11:06:00Z" w:id="339">
        <w:r>
          <w:rPr>
            <w:lang w:val="en-GB"/>
          </w:rPr>
          <w:delText xml:space="preserve"> of</w:delText>
        </w:r>
      </w:del>
      <w:r>
        <w:rPr>
          <w:lang w:val="en-GB"/>
        </w:rPr>
        <w:t xml:space="preserve"> a “homogeneous” background of sea water.</w:t>
      </w:r>
      <w:ins w:author="Exam" w:date="2014-08-11T11:31:00Z" w:id="340">
        <w:r>
          <w:rPr>
            <w:lang w:val="en-GB"/>
          </w:rPr>
          <w:t xml:space="preserve"> Hence, in that sense Eqn 20 may be useful</w:t>
        </w:r>
      </w:ins>
      <w:del w:author="Ian McLoughlin" w:date="2014-08-18T11:06:00Z" w:id="341">
        <w:r>
          <w:rPr>
            <w:lang w:val="en-GB"/>
          </w:rPr>
          <w:delText>,</w:delText>
        </w:r>
      </w:del>
      <w:ins w:author="Ian McLoughlin" w:date="2014-08-18T11:06:00Z" w:id="342">
        <w:r>
          <w:rPr>
            <w:lang w:val="en-GB"/>
          </w:rPr>
          <w:t>.</w:t>
        </w:r>
      </w:ins>
    </w:p>
    <w:p>
      <w:pPr>
        <w:pStyle w:val="style0"/>
        <w:jc w:val="both"/>
      </w:pPr>
      <w:r>
        <w:rPr>
          <w:lang w:val="en-GB"/>
        </w:rPr>
        <w:t>From another perspective, this can also be considered as a purely logical advancement. In fact, in the very next sentence, the case of unknown underlying covariance matrix is covered.</w:t>
      </w:r>
    </w:p>
    <w:p>
      <w:pPr>
        <w:pStyle w:val="style0"/>
        <w:jc w:val="both"/>
      </w:pPr>
      <w:r>
        <w:rPr>
          <w:lang w:val="en-GB"/>
        </w:rPr>
      </w:r>
    </w:p>
    <w:p>
      <w:pPr>
        <w:pStyle w:val="style0"/>
        <w:jc w:val="both"/>
      </w:pPr>
      <w:r>
        <w:rPr>
          <w:b/>
          <w:lang w:val="en-GB"/>
        </w:rPr>
        <w:t>Detail Comment:</w:t>
      </w:r>
    </w:p>
    <w:p>
      <w:pPr>
        <w:pStyle w:val="style0"/>
        <w:jc w:val="both"/>
      </w:pPr>
      <w:r>
        <w:rPr>
          <w:b/>
          <w:lang w:val="en-GB"/>
        </w:rPr>
        <w:t>P4/Col1/Eqn 21: for this equation to work, regions must be known to be homogeneous. Almost no natural regions are …. Consequently, this parameter, while formally satisfying, may be useless in practice.</w:t>
      </w:r>
    </w:p>
    <w:p>
      <w:pPr>
        <w:pStyle w:val="style0"/>
        <w:jc w:val="both"/>
      </w:pPr>
      <w:r>
        <w:rPr>
          <w:lang w:val="en-GB"/>
        </w:rPr>
        <w:t>Answer:</w:t>
      </w:r>
    </w:p>
    <w:p>
      <w:pPr>
        <w:pStyle w:val="style0"/>
        <w:jc w:val="both"/>
      </w:pPr>
      <w:del w:author="Exam" w:date="2014-08-11T11:34:00Z" w:id="343">
        <w:r>
          <w:rPr>
            <w:lang w:val="en-GB"/>
          </w:rPr>
          <w:delText xml:space="preserve">We feel that to say something formally correct but is useless in practice is a bit too harsh. </w:delText>
        </w:r>
      </w:del>
      <w:r>
        <w:rPr>
          <w:lang w:val="en-GB"/>
        </w:rPr>
        <w:t>The paper shows that when the two underlying covariance</w:t>
      </w:r>
      <w:ins w:author="Ian McLoughlin" w:date="2014-08-18T11:06:00Z" w:id="344">
        <w:r>
          <w:rPr>
            <w:lang w:val="en-GB"/>
          </w:rPr>
          <w:t>s</w:t>
        </w:r>
      </w:ins>
      <w:r>
        <w:rPr>
          <w:lang w:val="en-GB"/>
        </w:rPr>
        <w:t xml:space="preserve"> are the same, Eqn. 21 is theoretically satisfying. </w:t>
      </w:r>
      <w:del w:author="Ian McLoughlin" w:date="2014-08-18T11:06:00Z" w:id="345">
        <w:r>
          <w:rPr>
            <w:lang w:val="en-GB"/>
          </w:rPr>
          <w:delText>I</w:delText>
        </w:r>
      </w:del>
      <w:ins w:author="Ian McLoughlin" w:date="2014-08-18T11:06:00Z" w:id="346">
        <w:r>
          <w:rPr>
            <w:lang w:val="en-GB"/>
          </w:rPr>
          <w:t>Regarding i</w:t>
        </w:r>
      </w:ins>
      <w:r>
        <w:rPr>
          <w:lang w:val="en-GB"/>
        </w:rPr>
        <w:t xml:space="preserve">ts use in practice, however, </w:t>
      </w:r>
      <w:ins w:author="Ian McLoughlin" w:date="2014-08-18T11:06:00Z" w:id="347">
        <w:r>
          <w:rPr>
            <w:lang w:val="en-GB"/>
          </w:rPr>
          <w:t xml:space="preserve">we agree with the reviewer that it </w:t>
        </w:r>
      </w:ins>
      <w:r>
        <w:rPr>
          <w:lang w:val="en-GB"/>
        </w:rPr>
        <w:t xml:space="preserve">is dependent on our imagination. </w:t>
      </w:r>
    </w:p>
    <w:p>
      <w:pPr>
        <w:pStyle w:val="style0"/>
        <w:jc w:val="both"/>
      </w:pPr>
      <w:ins w:author="Ian McLoughlin" w:date="2014-08-18T11:06:00Z" w:id="348">
        <w:r>
          <w:rPr>
            <w:lang w:val="en-GB"/>
          </w:rPr>
        </w:r>
      </w:ins>
    </w:p>
    <w:p>
      <w:pPr>
        <w:pStyle w:val="style0"/>
        <w:jc w:val="both"/>
      </w:pPr>
      <w:del w:author="Ian McLoughlin" w:date="2014-08-18T11:07:00Z" w:id="349">
        <w:r>
          <w:rPr>
            <w:lang w:val="en-GB"/>
          </w:rPr>
          <w:delText>O</w:delText>
        </w:r>
      </w:del>
      <w:ins w:author="Ian McLoughlin" w:date="2014-08-18T11:07:00Z" w:id="350">
        <w:r>
          <w:rPr>
            <w:lang w:val="en-GB"/>
          </w:rPr>
          <w:t>However that does not mean it is usel</w:t>
        </w:r>
      </w:ins>
      <w:del w:author="Ian McLoughlin" w:date="2014-08-18T11:07:00Z" w:id="351">
        <w:r>
          <w:rPr>
            <w:lang w:val="en-GB"/>
          </w:rPr>
          <w:delText>ne application, f</w:delText>
        </w:r>
      </w:del>
      <w:ins w:author="Ian McLoughlin" w:date="2014-08-18T11:07:00Z" w:id="352">
        <w:r>
          <w:rPr>
            <w:lang w:val="en-GB"/>
          </w:rPr>
          <w:t>ess. F</w:t>
        </w:r>
      </w:ins>
      <w:r>
        <w:rPr>
          <w:lang w:val="en-GB"/>
        </w:rPr>
        <w:t xml:space="preserve">or example, </w:t>
      </w:r>
      <w:del w:author="Ian McLoughlin" w:date="2014-08-18T11:07:00Z" w:id="353">
        <w:r>
          <w:rPr>
            <w:lang w:val="en-GB"/>
          </w:rPr>
          <w:delText xml:space="preserve">is </w:delText>
        </w:r>
      </w:del>
      <w:r>
        <w:rPr>
          <w:lang w:val="en-GB"/>
        </w:rPr>
        <w:t>given two observable covariance matri</w:t>
      </w:r>
      <w:del w:author="Ian McLoughlin" w:date="2014-08-18T11:07:00Z" w:id="354">
        <w:r>
          <w:rPr>
            <w:lang w:val="en-GB"/>
          </w:rPr>
          <w:delText>x</w:delText>
        </w:r>
      </w:del>
      <w:ins w:author="Ian McLoughlin" w:date="2014-08-18T11:07:00Z" w:id="355">
        <w:r>
          <w:rPr>
            <w:lang w:val="en-GB"/>
          </w:rPr>
          <w:t>c</w:t>
        </w:r>
      </w:ins>
      <w:r>
        <w:rPr>
          <w:lang w:val="en-GB"/>
        </w:rPr>
        <w:t>es</w:t>
      </w:r>
      <w:del w:author="Ian McLoughlin" w:date="2014-08-18T11:07:00Z" w:id="356">
        <w:r>
          <w:rPr>
            <w:lang w:val="en-GB"/>
          </w:rPr>
          <w:delText>;</w:delText>
        </w:r>
      </w:del>
      <w:ins w:author="Ian McLoughlin" w:date="2014-08-18T11:07:00Z" w:id="357">
        <w:r>
          <w:rPr>
            <w:lang w:val="en-GB"/>
          </w:rPr>
          <w:t>,</w:t>
        </w:r>
      </w:ins>
      <w:r>
        <w:rPr>
          <w:lang w:val="en-GB"/>
        </w:rPr>
        <w:t xml:space="preserve"> Eqn. 21 can be used to test the null hypothesis of </w:t>
      </w:r>
      <w:ins w:author="Ian McLoughlin" w:date="2014-08-18T11:07:00Z" w:id="358">
        <w:r>
          <w:rPr>
            <w:lang w:val="en-GB"/>
          </w:rPr>
          <w:t xml:space="preserve">the </w:t>
        </w:r>
      </w:ins>
      <w:r>
        <w:rPr>
          <w:lang w:val="en-GB"/>
        </w:rPr>
        <w:t xml:space="preserve">same underlying covariance. With some minor calibration, this technique can be applied in, for example, change detection applications. In essence, </w:t>
      </w:r>
      <w:del w:author="Ian McLoughlin" w:date="2014-08-18T11:07:00Z" w:id="359">
        <w:r>
          <w:rPr>
            <w:lang w:val="en-GB"/>
          </w:rPr>
          <w:delText>that</w:delText>
        </w:r>
      </w:del>
      <w:ins w:author="Ian McLoughlin" w:date="2014-08-18T11:07:00Z" w:id="360">
        <w:r>
          <w:rPr>
            <w:lang w:val="en-GB"/>
          </w:rPr>
          <w:t>it</w:t>
        </w:r>
      </w:ins>
      <w:r>
        <w:rPr>
          <w:lang w:val="en-GB"/>
        </w:rPr>
        <w:t xml:space="preserve"> means </w:t>
      </w:r>
      <w:ins w:author="Ian McLoughlin" w:date="2014-08-18T11:07:00Z" w:id="361">
        <w:r>
          <w:rPr>
            <w:lang w:val="en-GB"/>
          </w:rPr>
          <w:t xml:space="preserve">that </w:t>
        </w:r>
      </w:ins>
      <w:r>
        <w:rPr>
          <w:lang w:val="en-GB"/>
        </w:rPr>
        <w:t xml:space="preserve">the comment of: “for Eqn. 21 to work, regions must be known to be homogeneous” </w:t>
      </w:r>
      <w:del w:author="Ian McLoughlin" w:date="2014-08-18T11:08:00Z" w:id="362">
        <w:r>
          <w:rPr>
            <w:lang w:val="en-GB"/>
          </w:rPr>
          <w:delText>are</w:delText>
        </w:r>
      </w:del>
      <w:ins w:author="Ian McLoughlin" w:date="2014-08-18T11:08:00Z" w:id="363">
        <w:r>
          <w:rPr>
            <w:lang w:val="en-GB"/>
          </w:rPr>
          <w:t>is</w:t>
        </w:r>
      </w:ins>
      <w:r>
        <w:rPr>
          <w:lang w:val="en-GB"/>
        </w:rPr>
        <w:t xml:space="preserve"> not strictly true in all possible cases</w:t>
      </w:r>
      <w:del w:author="Ian McLoughlin" w:date="2014-08-18T11:08:00Z" w:id="364">
        <w:r>
          <w:rPr>
            <w:lang w:val="en-GB"/>
          </w:rPr>
          <w:delText>.</w:delText>
        </w:r>
      </w:del>
      <w:ins w:author="Ian McLoughlin" w:date="2014-08-18T11:08:00Z" w:id="365">
        <w:r>
          <w:rPr>
            <w:lang w:val="en-GB"/>
          </w:rPr>
          <w:t>, although may well be so for the particular application interest of the reviewer.</w:t>
        </w:r>
      </w:ins>
    </w:p>
    <w:p>
      <w:pPr>
        <w:pStyle w:val="style0"/>
        <w:jc w:val="both"/>
      </w:pPr>
      <w:r>
        <w:rPr>
          <w:lang w:val="en-GB"/>
        </w:rPr>
      </w:r>
    </w:p>
    <w:p>
      <w:pPr>
        <w:pStyle w:val="style0"/>
        <w:jc w:val="both"/>
      </w:pPr>
      <w:r>
        <w:rPr>
          <w:b/>
          <w:lang w:val="en-GB"/>
        </w:rPr>
        <w:t>Detail Comment:</w:t>
      </w:r>
    </w:p>
    <w:p>
      <w:pPr>
        <w:pStyle w:val="style0"/>
        <w:jc w:val="both"/>
      </w:pPr>
      <w:r>
        <w:rPr>
          <w:b/>
          <w:lang w:val="en-GB"/>
        </w:rPr>
        <w:t>P4/Col1/Eqn 23: is wrong. With numerator and denominator the same, it has fixed values of Rc=1,2,6 for d=1,2,3</w:t>
      </w:r>
    </w:p>
    <w:p>
      <w:pPr>
        <w:pStyle w:val="style0"/>
        <w:jc w:val="both"/>
      </w:pPr>
      <w:r>
        <w:rPr>
          <w:lang w:val="en-GB"/>
        </w:rPr>
        <w:t>Answer:</w:t>
      </w:r>
    </w:p>
    <w:p>
      <w:pPr>
        <w:pStyle w:val="style0"/>
        <w:jc w:val="both"/>
      </w:pPr>
      <w:r>
        <w:rPr>
          <w:lang w:val="en-GB"/>
        </w:rPr>
        <w:t>It should be noted that the Eqn. 23 indicates a stochastic process. The division of two stochastic variables having the same underlying distribution, in the general case, does not lead to a fixed number. It only leads to</w:t>
      </w:r>
      <w:ins w:author="Ian McLoughlin" w:date="2014-08-18T11:08:00Z" w:id="366">
        <w:r>
          <w:rPr>
            <w:lang w:val="en-GB"/>
          </w:rPr>
          <w:t xml:space="preserve"> a</w:t>
        </w:r>
      </w:ins>
      <w:r>
        <w:rPr>
          <w:lang w:val="en-GB"/>
        </w:rPr>
        <w:t xml:space="preserve"> fixed distribution. </w:t>
      </w:r>
    </w:p>
    <w:p>
      <w:pPr>
        <w:pStyle w:val="style0"/>
        <w:jc w:val="both"/>
      </w:pPr>
      <w:r>
        <w:rPr>
          <w:lang w:val="en-GB"/>
        </w:rPr>
        <w:t xml:space="preserve">This is similar to the subtraction of two independent random variables having the same, say, Gaussian distribution. The latter case does not lead to a fixed value of zero, but a fixed distribution with expected value of zero. What the reviewer probably </w:t>
      </w:r>
      <w:del w:author="Exam" w:date="2014-08-11T11:35:00Z" w:id="367">
        <w:r>
          <w:rPr>
            <w:lang w:val="en-GB"/>
          </w:rPr>
          <w:delText xml:space="preserve">should have </w:delText>
        </w:r>
      </w:del>
      <w:r>
        <w:rPr>
          <w:lang w:val="en-GB"/>
        </w:rPr>
        <w:t>meant is: when d=1,2,3, Rc follows fixed distribution with expected values</w:t>
      </w:r>
      <w:del w:author="Ian McLoughlin" w:date="2014-08-18T11:09:00Z" w:id="368">
        <w:r>
          <w:rPr>
            <w:lang w:val="en-GB"/>
          </w:rPr>
          <w:delText>.</w:delText>
        </w:r>
      </w:del>
      <w:ins w:author="Ian McLoughlin" w:date="2014-08-18T11:09:00Z" w:id="369">
        <w:r>
          <w:rPr>
            <w:lang w:val="en-GB"/>
          </w:rPr>
          <w:t>.</w:t>
        </w:r>
      </w:ins>
    </w:p>
    <w:p>
      <w:pPr>
        <w:pStyle w:val="style0"/>
        <w:jc w:val="both"/>
      </w:pPr>
      <w:r>
        <w:rPr>
          <w:lang w:val="en-GB"/>
        </w:rPr>
      </w:r>
    </w:p>
    <w:p>
      <w:pPr>
        <w:pStyle w:val="style0"/>
        <w:jc w:val="both"/>
      </w:pPr>
      <w:r>
        <w:rPr>
          <w:b/>
          <w:lang w:val="en-GB"/>
        </w:rPr>
        <w:t>Detail Comment:</w:t>
      </w:r>
    </w:p>
    <w:p>
      <w:pPr>
        <w:pStyle w:val="style0"/>
        <w:jc w:val="both"/>
      </w:pPr>
      <w:r>
        <w:rPr>
          <w:b/>
          <w:lang w:val="en-GB"/>
        </w:rPr>
        <w:t>P4/Col1/L28-38: 1D SAR is not 3D SAR collapsed. Single pol is a single component of compact or full pol SAR.</w:t>
      </w:r>
    </w:p>
    <w:p>
      <w:pPr>
        <w:pStyle w:val="style0"/>
        <w:jc w:val="both"/>
      </w:pPr>
      <w:r>
        <w:rPr>
          <w:lang w:val="en-GB"/>
        </w:rPr>
        <w:t>Answer:</w:t>
      </w:r>
    </w:p>
    <w:p>
      <w:pPr>
        <w:pStyle w:val="style0"/>
        <w:jc w:val="both"/>
      </w:pPr>
      <w:r>
        <w:rPr>
          <w:lang w:val="en-GB"/>
        </w:rPr>
        <w:t>We do not wish to say that 3D SAR can be physically collapsed into 1D SAR and we d</w:t>
      </w:r>
      <w:ins w:author="Ian McLoughlin" w:date="2014-08-18T11:09:00Z" w:id="370">
        <w:r>
          <w:rPr>
            <w:lang w:val="en-GB"/>
          </w:rPr>
          <w:t>id</w:t>
        </w:r>
      </w:ins>
      <w:del w:author="Ian McLoughlin" w:date="2014-08-18T11:09:00Z" w:id="371">
        <w:r>
          <w:rPr>
            <w:lang w:val="en-GB"/>
          </w:rPr>
          <w:delText>o</w:delText>
        </w:r>
      </w:del>
      <w:r>
        <w:rPr>
          <w:lang w:val="en-GB"/>
        </w:rPr>
        <w:t xml:space="preserve"> </w:t>
      </w:r>
      <w:del w:author="Ian McLoughlin" w:date="2014-08-18T11:10:00Z" w:id="372">
        <w:r>
          <w:rPr>
            <w:lang w:val="en-GB"/>
          </w:rPr>
          <w:delText xml:space="preserve">not </w:delText>
        </w:r>
      </w:del>
      <w:del w:author="Exam" w:date="2014-08-11T11:35:00Z" w:id="373">
        <w:r>
          <w:rPr>
            <w:lang w:val="en-GB"/>
          </w:rPr>
          <w:delText xml:space="preserve">believe </w:delText>
        </w:r>
      </w:del>
      <w:ins w:author="Exam" w:date="2014-08-11T11:35:00Z" w:id="374">
        <w:r>
          <w:rPr>
            <w:lang w:val="en-GB"/>
          </w:rPr>
          <w:t xml:space="preserve">intend </w:t>
        </w:r>
      </w:ins>
      <w:del w:author="Ian McLoughlin" w:date="2014-08-18T11:10:00Z" w:id="375">
        <w:r>
          <w:rPr>
            <w:lang w:val="en-GB"/>
          </w:rPr>
          <w:delText xml:space="preserve">to mean </w:delText>
        </w:r>
      </w:del>
      <w:ins w:author="Exam" w:date="2014-08-11T11:35:00Z" w:id="376">
        <w:r>
          <w:rPr>
            <w:lang w:val="en-GB"/>
          </w:rPr>
          <w:t>that</w:t>
        </w:r>
      </w:ins>
      <w:ins w:author="Ian McLoughlin" w:date="2014-08-18T11:10:00Z" w:id="377">
        <w:r>
          <w:rPr>
            <w:lang w:val="en-GB"/>
          </w:rPr>
          <w:t xml:space="preserve"> meaning</w:t>
        </w:r>
      </w:ins>
      <w:ins w:author="Exam" w:date="2014-08-11T11:36:00Z" w:id="378">
        <w:r>
          <w:rPr>
            <w:lang w:val="en-GB"/>
          </w:rPr>
          <w:t>.</w:t>
        </w:r>
      </w:ins>
      <w:del w:author="Exam" w:date="2014-08-11T11:36:00Z" w:id="379">
        <w:r>
          <w:rPr>
            <w:lang w:val="en-GB"/>
          </w:rPr>
          <w:delText>that is what the text reads.</w:delText>
        </w:r>
      </w:del>
      <w:r>
        <w:rPr>
          <w:lang w:val="en-GB"/>
        </w:rPr>
        <w:t xml:space="preserve"> Instead, what the paper meant is that the proposed generic mathematical models for multidimensional SAR (i.e. d=3 for full-pol SAR, d=2 for part-pol SAR)</w:t>
      </w:r>
      <w:ins w:author="Ian McLoughlin" w:date="2014-08-18T11:10:00Z" w:id="380">
        <w:r>
          <w:rPr>
            <w:lang w:val="en-GB"/>
          </w:rPr>
          <w:t>,</w:t>
        </w:r>
      </w:ins>
      <w:r>
        <w:rPr>
          <w:lang w:val="en-GB"/>
        </w:rPr>
        <w:t xml:space="preserve"> when collapsed into single-dimension (i.e. setting d=1 into these mathematical formula)</w:t>
      </w:r>
      <w:ins w:author="Ian McLoughlin" w:date="2014-08-18T11:10:00Z" w:id="381">
        <w:r>
          <w:rPr>
            <w:lang w:val="en-GB"/>
          </w:rPr>
          <w:t>,</w:t>
        </w:r>
      </w:ins>
      <w:r>
        <w:rPr>
          <w:lang w:val="en-GB"/>
        </w:rPr>
        <w:t xml:space="preserve"> result</w:t>
      </w:r>
      <w:del w:author="Ian McLoughlin" w:date="2014-08-18T11:10:00Z" w:id="382">
        <w:r>
          <w:rPr>
            <w:lang w:val="en-GB"/>
          </w:rPr>
          <w:delText>s</w:delText>
        </w:r>
      </w:del>
      <w:r>
        <w:rPr>
          <w:lang w:val="en-GB"/>
        </w:rPr>
        <w:t xml:space="preserve"> in the traditional model for SAR intensity!</w:t>
      </w:r>
    </w:p>
    <w:p>
      <w:pPr>
        <w:pStyle w:val="style0"/>
        <w:jc w:val="both"/>
      </w:pPr>
      <w:del w:author="Ian McLoughlin" w:date="2014-08-18T11:10:00Z" w:id="383">
        <w:r>
          <w:rPr>
            <w:lang w:val="en-GB"/>
          </w:rPr>
          <w:delText xml:space="preserve"> </w:delText>
        </w:r>
      </w:del>
      <w:del w:author="Ian McLoughlin" w:date="2014-08-18T11:10:00Z" w:id="384">
        <w:r>
          <w:rPr>
            <w:lang w:val="en-GB"/>
          </w:rPr>
          <w:delText>That</w:delText>
        </w:r>
      </w:del>
      <w:ins w:author="Ian McLoughlin" w:date="2014-08-18T11:10:00Z" w:id="385">
        <w:r>
          <w:rPr>
            <w:lang w:val="en-GB"/>
          </w:rPr>
          <w:t>It</w:t>
        </w:r>
      </w:ins>
      <w:r>
        <w:rPr>
          <w:lang w:val="en-GB"/>
        </w:rPr>
        <w:t xml:space="preserve"> means</w:t>
      </w:r>
      <w:del w:author="Ian McLoughlin" w:date="2014-08-18T11:10:00Z" w:id="386">
        <w:r>
          <w:rPr>
            <w:lang w:val="en-GB"/>
          </w:rPr>
          <w:delText>:</w:delText>
        </w:r>
      </w:del>
      <w:ins w:author="Ian McLoughlin" w:date="2014-08-18T11:10:00Z" w:id="387">
        <w:r>
          <w:rPr>
            <w:lang w:val="en-GB"/>
          </w:rPr>
          <w:t xml:space="preserve"> that</w:t>
        </w:r>
      </w:ins>
      <w:r>
        <w:rPr>
          <w:lang w:val="en-GB"/>
        </w:rPr>
        <w:t xml:space="preserve"> the multidimensional models proposed in this paper are generic</w:t>
      </w:r>
      <w:ins w:author="Ian McLoughlin" w:date="2014-08-18T11:10:00Z" w:id="388">
        <w:r>
          <w:rPr>
            <w:lang w:val="en-GB"/>
          </w:rPr>
          <w:t>,</w:t>
        </w:r>
      </w:ins>
      <w:r>
        <w:rPr>
          <w:lang w:val="en-GB"/>
        </w:rPr>
        <w:t xml:space="preserve"> and </w:t>
      </w:r>
      <w:del w:author="Ian McLoughlin" w:date="2014-08-18T11:10:00Z" w:id="389">
        <w:r>
          <w:rPr>
            <w:lang w:val="en-GB"/>
          </w:rPr>
          <w:delText>include</w:delText>
        </w:r>
      </w:del>
      <w:ins w:author="Ian McLoughlin" w:date="2014-08-18T11:10:00Z" w:id="390">
        <w:r>
          <w:rPr>
            <w:lang w:val="en-GB"/>
          </w:rPr>
          <w:t>subsume</w:t>
        </w:r>
      </w:ins>
      <w:r>
        <w:rPr>
          <w:lang w:val="en-GB"/>
        </w:rPr>
        <w:t xml:space="preserve"> the traditional SAR intensity models as</w:t>
      </w:r>
      <w:del w:author="Ian McLoughlin" w:date="2014-08-18T11:10:00Z" w:id="391">
        <w:r>
          <w:rPr>
            <w:lang w:val="en-GB"/>
          </w:rPr>
          <w:delText xml:space="preserve"> one of its</w:delText>
        </w:r>
      </w:del>
      <w:ins w:author="Ian McLoughlin" w:date="2014-08-18T11:10:00Z" w:id="392">
        <w:r>
          <w:rPr>
            <w:lang w:val="en-GB"/>
          </w:rPr>
          <w:t xml:space="preserve"> a</w:t>
        </w:r>
      </w:ins>
      <w:r>
        <w:rPr>
          <w:lang w:val="en-GB"/>
        </w:rPr>
        <w:t xml:space="preserve"> special case</w:t>
      </w:r>
      <w:del w:author="Ian McLoughlin" w:date="2014-08-18T11:10:00Z" w:id="393">
        <w:r>
          <w:rPr>
            <w:lang w:val="en-GB"/>
          </w:rPr>
          <w:delText xml:space="preserve">! </w:delText>
        </w:r>
      </w:del>
      <w:ins w:author="Ian McLoughlin" w:date="2014-08-18T11:10:00Z" w:id="394">
        <w:r>
          <w:rPr>
            <w:lang w:val="en-GB"/>
          </w:rPr>
          <w:t>. This is one of the relationships that we feel lends support t</w:t>
        </w:r>
      </w:ins>
      <w:ins w:author="Ian McLoughlin" w:date="2014-08-18T11:11:00Z" w:id="395">
        <w:r>
          <w:rPr>
            <w:lang w:val="en-GB"/>
          </w:rPr>
          <w:t>o the proposed models.</w:t>
        </w:r>
      </w:ins>
    </w:p>
    <w:p>
      <w:pPr>
        <w:pStyle w:val="style0"/>
        <w:jc w:val="both"/>
      </w:pPr>
      <w:r>
        <w:rPr>
          <w:lang w:val="en-GB"/>
        </w:rPr>
      </w:r>
    </w:p>
    <w:p>
      <w:pPr>
        <w:pStyle w:val="style0"/>
        <w:jc w:val="both"/>
      </w:pPr>
      <w:r>
        <w:rPr>
          <w:b/>
          <w:lang w:val="en-GB"/>
        </w:rPr>
        <w:t>Detail Comment:</w:t>
      </w:r>
    </w:p>
    <w:p>
      <w:pPr>
        <w:pStyle w:val="style0"/>
        <w:jc w:val="both"/>
      </w:pPr>
      <w:r>
        <w:rPr>
          <w:b/>
          <w:lang w:val="en-GB"/>
        </w:rPr>
        <w:t>P4/Col1/last Eqn: you did not set d=1 here</w:t>
      </w:r>
    </w:p>
    <w:p>
      <w:pPr>
        <w:pStyle w:val="style0"/>
        <w:jc w:val="both"/>
      </w:pPr>
      <w:r>
        <w:rPr>
          <w:lang w:val="en-GB"/>
        </w:rPr>
        <w:t>Answer:</w:t>
      </w:r>
    </w:p>
    <w:p>
      <w:pPr>
        <w:pStyle w:val="style0"/>
        <w:jc w:val="both"/>
      </w:pPr>
      <w:r>
        <w:rPr>
          <w:lang w:val="en-GB"/>
        </w:rPr>
        <w:t>Thank</w:t>
      </w:r>
      <w:ins w:author="Ian McLoughlin" w:date="2014-08-18T11:11:00Z" w:id="396">
        <w:r>
          <w:rPr>
            <w:lang w:val="en-GB"/>
          </w:rPr>
          <w:t xml:space="preserve"> you</w:t>
        </w:r>
      </w:ins>
      <w:del w:author="Ian McLoughlin" w:date="2014-08-18T11:11:00Z" w:id="397">
        <w:r>
          <w:rPr>
            <w:lang w:val="en-GB"/>
          </w:rPr>
          <w:delText>s</w:delText>
        </w:r>
      </w:del>
      <w:r>
        <w:rPr>
          <w:lang w:val="en-GB"/>
        </w:rPr>
        <w:t xml:space="preserve"> for pointing out the glaring mistake. It </w:t>
      </w:r>
      <w:del w:author="Ian McLoughlin" w:date="2014-08-18T11:11:00Z" w:id="398">
        <w:r>
          <w:rPr>
            <w:lang w:val="en-GB"/>
          </w:rPr>
          <w:delText>is</w:delText>
        </w:r>
      </w:del>
      <w:ins w:author="Ian McLoughlin" w:date="2014-08-18T11:11:00Z" w:id="399">
        <w:r>
          <w:rPr>
            <w:lang w:val="en-GB"/>
          </w:rPr>
          <w:t>has been</w:t>
        </w:r>
      </w:ins>
      <w:r>
        <w:rPr>
          <w:lang w:val="en-GB"/>
        </w:rPr>
        <w:t xml:space="preserve"> rectified in the revised paper. </w:t>
      </w:r>
    </w:p>
    <w:p>
      <w:pPr>
        <w:pStyle w:val="style0"/>
        <w:jc w:val="both"/>
      </w:pPr>
      <w:r>
        <w:rPr>
          <w:lang w:val="en-GB"/>
        </w:rPr>
      </w:r>
    </w:p>
    <w:p>
      <w:pPr>
        <w:pStyle w:val="style0"/>
        <w:jc w:val="both"/>
      </w:pPr>
      <w:r>
        <w:rPr>
          <w:b/>
          <w:lang w:val="en-GB"/>
        </w:rPr>
        <w:t>Detail Comment:</w:t>
      </w:r>
    </w:p>
    <w:p>
      <w:pPr>
        <w:pStyle w:val="style0"/>
        <w:jc w:val="both"/>
      </w:pPr>
      <w:r>
        <w:rPr>
          <w:b/>
          <w:lang w:val="en-GB"/>
        </w:rPr>
        <w:t>P4/Col2/top Eqn: Without clarification, I cannot figure out how the succeeding results are calculated.</w:t>
      </w:r>
    </w:p>
    <w:p>
      <w:pPr>
        <w:pStyle w:val="style0"/>
        <w:jc w:val="both"/>
      </w:pPr>
      <w:r>
        <w:rPr>
          <w:lang w:val="en-GB"/>
        </w:rPr>
        <w:t>Answer:</w:t>
      </w:r>
    </w:p>
    <w:p>
      <w:pPr>
        <w:pStyle w:val="style0"/>
        <w:jc w:val="both"/>
      </w:pPr>
      <w:ins w:author="Ian McLoughlin" w:date="2014-08-18T11:11:00Z" w:id="400">
        <w:r>
          <w:rPr>
            <w:lang w:val="en-GB"/>
          </w:rPr>
          <w:t xml:space="preserve">Thanks for pointing out that. </w:t>
        </w:r>
      </w:ins>
      <w:r>
        <w:rPr>
          <w:lang w:val="en-GB"/>
        </w:rPr>
        <w:t xml:space="preserve">A separate appendix </w:t>
      </w:r>
      <w:del w:author="Ian McLoughlin" w:date="2014-08-18T11:11:00Z" w:id="401">
        <w:r>
          <w:rPr>
            <w:lang w:val="en-GB"/>
          </w:rPr>
          <w:delText>is</w:delText>
        </w:r>
      </w:del>
      <w:ins w:author="Ian McLoughlin" w:date="2014-08-18T11:11:00Z" w:id="402">
        <w:r>
          <w:rPr>
            <w:lang w:val="en-GB"/>
          </w:rPr>
          <w:t>has</w:t>
        </w:r>
      </w:ins>
      <w:r>
        <w:rPr>
          <w:lang w:val="en-GB"/>
        </w:rPr>
        <w:t xml:space="preserve"> </w:t>
      </w:r>
      <w:ins w:author="Exam" w:date="2014-08-11T11:36:00Z" w:id="403">
        <w:r>
          <w:rPr>
            <w:lang w:val="en-GB"/>
          </w:rPr>
          <w:t xml:space="preserve">now </w:t>
        </w:r>
      </w:ins>
      <w:ins w:author="Ian McLoughlin" w:date="2014-08-18T11:11:00Z" w:id="404">
        <w:r>
          <w:rPr>
            <w:lang w:val="en-GB"/>
          </w:rPr>
          <w:t xml:space="preserve">been </w:t>
        </w:r>
      </w:ins>
      <w:r>
        <w:rPr>
          <w:lang w:val="en-GB"/>
        </w:rPr>
        <w:t>attached to show the mathematical derivation.</w:t>
      </w:r>
    </w:p>
    <w:p>
      <w:pPr>
        <w:pStyle w:val="style0"/>
        <w:jc w:val="both"/>
      </w:pPr>
      <w:r>
        <w:rPr>
          <w:lang w:val="en-GB"/>
        </w:rPr>
      </w:r>
    </w:p>
    <w:p>
      <w:pPr>
        <w:pStyle w:val="style0"/>
        <w:jc w:val="both"/>
      </w:pPr>
      <w:r>
        <w:rPr>
          <w:b/>
          <w:lang w:val="en-GB"/>
        </w:rPr>
        <w:t>Detail Comment:</w:t>
      </w:r>
    </w:p>
    <w:p>
      <w:pPr>
        <w:pStyle w:val="style0"/>
        <w:jc w:val="both"/>
      </w:pPr>
      <w:r>
        <w:rPr>
          <w:b/>
          <w:lang w:val="en-GB"/>
        </w:rPr>
        <w:t>P5/Col1/L40: A Radarsat2 image of what?</w:t>
      </w:r>
    </w:p>
    <w:p>
      <w:pPr>
        <w:pStyle w:val="style0"/>
        <w:jc w:val="both"/>
      </w:pPr>
      <w:r>
        <w:rPr>
          <w:lang w:val="en-GB"/>
        </w:rPr>
        <w:t>Answer:</w:t>
      </w:r>
    </w:p>
    <w:p>
      <w:pPr>
        <w:pStyle w:val="style0"/>
        <w:jc w:val="both"/>
      </w:pPr>
      <w:ins w:author="Ian McLoughlin" w:date="2014-08-18T11:11:00Z" w:id="405">
        <w:r>
          <w:rPr>
            <w:lang w:val="en-GB"/>
          </w:rPr>
          <w:t xml:space="preserve">This has been </w:t>
        </w:r>
      </w:ins>
      <w:del w:author="Ian McLoughlin" w:date="2014-08-18T11:11:00Z" w:id="406">
        <w:r>
          <w:rPr>
            <w:lang w:val="en-GB"/>
          </w:rPr>
          <w:delText>U</w:delText>
        </w:r>
      </w:del>
      <w:ins w:author="Ian McLoughlin" w:date="2014-08-18T11:11:00Z" w:id="407">
        <w:r>
          <w:rPr>
            <w:lang w:val="en-GB"/>
          </w:rPr>
          <w:t>u</w:t>
        </w:r>
      </w:ins>
      <w:r>
        <w:rPr>
          <w:lang w:val="en-GB"/>
        </w:rPr>
        <w:t>pdated in the revised paper</w:t>
      </w:r>
      <w:del w:author="Ian McLoughlin" w:date="2014-08-18T11:11:00Z" w:id="408">
        <w:r>
          <w:rPr>
            <w:lang w:val="en-GB"/>
          </w:rPr>
          <w:delText xml:space="preserve">: </w:delText>
        </w:r>
      </w:del>
      <w:ins w:author="Ian McLoughlin" w:date="2014-08-18T11:11:00Z" w:id="409">
        <w:r>
          <w:rPr>
            <w:lang w:val="en-GB"/>
          </w:rPr>
          <w:t>. It is</w:t>
        </w:r>
      </w:ins>
      <w:del w:author="Ian McLoughlin" w:date="2014-08-18T11:11:00Z" w:id="410">
        <w:r>
          <w:rPr>
            <w:lang w:val="en-GB"/>
          </w:rPr>
          <w:delText>A</w:delText>
        </w:r>
      </w:del>
      <w:ins w:author="Ian McLoughlin" w:date="2014-08-18T11:11:00Z" w:id="411">
        <w:r>
          <w:rPr>
            <w:lang w:val="en-GB"/>
          </w:rPr>
          <w:t xml:space="preserve"> a</w:t>
        </w:r>
      </w:ins>
      <w:r>
        <w:rPr>
          <w:lang w:val="en-GB"/>
        </w:rPr>
        <w:t xml:space="preserve"> Radarsat2 image of Mu</w:t>
      </w:r>
      <w:del w:author="Ian McLoughlin" w:date="2014-08-18T11:11:00Z" w:id="412">
        <w:r>
          <w:rPr>
            <w:lang w:val="en-GB"/>
          </w:rPr>
          <w:delText>r</w:delText>
        </w:r>
      </w:del>
      <w:r>
        <w:rPr>
          <w:lang w:val="en-GB"/>
        </w:rPr>
        <w:t>da Merbok (Malaysia)</w:t>
      </w:r>
    </w:p>
    <w:p>
      <w:pPr>
        <w:pStyle w:val="style0"/>
        <w:jc w:val="both"/>
      </w:pPr>
      <w:r>
        <w:rPr>
          <w:lang w:val="en-GB"/>
        </w:rPr>
      </w:r>
    </w:p>
    <w:p>
      <w:pPr>
        <w:pStyle w:val="style0"/>
        <w:jc w:val="both"/>
      </w:pPr>
      <w:r>
        <w:rPr>
          <w:b/>
          <w:lang w:val="en-GB"/>
        </w:rPr>
        <w:t xml:space="preserve">Detail Comment: </w:t>
      </w:r>
    </w:p>
    <w:p>
      <w:pPr>
        <w:pStyle w:val="style0"/>
        <w:jc w:val="both"/>
      </w:pPr>
      <w:r>
        <w:rPr>
          <w:b/>
          <w:lang w:val="en-GB"/>
        </w:rPr>
        <w:t xml:space="preserve">Anfinsen’s ENL is, in general, non-integer. How did you deal with that? Why did you not use the formal L values from the imagery (1,4 or 9). </w:t>
      </w:r>
    </w:p>
    <w:p>
      <w:pPr>
        <w:pStyle w:val="style0"/>
        <w:jc w:val="both"/>
      </w:pPr>
      <w:r>
        <w:rPr>
          <w:lang w:val="en-GB"/>
        </w:rPr>
        <w:t>Answer:</w:t>
      </w:r>
    </w:p>
    <w:p>
      <w:pPr>
        <w:pStyle w:val="style0"/>
        <w:jc w:val="both"/>
      </w:pPr>
      <w:del w:author="Ian McLoughlin" w:date="2014-08-18T11:12:00Z" w:id="413">
        <w:r>
          <w:rPr>
            <w:lang w:val="en-GB"/>
          </w:rPr>
          <w:delText>T</w:delText>
        </w:r>
      </w:del>
      <w:ins w:author="Ian McLoughlin" w:date="2014-08-18T11:12:00Z" w:id="414">
        <w:r>
          <w:rPr>
            <w:lang w:val="en-GB"/>
          </w:rPr>
          <w:t xml:space="preserve">It is true that </w:t>
        </w:r>
      </w:ins>
      <w:del w:author="Ian McLoughlin" w:date="2014-08-18T11:12:00Z" w:id="415">
        <w:r>
          <w:rPr>
            <w:lang w:val="en-GB"/>
          </w:rPr>
          <w:delText>he</w:delText>
        </w:r>
      </w:del>
      <w:ins w:author="Ian McLoughlin" w:date="2014-08-18T11:12:00Z" w:id="416">
        <w:r>
          <w:rPr>
            <w:lang w:val="en-GB"/>
          </w:rPr>
          <w:t>our</w:t>
        </w:r>
      </w:ins>
      <w:r>
        <w:rPr>
          <w:lang w:val="en-GB"/>
        </w:rPr>
        <w:t xml:space="preserve"> computed ENL did result in non-integer</w:t>
      </w:r>
      <w:ins w:author="Ian McLoughlin" w:date="2014-08-18T11:12:00Z" w:id="417">
        <w:r>
          <w:rPr>
            <w:lang w:val="en-GB"/>
          </w:rPr>
          <w:t xml:space="preserve"> results</w:t>
        </w:r>
      </w:ins>
      <w:r>
        <w:rPr>
          <w:lang w:val="en-GB"/>
        </w:rPr>
        <w:t xml:space="preserve">. There is no problem with that </w:t>
      </w:r>
      <w:del w:author="Ian McLoughlin" w:date="2014-08-18T11:12:00Z" w:id="418">
        <w:r>
          <w:rPr>
            <w:lang w:val="en-GB"/>
          </w:rPr>
          <w:delText>as</w:delText>
        </w:r>
      </w:del>
      <w:ins w:author="Ian McLoughlin" w:date="2014-08-18T11:12:00Z" w:id="419">
        <w:r>
          <w:rPr>
            <w:lang w:val="en-GB"/>
          </w:rPr>
          <w:t>since</w:t>
        </w:r>
      </w:ins>
      <w:r>
        <w:rPr>
          <w:lang w:val="en-GB"/>
        </w:rPr>
        <w:t xml:space="preserve"> Matlab can simulate Chi-Squared distribution</w:t>
      </w:r>
      <w:ins w:author="Ian McLoughlin" w:date="2014-08-18T11:12:00Z" w:id="420">
        <w:r>
          <w:rPr>
            <w:lang w:val="en-GB"/>
          </w:rPr>
          <w:t>s</w:t>
        </w:r>
      </w:ins>
      <w:r>
        <w:rPr>
          <w:lang w:val="en-GB"/>
        </w:rPr>
        <w:t xml:space="preserve"> with non-integer degrees of freedom</w:t>
      </w:r>
      <w:del w:author="Ian McLoughlin" w:date="2014-08-18T11:13:00Z" w:id="421">
        <w:r>
          <w:rPr>
            <w:lang w:val="en-GB"/>
          </w:rPr>
          <w:delText>.</w:delText>
        </w:r>
      </w:del>
      <w:ins w:author="Ian McLoughlin" w:date="2014-08-18T11:13:00Z" w:id="422">
        <w:r>
          <w:rPr>
            <w:lang w:val="en-GB"/>
          </w:rPr>
          <w:t xml:space="preserve"> so that</w:t>
        </w:r>
      </w:ins>
      <w:del w:author="Ian McLoughlin" w:date="2014-08-18T11:13:00Z" w:id="423">
        <w:r>
          <w:rPr>
            <w:lang w:val="en-GB"/>
          </w:rPr>
          <w:delText xml:space="preserve"> Thus</w:delText>
        </w:r>
      </w:del>
      <w:r>
        <w:rPr>
          <w:lang w:val="en-GB"/>
        </w:rPr>
        <w:t xml:space="preserve"> the model </w:t>
      </w:r>
      <w:del w:author="Ian McLoughlin" w:date="2014-08-18T11:13:00Z" w:id="424">
        <w:r>
          <w:rPr>
            <w:lang w:val="en-GB"/>
          </w:rPr>
          <w:delText>plot</w:delText>
        </w:r>
      </w:del>
      <w:ins w:author="Ian McLoughlin" w:date="2014-08-18T11:13:00Z" w:id="425">
        <w:r>
          <w:rPr>
            <w:lang w:val="en-GB"/>
          </w:rPr>
          <w:t>distribution</w:t>
        </w:r>
      </w:ins>
      <w:r>
        <w:rPr>
          <w:lang w:val="en-GB"/>
        </w:rPr>
        <w:t xml:space="preserve"> can be plotted using Matlab simulations. The paper shows that the Matlab simulation matches nicely with the observed data.</w:t>
      </w:r>
    </w:p>
    <w:p>
      <w:pPr>
        <w:pStyle w:val="style0"/>
        <w:jc w:val="both"/>
      </w:pPr>
      <w:r>
        <w:rPr>
          <w:lang w:val="en-GB"/>
        </w:rPr>
        <w:t>We did not use the formal L values from the imagery because the estimated ENL gives a better match. We decided not to discuss too much about why the estimated ENL gives a better match, or why the two differ</w:t>
      </w:r>
      <w:del w:author="Ian McLoughlin" w:date="2014-08-18T11:13:00Z" w:id="426">
        <w:r>
          <w:rPr>
            <w:lang w:val="en-GB"/>
          </w:rPr>
          <w:delText>s</w:delText>
        </w:r>
      </w:del>
      <w:r>
        <w:rPr>
          <w:lang w:val="en-GB"/>
        </w:rPr>
        <w:t xml:space="preserve"> since the paper is already too lon</w:t>
      </w:r>
      <w:del w:author="Ian McLoughlin" w:date="2014-08-18T11:13:00Z" w:id="427">
        <w:r>
          <w:rPr>
            <w:lang w:val="en-GB"/>
          </w:rPr>
          <w:delText>g</w:delText>
        </w:r>
      </w:del>
      <w:ins w:author="Ian McLoughlin" w:date="2014-08-18T11:13:00Z" w:id="428">
        <w:r>
          <w:rPr>
            <w:lang w:val="en-GB"/>
          </w:rPr>
          <w:t>g. This is highly interesting but slightly off topic</w:t>
        </w:r>
      </w:ins>
      <w:r>
        <w:rPr>
          <w:lang w:val="en-GB"/>
        </w:rPr>
        <w:t xml:space="preserve">. </w:t>
      </w:r>
      <w:bookmarkStart w:id="1" w:name="_GoBack"/>
      <w:bookmarkEnd w:id="1"/>
      <w:r>
        <w:rPr>
          <w:lang w:val="en-GB"/>
        </w:rPr>
        <w:t>Interested reader</w:t>
      </w:r>
      <w:ins w:author="Ian McLoughlin" w:date="2014-08-18T11:13:00Z" w:id="429">
        <w:r>
          <w:rPr>
            <w:lang w:val="en-GB"/>
          </w:rPr>
          <w:t>s</w:t>
        </w:r>
      </w:ins>
      <w:r>
        <w:rPr>
          <w:lang w:val="en-GB"/>
        </w:rPr>
        <w:t xml:space="preserve"> c</w:t>
      </w:r>
      <w:del w:author="Ian McLoughlin" w:date="2014-08-18T11:13:00Z" w:id="430">
        <w:r>
          <w:rPr>
            <w:lang w:val="en-GB"/>
          </w:rPr>
          <w:delText>an</w:delText>
        </w:r>
      </w:del>
      <w:ins w:author="Ian McLoughlin" w:date="2014-08-18T11:13:00Z" w:id="431">
        <w:r>
          <w:rPr>
            <w:lang w:val="en-GB"/>
          </w:rPr>
          <w:t>ould</w:t>
        </w:r>
      </w:ins>
      <w:r>
        <w:rPr>
          <w:lang w:val="en-GB"/>
        </w:rPr>
        <w:t xml:space="preserve"> refer to my thesis for further details</w:t>
      </w:r>
      <w:del w:author="Ian McLoughlin" w:date="2014-08-18T11:13:00Z" w:id="432">
        <w:r>
          <w:rPr>
            <w:lang w:val="en-GB"/>
          </w:rPr>
          <w:delText>.</w:delText>
        </w:r>
      </w:del>
      <w:ins w:author="Ian McLoughlin" w:date="2014-08-18T11:13:00Z" w:id="433">
        <w:r>
          <w:rPr>
            <w:lang w:val="en-GB"/>
          </w:rPr>
          <w:t xml:space="preserve"> </w:t>
        </w:r>
      </w:ins>
      <w:ins w:author="Ian McLoughlin" w:date="2014-08-18T11:14:00Z" w:id="434">
        <w:r>
          <w:rPr>
            <w:lang w:val="en-GB"/>
          </w:rPr>
          <w:t>–</w:t>
        </w:r>
      </w:ins>
      <w:ins w:author="Ian McLoughlin" w:date="2014-08-18T11:13:00Z" w:id="435">
        <w:r>
          <w:rPr>
            <w:lang w:val="en-GB"/>
          </w:rPr>
          <w:t xml:space="preserve"> </w:t>
        </w:r>
      </w:ins>
      <w:ins w:author="Ian McLoughlin" w:date="2014-08-18T11:14:00Z" w:id="436">
        <w:r>
          <w:rPr>
            <w:lang w:val="en-GB"/>
          </w:rPr>
          <w:t>it will be online and freely downloadable by the end of the year.</w:t>
        </w:r>
      </w:ins>
    </w:p>
    <w:p>
      <w:pPr>
        <w:pStyle w:val="style0"/>
        <w:jc w:val="both"/>
      </w:pPr>
      <w:r>
        <w:rPr>
          <w:lang w:val="en-GB"/>
        </w:rPr>
      </w:r>
    </w:p>
    <w:p>
      <w:pPr>
        <w:pStyle w:val="style0"/>
        <w:jc w:val="both"/>
      </w:pPr>
      <w:r>
        <w:rPr>
          <w:b/>
          <w:lang w:val="en-GB"/>
        </w:rPr>
        <w:t>Detail Comment:</w:t>
      </w:r>
    </w:p>
    <w:p>
      <w:pPr>
        <w:pStyle w:val="style0"/>
        <w:jc w:val="both"/>
      </w:pPr>
      <w:r>
        <w:rPr>
          <w:b/>
          <w:lang w:val="en-GB"/>
        </w:rPr>
        <w:t>How did you determine that the regions you choose were truly homogeneous? How did you determine the theoretical determinant for the ratio test? Which other region was selected for the change test?</w:t>
      </w:r>
    </w:p>
    <w:p>
      <w:pPr>
        <w:pStyle w:val="style0"/>
        <w:jc w:val="both"/>
      </w:pPr>
      <w:r>
        <w:rPr>
          <w:lang w:val="en-GB"/>
        </w:rPr>
        <w:t>Answer:</w:t>
      </w:r>
    </w:p>
    <w:p>
      <w:pPr>
        <w:pStyle w:val="style0"/>
        <w:jc w:val="both"/>
      </w:pPr>
      <w:r>
        <w:rPr>
          <w:lang w:val="en-GB"/>
        </w:rPr>
        <w:t xml:space="preserve">The determination of homogeneity is admittedly by experience. We choose </w:t>
      </w:r>
      <w:del w:author="Ian McLoughlin" w:date="2014-08-18T11:14:00Z" w:id="437">
        <w:r>
          <w:rPr>
            <w:lang w:val="en-GB"/>
          </w:rPr>
          <w:delText>the</w:delText>
        </w:r>
      </w:del>
      <w:r>
        <w:rPr>
          <w:lang w:val="en-GB"/>
        </w:rPr>
        <w:t xml:space="preserve"> regions that are calm water surfaces as homogeneous. These, for example, are large lake</w:t>
      </w:r>
      <w:ins w:author="Ian McLoughlin" w:date="2014-08-18T11:14:00Z" w:id="438">
        <w:r>
          <w:rPr>
            <w:lang w:val="en-GB"/>
          </w:rPr>
          <w:t>s</w:t>
        </w:r>
      </w:ins>
      <w:r>
        <w:rPr>
          <w:lang w:val="en-GB"/>
        </w:rPr>
        <w:t xml:space="preserve"> or </w:t>
      </w:r>
      <w:ins w:author="Ian McLoughlin" w:date="2014-08-18T11:14:00Z" w:id="439">
        <w:r>
          <w:rPr>
            <w:lang w:val="en-GB"/>
          </w:rPr>
          <w:t>know</w:t>
        </w:r>
      </w:ins>
      <w:ins w:author="Ian McLoughlin" w:date="2014-08-18T11:15:00Z" w:id="440">
        <w:r>
          <w:rPr>
            <w:lang w:val="en-GB"/>
          </w:rPr>
          <w:t xml:space="preserve">n </w:t>
        </w:r>
      </w:ins>
      <w:r>
        <w:rPr>
          <w:lang w:val="en-GB"/>
        </w:rPr>
        <w:t>calm sea area</w:t>
      </w:r>
      <w:ins w:author="Ian McLoughlin" w:date="2014-08-18T11:15:00Z" w:id="441">
        <w:r>
          <w:rPr>
            <w:lang w:val="en-GB"/>
          </w:rPr>
          <w:t>s</w:t>
        </w:r>
      </w:ins>
      <w:r>
        <w:rPr>
          <w:lang w:val="en-GB"/>
        </w:rPr>
        <w:t xml:space="preserve">. </w:t>
      </w:r>
    </w:p>
    <w:p>
      <w:pPr>
        <w:pStyle w:val="style0"/>
        <w:jc w:val="both"/>
      </w:pPr>
      <w:r>
        <w:rPr>
          <w:lang w:val="en-GB"/>
        </w:rPr>
        <w:t>Assuming the area</w:t>
      </w:r>
      <w:ins w:author="Ian McLoughlin" w:date="2014-08-18T11:15:00Z" w:id="442">
        <w:r>
          <w:rPr>
            <w:lang w:val="en-GB"/>
          </w:rPr>
          <w:t>s</w:t>
        </w:r>
      </w:ins>
      <w:r>
        <w:rPr>
          <w:lang w:val="en-GB"/>
        </w:rPr>
        <w:t xml:space="preserve"> </w:t>
      </w:r>
      <w:del w:author="Ian McLoughlin" w:date="2014-08-18T11:15:00Z" w:id="443">
        <w:r>
          <w:rPr>
            <w:lang w:val="en-GB"/>
          </w:rPr>
          <w:delText>is</w:delText>
        </w:r>
      </w:del>
      <w:ins w:author="Ian McLoughlin" w:date="2014-08-18T11:15:00Z" w:id="444">
        <w:r>
          <w:rPr>
            <w:lang w:val="en-GB"/>
          </w:rPr>
          <w:t>are</w:t>
        </w:r>
      </w:ins>
      <w:r>
        <w:rPr>
          <w:lang w:val="en-GB"/>
        </w:rPr>
        <w:t xml:space="preserve"> homogeneous, the theoretical determinant is the determinant of the region’s ensemble average. The change test makes use of the same assumed homogeneous region, shifted by a few pixels.</w:t>
      </w:r>
    </w:p>
    <w:p>
      <w:pPr>
        <w:pStyle w:val="style0"/>
        <w:jc w:val="both"/>
      </w:pPr>
      <w:r>
        <w:rPr>
          <w:lang w:val="en-GB"/>
        </w:rPr>
      </w:r>
    </w:p>
    <w:p>
      <w:pPr>
        <w:pStyle w:val="style0"/>
        <w:jc w:val="both"/>
      </w:pPr>
      <w:r>
        <w:rPr>
          <w:b/>
          <w:lang w:val="en-GB"/>
        </w:rPr>
        <w:t>Detail Comment:</w:t>
      </w:r>
    </w:p>
    <w:p>
      <w:pPr>
        <w:pStyle w:val="style0"/>
        <w:jc w:val="both"/>
      </w:pPr>
      <w:r>
        <w:rPr>
          <w:b/>
          <w:lang w:val="en-GB"/>
        </w:rPr>
        <w:t>P6, 7/Section VII: You used Anfinsen’s ENL to compute the L value required to make the data appear homogeneous. It should result in an ENL image that is instructive. The ENL value should vary around the image, although the actual number of looks does not. Consequently, your noise images show no structure, because all the variance structure has been extracted sin the ENL computation.</w:t>
      </w:r>
    </w:p>
    <w:p>
      <w:pPr>
        <w:pStyle w:val="style0"/>
        <w:jc w:val="both"/>
      </w:pPr>
      <w:r>
        <w:rPr>
          <w:lang w:val="en-GB"/>
        </w:rPr>
        <w:t>Answer:</w:t>
      </w:r>
    </w:p>
    <w:p>
      <w:pPr>
        <w:pStyle w:val="style0"/>
        <w:jc w:val="both"/>
      </w:pPr>
      <w:r>
        <w:rPr>
          <w:lang w:val="en-GB"/>
        </w:rPr>
        <w:t xml:space="preserve">There are a few points to clarify, we believe. First, ENL estimation is not applied in this section’s experiment. Second, we do not wish to show that the noise images show no structure. In fact, quite </w:t>
      </w:r>
      <w:ins w:author="Ian McLoughlin" w:date="2014-08-18T11:15:00Z" w:id="445">
        <w:r>
          <w:rPr>
            <w:lang w:val="en-GB"/>
          </w:rPr>
          <w:t xml:space="preserve">the </w:t>
        </w:r>
      </w:ins>
      <w:r>
        <w:rPr>
          <w:lang w:val="en-GB"/>
        </w:rPr>
        <w:t>contrary, we wish to show that the residual image of 5x5 boxcar filter shows more recognizable structures than the 3x3 boxcar filter. The point in this section is to show</w:t>
      </w:r>
      <w:ins w:author="Ian McLoughlin" w:date="2014-08-18T11:15:00Z" w:id="446">
        <w:r>
          <w:rPr>
            <w:lang w:val="en-GB"/>
          </w:rPr>
          <w:t>,</w:t>
        </w:r>
      </w:ins>
      <w:r>
        <w:rPr>
          <w:lang w:val="en-GB"/>
        </w:rPr>
        <w:t xml:space="preserve"> as an example</w:t>
      </w:r>
      <w:ins w:author="Ian McLoughlin" w:date="2014-08-18T11:15:00Z" w:id="447">
        <w:r>
          <w:rPr>
            <w:lang w:val="en-GB"/>
          </w:rPr>
          <w:t>,</w:t>
        </w:r>
      </w:ins>
      <w:r>
        <w:rPr>
          <w:lang w:val="en-GB"/>
        </w:rPr>
        <w:t xml:space="preserve"> that existing techniques in SAR can be readily extended to POLSAR using our proposed models.</w:t>
      </w:r>
    </w:p>
    <w:p>
      <w:pPr>
        <w:pStyle w:val="style0"/>
        <w:jc w:val="both"/>
      </w:pPr>
      <w:r>
        <w:rPr>
          <w:lang w:val="en-GB"/>
        </w:rPr>
      </w:r>
    </w:p>
    <w:p>
      <w:pPr>
        <w:pStyle w:val="style2"/>
        <w:numPr>
          <w:ilvl w:val="1"/>
          <w:numId w:val="1"/>
        </w:numPr>
      </w:pPr>
      <w:r>
        <w:rPr>
          <w:lang w:val="en-GB"/>
        </w:rPr>
        <w:t>References</w:t>
      </w:r>
    </w:p>
    <w:p>
      <w:pPr>
        <w:pStyle w:val="style0"/>
        <w:ind w:hanging="567" w:left="567" w:right="0"/>
        <w:jc w:val="both"/>
      </w:pPr>
      <w:r>
        <w:rPr>
          <w:lang w:val="en-GB"/>
        </w:rPr>
        <w:t xml:space="preserve">[LopezMartinez_2003_TGRS] C. Lopez-Martinez and X. Fabregas. </w:t>
      </w:r>
      <w:r>
        <w:rPr>
          <w:b/>
          <w:lang w:val="en-GB"/>
        </w:rPr>
        <w:t>Polarimetric SAR speckle noise model</w:t>
      </w:r>
      <w:r>
        <w:rPr>
          <w:lang w:val="en-GB"/>
        </w:rPr>
        <w:t xml:space="preserve">. </w:t>
      </w:r>
      <w:r>
        <w:rPr>
          <w:i/>
          <w:lang w:val="en-GB"/>
        </w:rPr>
        <w:t>Geoscience and Remote Sensing, IEEE Transactions on</w:t>
      </w:r>
      <w:r>
        <w:rPr>
          <w:lang w:val="en-GB"/>
        </w:rPr>
        <w:t>, 41(10):2232–2242, 2003.</w:t>
      </w:r>
    </w:p>
    <w:p>
      <w:pPr>
        <w:pStyle w:val="style0"/>
        <w:jc w:val="both"/>
      </w:pPr>
      <w:r>
        <w:rPr>
          <w:lang w:val="en-GB"/>
        </w:rPr>
        <w:t xml:space="preserve">[Lee_1994_TGRS] Jong-Sen Lee, K.W. Hoppel, S.A. Mango, and A.R. Miller. </w:t>
      </w:r>
      <w:r>
        <w:rPr>
          <w:b/>
          <w:lang w:val="en-GB"/>
        </w:rPr>
        <w:t>Intensity and phase statistics of multilook polarimetric and interferometric SAR imagery</w:t>
      </w:r>
      <w:r>
        <w:rPr>
          <w:lang w:val="en-GB"/>
        </w:rPr>
        <w:t xml:space="preserve">. </w:t>
      </w:r>
      <w:r>
        <w:rPr>
          <w:i/>
          <w:lang w:val="en-GB"/>
        </w:rPr>
        <w:t>IEEE Transactions on Geoscience and Remote Sensing</w:t>
      </w:r>
      <w:r>
        <w:rPr>
          <w:lang w:val="en-GB"/>
        </w:rPr>
        <w:t>, 32(5):1017–1028, Sep 1994.</w:t>
      </w:r>
    </w:p>
    <w:p>
      <w:pPr>
        <w:pStyle w:val="style0"/>
        <w:jc w:val="both"/>
      </w:pPr>
      <w:r>
        <w:rPr>
          <w:lang w:val="en-GB"/>
        </w:rPr>
        <w:t xml:space="preserve">[Souyris_2005_TGRS] J.C. Souyris, P. Imbo, R. Fjortoft, Sandra Mingot, and Jong-Sen Lee. </w:t>
      </w:r>
      <w:r>
        <w:rPr>
          <w:b/>
          <w:lang w:val="en-GB"/>
        </w:rPr>
        <w:t>Compact polarimetry based on symmetry properties of geophysical media: the pi/4 mode</w:t>
      </w:r>
      <w:r>
        <w:rPr>
          <w:lang w:val="en-GB"/>
        </w:rPr>
        <w:t xml:space="preserve">. </w:t>
      </w:r>
      <w:r>
        <w:rPr>
          <w:i/>
          <w:lang w:val="en-GB"/>
        </w:rPr>
        <w:t>Geoscience and Remote Sensing, IEEE Transactions on</w:t>
      </w:r>
      <w:r>
        <w:rPr>
          <w:lang w:val="en-GB"/>
        </w:rPr>
        <w:t>, 43(3):634 – 646, Mar. 2005.</w:t>
      </w:r>
    </w:p>
    <w:p>
      <w:pPr>
        <w:pStyle w:val="style0"/>
        <w:jc w:val="both"/>
      </w:pPr>
      <w:r>
        <w:rPr>
          <w:lang w:val="en-GB"/>
        </w:rPr>
        <w:t xml:space="preserve">[Raney_2006_TGRS] R. Raney. </w:t>
      </w:r>
      <w:r>
        <w:rPr>
          <w:b/>
          <w:lang w:val="en-GB"/>
        </w:rPr>
        <w:t>Hybrid-Polarity SAR Architecture</w:t>
      </w:r>
      <w:r>
        <w:rPr>
          <w:lang w:val="en-GB"/>
        </w:rPr>
        <w:t xml:space="preserve">. In </w:t>
      </w:r>
      <w:r>
        <w:rPr>
          <w:i/>
          <w:lang w:val="en-GB"/>
        </w:rPr>
        <w:t>Geoscience and Remote Sensing Symposium, 2006. IGARSS 2006. IEEE International Conference on</w:t>
      </w:r>
      <w:r>
        <w:rPr>
          <w:lang w:val="en-GB"/>
        </w:rPr>
        <w:t>, pages 3846 –3848, July 2006.</w:t>
      </w:r>
    </w:p>
    <w:p>
      <w:pPr>
        <w:pStyle w:val="style0"/>
        <w:jc w:val="both"/>
      </w:pPr>
      <w:r>
        <w:rPr>
          <w:lang w:val="en-GB"/>
        </w:rPr>
      </w:r>
    </w:p>
    <w:sectPr>
      <w:footerReference r:id="rId2" w:type="default"/>
      <w:type w:val="nextPage"/>
      <w:pgSz w:h="16838" w:w="11906"/>
      <w:pgMar w:bottom="1440" w:footer="708"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12</w:t>
    </w:r>
    <w:r>
      <w:fldChar w:fldCharType="end"/>
    </w:r>
  </w:p>
  <w:p>
    <w:pPr>
      <w:pStyle w:val="style30"/>
    </w:pPr>
    <w:r>
      <w:rPr/>
    </w:r>
  </w:p>
  <w:p>
    <w:pPr>
      <w:pStyle w:val="style30"/>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文泉驛微米黑" w:hAnsi="Calibri"/>
      <w:color w:val="auto"/>
      <w:sz w:val="22"/>
      <w:szCs w:val="22"/>
      <w:lang w:bidi="ar-SA" w:eastAsia="en-US" w:val="en-SG"/>
    </w:rPr>
  </w:style>
  <w:style w:styleId="style1" w:type="paragraph">
    <w:name w:val="Heading 1"/>
    <w:basedOn w:val="style0"/>
    <w:next w:val="style23"/>
    <w:pPr>
      <w:keepNext/>
      <w:keepLines/>
      <w:spacing w:after="0" w:before="240"/>
    </w:pPr>
    <w:rPr>
      <w:rFonts w:ascii="Calibri Light" w:cs="" w:hAnsi="Calibri Light"/>
      <w:color w:val="2E74B5"/>
      <w:sz w:val="32"/>
      <w:szCs w:val="32"/>
    </w:rPr>
  </w:style>
  <w:style w:styleId="style2" w:type="paragraph">
    <w:name w:val="Heading 2"/>
    <w:basedOn w:val="style0"/>
    <w:next w:val="style23"/>
    <w:pPr>
      <w:keepNext/>
      <w:keepLines/>
      <w:numPr>
        <w:ilvl w:val="1"/>
        <w:numId w:val="1"/>
      </w:numPr>
      <w:spacing w:after="0" w:before="40"/>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Heading 1 Char"/>
    <w:basedOn w:val="style15"/>
    <w:next w:val="style16"/>
    <w:rPr>
      <w:rFonts w:ascii="Calibri Light" w:cs="" w:hAnsi="Calibri Light"/>
      <w:color w:val="2E74B5"/>
      <w:sz w:val="32"/>
      <w:szCs w:val="32"/>
    </w:rPr>
  </w:style>
  <w:style w:styleId="style17" w:type="character">
    <w:name w:val="Heading 2 Char"/>
    <w:basedOn w:val="style15"/>
    <w:next w:val="style17"/>
    <w:rPr>
      <w:rFonts w:ascii="Calibri Light" w:cs="" w:hAnsi="Calibri Light"/>
      <w:color w:val="2E74B5"/>
      <w:sz w:val="26"/>
      <w:szCs w:val="26"/>
    </w:rPr>
  </w:style>
  <w:style w:styleId="style18" w:type="character">
    <w:name w:val="Placeholder Text"/>
    <w:basedOn w:val="style15"/>
    <w:next w:val="style18"/>
    <w:rPr>
      <w:color w:val="808080"/>
    </w:rPr>
  </w:style>
  <w:style w:styleId="style19" w:type="character">
    <w:name w:val="Balloon Text Char"/>
    <w:basedOn w:val="style15"/>
    <w:next w:val="style19"/>
    <w:rPr>
      <w:rFonts w:ascii="Tahoma" w:cs="Tahoma" w:hAnsi="Tahoma"/>
      <w:sz w:val="16"/>
      <w:szCs w:val="16"/>
    </w:rPr>
  </w:style>
  <w:style w:styleId="style20" w:type="character">
    <w:name w:val="Header Char"/>
    <w:basedOn w:val="style15"/>
    <w:next w:val="style20"/>
    <w:rPr/>
  </w:style>
  <w:style w:styleId="style21" w:type="character">
    <w:name w:val="Footer Char"/>
    <w:basedOn w:val="style15"/>
    <w:next w:val="style21"/>
    <w:rPr/>
  </w:style>
  <w:style w:styleId="style22" w:type="paragraph">
    <w:name w:val="Heading"/>
    <w:basedOn w:val="style0"/>
    <w:next w:val="style23"/>
    <w:pPr>
      <w:keepNext/>
      <w:spacing w:after="120" w:before="240"/>
    </w:pPr>
    <w:rPr>
      <w:rFonts w:ascii="Liberation Sans" w:cs="Lohit Hindi" w:eastAsia="WenQuanYi Zen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eastAsia="文泉驛微米黑"/>
    </w:rPr>
  </w:style>
  <w:style w:styleId="style25" w:type="paragraph">
    <w:name w:val="Caption"/>
    <w:basedOn w:val="style0"/>
    <w:next w:val="style25"/>
    <w:pPr>
      <w:suppressLineNumbers/>
      <w:spacing w:after="120" w:before="120"/>
    </w:pPr>
    <w:rPr>
      <w:rFonts w:cs="Lohit Hindi" w:eastAsia="文泉驛微米黑"/>
      <w:i/>
      <w:iCs/>
      <w:sz w:val="24"/>
      <w:szCs w:val="24"/>
    </w:rPr>
  </w:style>
  <w:style w:styleId="style26" w:type="paragraph">
    <w:name w:val="Index"/>
    <w:basedOn w:val="style0"/>
    <w:next w:val="style26"/>
    <w:pPr>
      <w:suppressLineNumbers/>
    </w:pPr>
    <w:rPr>
      <w:rFonts w:cs="Lohit Hindi" w:eastAsia="文泉驛微米黑"/>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Header"/>
    <w:basedOn w:val="style0"/>
    <w:next w:val="style29"/>
    <w:pPr>
      <w:suppressLineNumbers/>
      <w:tabs>
        <w:tab w:leader="none" w:pos="4680" w:val="center"/>
        <w:tab w:leader="none" w:pos="9360" w:val="right"/>
      </w:tabs>
      <w:spacing w:after="0" w:before="0" w:line="100" w:lineRule="atLeast"/>
    </w:pPr>
    <w:rPr/>
  </w:style>
  <w:style w:styleId="style30" w:type="paragraph">
    <w:name w:val="Footer"/>
    <w:basedOn w:val="style0"/>
    <w:next w:val="style30"/>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2014-08-11T03:13:00.00Z</dcterms:created>
  <dc:creator>lethanhhai</dc:creator>
  <cp:lastModifiedBy>Exam</cp:lastModifiedBy>
  <dcterms:modified xsi:type="dcterms:W3CDTF">2014-08-11T03:39:00.00Z</dcterms:modified>
  <cp:revision>3</cp:revision>
</cp:coreProperties>
</file>