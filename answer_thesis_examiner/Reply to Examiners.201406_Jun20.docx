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450" w:rsidRDefault="003D3450">
      <w:pPr>
        <w:jc w:val="both"/>
        <w:pPrChange w:id="0" w:author="N Vun" w:date="2014-06-20T16:12:00Z">
          <w:pPr/>
        </w:pPrChange>
      </w:pPr>
    </w:p>
    <w:p w:rsidR="003D3450" w:rsidRDefault="003D3450">
      <w:pPr>
        <w:jc w:val="both"/>
        <w:pPrChange w:id="1" w:author="N Vun" w:date="2014-06-20T16:12:00Z">
          <w:pPr/>
        </w:pPrChange>
      </w:pPr>
    </w:p>
    <w:p w:rsidR="003D3450" w:rsidRDefault="003D3450">
      <w:pPr>
        <w:jc w:val="both"/>
        <w:pPrChange w:id="2" w:author="N Vun" w:date="2014-06-20T16:12:00Z">
          <w:pPr/>
        </w:pPrChange>
      </w:pPr>
    </w:p>
    <w:p w:rsidR="008F13E1" w:rsidRPr="003D3450" w:rsidRDefault="00156366">
      <w:pPr>
        <w:jc w:val="both"/>
        <w:rPr>
          <w:b/>
          <w:sz w:val="36"/>
          <w:szCs w:val="36"/>
        </w:rPr>
        <w:pPrChange w:id="3" w:author="N Vun" w:date="2014-06-20T16:12:00Z">
          <w:pPr>
            <w:jc w:val="center"/>
          </w:pPr>
        </w:pPrChange>
      </w:pPr>
      <w:r w:rsidRPr="003D3450">
        <w:rPr>
          <w:b/>
          <w:sz w:val="36"/>
          <w:szCs w:val="36"/>
        </w:rPr>
        <w:t>Reply to Examiners’ Comments</w:t>
      </w:r>
    </w:p>
    <w:p w:rsidR="00156366" w:rsidRPr="003D3450" w:rsidRDefault="00156366">
      <w:pPr>
        <w:jc w:val="both"/>
        <w:rPr>
          <w:sz w:val="28"/>
          <w:szCs w:val="28"/>
        </w:rPr>
        <w:pPrChange w:id="4" w:author="N Vun" w:date="2014-06-20T16:12:00Z">
          <w:pPr>
            <w:jc w:val="center"/>
          </w:pPr>
        </w:pPrChange>
      </w:pPr>
      <w:r w:rsidRPr="003D3450">
        <w:rPr>
          <w:sz w:val="28"/>
          <w:szCs w:val="28"/>
        </w:rPr>
        <w:t>Thanh-Hai Le</w:t>
      </w:r>
    </w:p>
    <w:p w:rsidR="00156366" w:rsidRPr="003D3450" w:rsidRDefault="00156366" w:rsidP="00F52493">
      <w:pPr>
        <w:jc w:val="both"/>
        <w:rPr>
          <w:sz w:val="28"/>
          <w:szCs w:val="28"/>
        </w:rPr>
      </w:pPr>
      <w:r w:rsidRPr="003D3450">
        <w:rPr>
          <w:sz w:val="28"/>
          <w:szCs w:val="28"/>
        </w:rPr>
        <w:fldChar w:fldCharType="begin"/>
      </w:r>
      <w:r w:rsidRPr="003D3450">
        <w:rPr>
          <w:sz w:val="28"/>
          <w:szCs w:val="28"/>
        </w:rPr>
        <w:instrText xml:space="preserve"> DATE \@ "d MMMM, yyyy" </w:instrText>
      </w:r>
      <w:r w:rsidRPr="003D3450">
        <w:rPr>
          <w:sz w:val="28"/>
          <w:szCs w:val="28"/>
        </w:rPr>
        <w:fldChar w:fldCharType="separate"/>
      </w:r>
      <w:ins w:id="5" w:author="Exam" w:date="2014-06-21T12:50:00Z">
        <w:r w:rsidR="00B8569D">
          <w:rPr>
            <w:noProof/>
            <w:sz w:val="28"/>
            <w:szCs w:val="28"/>
          </w:rPr>
          <w:t>21 June, 2014</w:t>
        </w:r>
      </w:ins>
      <w:del w:id="6" w:author="Exam" w:date="2014-06-21T11:51:00Z">
        <w:r w:rsidR="00F52493" w:rsidDel="00705DE2">
          <w:rPr>
            <w:noProof/>
            <w:sz w:val="28"/>
            <w:szCs w:val="28"/>
          </w:rPr>
          <w:delText>20 June, 2014</w:delText>
        </w:r>
      </w:del>
      <w:r w:rsidRPr="003D3450">
        <w:rPr>
          <w:sz w:val="28"/>
          <w:szCs w:val="28"/>
        </w:rPr>
        <w:fldChar w:fldCharType="end"/>
      </w:r>
    </w:p>
    <w:p w:rsidR="00156366" w:rsidRDefault="00156366">
      <w:pPr>
        <w:jc w:val="both"/>
        <w:pPrChange w:id="7" w:author="N Vun" w:date="2014-06-20T16:12:00Z">
          <w:pPr/>
        </w:pPrChange>
      </w:pPr>
      <w:r>
        <w:br w:type="page"/>
      </w:r>
    </w:p>
    <w:p w:rsidR="00156366" w:rsidRDefault="00156366">
      <w:pPr>
        <w:autoSpaceDE w:val="0"/>
        <w:autoSpaceDN w:val="0"/>
        <w:adjustRightInd w:val="0"/>
        <w:spacing w:after="0" w:line="240" w:lineRule="auto"/>
        <w:jc w:val="both"/>
        <w:rPr>
          <w:rFonts w:ascii="CMBX12" w:hAnsi="CMBX12" w:cs="CMBX12"/>
          <w:b/>
          <w:bCs/>
          <w:sz w:val="29"/>
          <w:szCs w:val="29"/>
        </w:rPr>
        <w:pPrChange w:id="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>
        <w:rPr>
          <w:rFonts w:ascii="CMBX12" w:hAnsi="CMBX12" w:cs="CMBX12"/>
          <w:b/>
          <w:bCs/>
          <w:sz w:val="29"/>
          <w:szCs w:val="29"/>
        </w:rPr>
        <w:lastRenderedPageBreak/>
        <w:t>Reply to Examiner No. 1</w:t>
      </w:r>
    </w:p>
    <w:p w:rsidR="00156366" w:rsidRPr="00500075" w:rsidRDefault="00156366">
      <w:pPr>
        <w:autoSpaceDE w:val="0"/>
        <w:autoSpaceDN w:val="0"/>
        <w:adjustRightInd w:val="0"/>
        <w:spacing w:after="0" w:line="240" w:lineRule="auto"/>
        <w:jc w:val="both"/>
        <w:rPr>
          <w:rFonts w:ascii="CMR10" w:eastAsia="CMR10" w:hAnsi="CMBX12" w:cs="CMR10"/>
          <w:sz w:val="24"/>
          <w:szCs w:val="24"/>
        </w:rPr>
        <w:pPrChange w:id="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Name of Student: </w:t>
      </w:r>
      <w:r w:rsidRPr="00D53AF8">
        <w:rPr>
          <w:rFonts w:eastAsia="CMR10" w:cs="CMR10"/>
          <w:sz w:val="24"/>
          <w:szCs w:val="24"/>
        </w:rPr>
        <w:t>Le Thanh Hai</w:t>
      </w:r>
    </w:p>
    <w:p w:rsidR="00156366" w:rsidRPr="00500075" w:rsidRDefault="00156366">
      <w:pPr>
        <w:autoSpaceDE w:val="0"/>
        <w:autoSpaceDN w:val="0"/>
        <w:adjustRightInd w:val="0"/>
        <w:spacing w:after="0" w:line="240" w:lineRule="auto"/>
        <w:jc w:val="both"/>
        <w:rPr>
          <w:rFonts w:ascii="CMR10" w:eastAsia="CMR10" w:hAnsi="CMBX12" w:cs="CMR10"/>
          <w:sz w:val="24"/>
          <w:szCs w:val="24"/>
        </w:rPr>
        <w:pPrChange w:id="1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Degree: </w:t>
      </w:r>
      <w:r w:rsidRPr="00D53AF8">
        <w:rPr>
          <w:rFonts w:eastAsia="CMR10" w:cs="CMR10"/>
          <w:sz w:val="24"/>
          <w:szCs w:val="24"/>
        </w:rPr>
        <w:t>Doctor of Philosophy</w:t>
      </w:r>
    </w:p>
    <w:p w:rsidR="00156366" w:rsidRPr="00D53AF8" w:rsidRDefault="00156366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ascii="CMBX10" w:hAnsi="CMBX10" w:cs="CMBX10"/>
          <w:b/>
          <w:bCs/>
          <w:sz w:val="24"/>
          <w:szCs w:val="24"/>
        </w:rPr>
        <w:t xml:space="preserve">Thesis Title: </w:t>
      </w:r>
      <w:r w:rsidRPr="00D53AF8">
        <w:rPr>
          <w:rFonts w:eastAsia="CMR10" w:cs="CMR10"/>
          <w:sz w:val="24"/>
          <w:szCs w:val="24"/>
        </w:rPr>
        <w:t xml:space="preserve">Scalar &amp; </w:t>
      </w:r>
      <w:proofErr w:type="spellStart"/>
      <w:r w:rsidRPr="00D53AF8">
        <w:rPr>
          <w:rFonts w:eastAsia="CMR10" w:cs="CMR10"/>
          <w:sz w:val="24"/>
          <w:szCs w:val="24"/>
        </w:rPr>
        <w:t>Homoskedastic</w:t>
      </w:r>
      <w:proofErr w:type="spellEnd"/>
      <w:r w:rsidRPr="00D53AF8">
        <w:rPr>
          <w:rFonts w:eastAsia="CMR10" w:cs="CMR10"/>
          <w:sz w:val="24"/>
          <w:szCs w:val="24"/>
        </w:rPr>
        <w:t xml:space="preserve"> Models for SAR &amp; POLSAR data</w:t>
      </w:r>
    </w:p>
    <w:p w:rsidR="00156366" w:rsidRDefault="00156366">
      <w:pPr>
        <w:jc w:val="both"/>
        <w:pPrChange w:id="12" w:author="N Vun" w:date="2014-06-20T16:12:00Z">
          <w:pPr/>
        </w:pPrChange>
      </w:pPr>
    </w:p>
    <w:p w:rsidR="00156366" w:rsidRDefault="00156366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eastAsia="CMR10" w:cs="CMR10"/>
          <w:sz w:val="24"/>
          <w:szCs w:val="24"/>
        </w:rPr>
        <w:t xml:space="preserve">First, I would like to express my appreciation towards Examiner No. 1 for his </w:t>
      </w:r>
      <w:r w:rsidRPr="00500075">
        <w:rPr>
          <w:rFonts w:eastAsia="CMR10" w:cs="CMBX10"/>
          <w:b/>
          <w:bCs/>
          <w:sz w:val="24"/>
          <w:szCs w:val="24"/>
        </w:rPr>
        <w:t>over-all positive comments</w:t>
      </w:r>
      <w:r w:rsidRPr="00500075">
        <w:rPr>
          <w:rFonts w:eastAsia="CMR10" w:cs="CMR10"/>
          <w:sz w:val="24"/>
          <w:szCs w:val="24"/>
        </w:rPr>
        <w:t>. I also appreciate the fact that Examiner No 1 includes not only his comments in the examiner's report</w:t>
      </w:r>
      <w:r w:rsidR="003F5AD9">
        <w:rPr>
          <w:rFonts w:eastAsia="CMR10" w:cs="CMR10"/>
          <w:sz w:val="24"/>
          <w:szCs w:val="24"/>
        </w:rPr>
        <w:t>,</w:t>
      </w:r>
      <w:r w:rsidRPr="00500075">
        <w:rPr>
          <w:rFonts w:eastAsia="CMR10" w:cs="CMR10"/>
          <w:sz w:val="24"/>
          <w:szCs w:val="24"/>
        </w:rPr>
        <w:t xml:space="preserve"> but also helpful suggestions inside the original thesis.</w:t>
      </w:r>
    </w:p>
    <w:p w:rsidR="009B32FF" w:rsidRPr="00500075" w:rsidRDefault="009B32FF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156366" w:rsidRPr="00500075" w:rsidRDefault="00156366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eastAsia="CMR10" w:cs="CMR10"/>
          <w:sz w:val="24"/>
          <w:szCs w:val="24"/>
        </w:rPr>
        <w:t xml:space="preserve">The examiner asked no direct question in his comments, so the following are </w:t>
      </w:r>
      <w:ins w:id="16" w:author="N Vun" w:date="2014-06-20T15:29:00Z">
        <w:r w:rsidR="00940EF6">
          <w:rPr>
            <w:rFonts w:eastAsia="CMR10" w:cs="CMR10"/>
            <w:sz w:val="24"/>
            <w:szCs w:val="24"/>
          </w:rPr>
          <w:t>the</w:t>
        </w:r>
      </w:ins>
      <w:ins w:id="17" w:author="N Vun" w:date="2014-06-20T15:30:00Z">
        <w:r w:rsidR="00940EF6">
          <w:rPr>
            <w:rFonts w:eastAsia="CMR10" w:cs="CMR10"/>
            <w:sz w:val="24"/>
            <w:szCs w:val="24"/>
          </w:rPr>
          <w:t xml:space="preserve"> </w:t>
        </w:r>
      </w:ins>
      <w:del w:id="18" w:author="N Vun" w:date="2014-06-20T15:28:00Z">
        <w:r w:rsidRPr="00500075" w:rsidDel="00940EF6">
          <w:rPr>
            <w:rFonts w:eastAsia="CMR10" w:cs="CMR10"/>
            <w:sz w:val="24"/>
            <w:szCs w:val="24"/>
          </w:rPr>
          <w:delText xml:space="preserve">my </w:delText>
        </w:r>
      </w:del>
      <w:r w:rsidRPr="00500075">
        <w:rPr>
          <w:rFonts w:eastAsia="CMR10" w:cs="CMR10"/>
          <w:sz w:val="24"/>
          <w:szCs w:val="24"/>
        </w:rPr>
        <w:t xml:space="preserve">replies to </w:t>
      </w:r>
      <w:del w:id="19" w:author="N Vun" w:date="2014-06-20T15:31:00Z">
        <w:r w:rsidRPr="00500075" w:rsidDel="00940EF6">
          <w:rPr>
            <w:rFonts w:eastAsia="CMR10" w:cs="CMR10"/>
            <w:sz w:val="24"/>
            <w:szCs w:val="24"/>
          </w:rPr>
          <w:delText xml:space="preserve">his </w:delText>
        </w:r>
      </w:del>
      <w:ins w:id="20" w:author="N Vun" w:date="2014-06-20T15:32:00Z">
        <w:r w:rsidR="00940EF6">
          <w:rPr>
            <w:rFonts w:eastAsia="CMR10" w:cs="CMR10"/>
            <w:sz w:val="24"/>
            <w:szCs w:val="24"/>
          </w:rPr>
          <w:t xml:space="preserve">Examiner </w:t>
        </w:r>
        <w:proofErr w:type="gramStart"/>
        <w:r w:rsidR="00940EF6">
          <w:rPr>
            <w:rFonts w:eastAsia="CMR10" w:cs="CMR10"/>
            <w:sz w:val="24"/>
            <w:szCs w:val="24"/>
          </w:rPr>
          <w:t>1’s</w:t>
        </w:r>
      </w:ins>
      <w:ins w:id="21" w:author="N Vun" w:date="2014-06-20T15:31:00Z">
        <w:r w:rsidR="00940EF6">
          <w:rPr>
            <w:rFonts w:eastAsia="CMR10" w:cs="CMR10"/>
            <w:sz w:val="24"/>
            <w:szCs w:val="24"/>
          </w:rPr>
          <w:t xml:space="preserve"> </w:t>
        </w:r>
        <w:r w:rsidR="00940EF6" w:rsidRPr="00500075">
          <w:rPr>
            <w:rFonts w:eastAsia="CMR10" w:cs="CMR10"/>
            <w:sz w:val="24"/>
            <w:szCs w:val="24"/>
          </w:rPr>
          <w:t xml:space="preserve"> </w:t>
        </w:r>
      </w:ins>
      <w:r w:rsidRPr="00500075">
        <w:rPr>
          <w:rFonts w:eastAsia="CMR10" w:cs="CMR10"/>
          <w:sz w:val="24"/>
          <w:szCs w:val="24"/>
        </w:rPr>
        <w:t>comments</w:t>
      </w:r>
      <w:proofErr w:type="gramEnd"/>
      <w:r w:rsidRPr="00500075">
        <w:rPr>
          <w:rFonts w:eastAsia="CMR10" w:cs="CMR10"/>
          <w:sz w:val="24"/>
          <w:szCs w:val="24"/>
        </w:rPr>
        <w:t xml:space="preserve"> as listed in the returned thesis:</w:t>
      </w:r>
    </w:p>
    <w:p w:rsidR="00156366" w:rsidRPr="00500075" w:rsidRDefault="00156366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51"/>
        <w:gridCol w:w="3827"/>
        <w:gridCol w:w="3634"/>
      </w:tblGrid>
      <w:tr w:rsidR="00D64033" w:rsidRPr="00500075" w:rsidTr="009B4FCD">
        <w:tc>
          <w:tcPr>
            <w:tcW w:w="704" w:type="dxa"/>
          </w:tcPr>
          <w:p w:rsidR="00D64033" w:rsidRPr="00500075" w:rsidRDefault="00D640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2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00075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851" w:type="dxa"/>
          </w:tcPr>
          <w:p w:rsidR="00D64033" w:rsidRPr="00500075" w:rsidRDefault="00D640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2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00075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D64033" w:rsidRPr="00500075" w:rsidRDefault="00D640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25" w:author="N Vun" w:date="2014-06-20T16:12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500075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D64033" w:rsidRPr="00500075" w:rsidRDefault="00D640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26" w:author="N Vun" w:date="2014-06-20T16:12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500075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D64033" w:rsidRPr="00500075" w:rsidTr="009B4FCD">
        <w:tc>
          <w:tcPr>
            <w:tcW w:w="704" w:type="dxa"/>
          </w:tcPr>
          <w:p w:rsidR="00D64033" w:rsidRPr="00500075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2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D64033" w:rsidRPr="00500075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2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D64033" w:rsidRPr="00500075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2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Missing references</w:t>
            </w:r>
          </w:p>
        </w:tc>
        <w:tc>
          <w:tcPr>
            <w:tcW w:w="3634" w:type="dxa"/>
          </w:tcPr>
          <w:p w:rsidR="00D64033" w:rsidRPr="00500075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Citation added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851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Missing references</w:t>
            </w:r>
          </w:p>
        </w:tc>
        <w:tc>
          <w:tcPr>
            <w:tcW w:w="3634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Citation added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 xml:space="preserve">techniques … has </w:t>
            </w:r>
          </w:p>
        </w:tc>
        <w:tc>
          <w:tcPr>
            <w:tcW w:w="3634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techniques … have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3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many fold</w:t>
            </w:r>
          </w:p>
        </w:tc>
        <w:tc>
          <w:tcPr>
            <w:tcW w:w="3634" w:type="dxa"/>
          </w:tcPr>
          <w:p w:rsidR="009B32FF" w:rsidRDefault="006B4E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many</w:t>
            </w:r>
            <w:r w:rsidR="009B32FF">
              <w:rPr>
                <w:rFonts w:eastAsia="CMR10" w:cs="CMR10"/>
                <w:sz w:val="24"/>
                <w:szCs w:val="24"/>
              </w:rPr>
              <w:t>fold</w:t>
            </w:r>
            <w:proofErr w:type="spellEnd"/>
          </w:p>
        </w:tc>
      </w:tr>
      <w:tr w:rsidR="003B5433" w:rsidRPr="00500075" w:rsidTr="009B4FCD">
        <w:tc>
          <w:tcPr>
            <w:tcW w:w="704" w:type="dxa"/>
          </w:tcPr>
          <w:p w:rsidR="003B5433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3B5433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3B5433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Chapter 2 will survey</w:t>
            </w:r>
          </w:p>
        </w:tc>
        <w:tc>
          <w:tcPr>
            <w:tcW w:w="3634" w:type="dxa"/>
          </w:tcPr>
          <w:p w:rsidR="003B5433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Chapter 2 surveys</w:t>
            </w:r>
          </w:p>
        </w:tc>
      </w:tr>
      <w:tr w:rsidR="003B5433" w:rsidRPr="00500075" w:rsidTr="009B4FCD">
        <w:tc>
          <w:tcPr>
            <w:tcW w:w="704" w:type="dxa"/>
          </w:tcPr>
          <w:p w:rsidR="003B5433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851" w:type="dxa"/>
          </w:tcPr>
          <w:p w:rsidR="003B5433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17</w:t>
            </w:r>
          </w:p>
        </w:tc>
        <w:tc>
          <w:tcPr>
            <w:tcW w:w="3827" w:type="dxa"/>
          </w:tcPr>
          <w:p w:rsidR="003B5433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 xml:space="preserve">Chapter 3 begins by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by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3B5433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Chapter 3 begins by</w:t>
            </w:r>
          </w:p>
        </w:tc>
      </w:tr>
      <w:tr w:rsidR="009B32FF" w:rsidRPr="00500075" w:rsidTr="009B4FCD">
        <w:tc>
          <w:tcPr>
            <w:tcW w:w="704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 xml:space="preserve">Assuming the number of these elementary back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scatterers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is sufficiently large</w:t>
            </w:r>
          </w:p>
        </w:tc>
        <w:tc>
          <w:tcPr>
            <w:tcW w:w="3634" w:type="dxa"/>
          </w:tcPr>
          <w:p w:rsidR="009B32FF" w:rsidRDefault="009B32F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 xml:space="preserve">Assuming these elementary back </w:t>
            </w:r>
            <w:proofErr w:type="spellStart"/>
            <w:r>
              <w:rPr>
                <w:rFonts w:eastAsia="CMR10" w:cs="CMR10"/>
                <w:sz w:val="24"/>
                <w:szCs w:val="24"/>
              </w:rPr>
              <w:t>scatterers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are large in </w:t>
            </w:r>
            <w:r w:rsidR="00A87A87">
              <w:rPr>
                <w:rFonts w:eastAsia="CMR10" w:cs="CMR10"/>
                <w:sz w:val="24"/>
                <w:szCs w:val="24"/>
              </w:rPr>
              <w:t>number and independent in nature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9B4FCD" w:rsidRPr="00500075" w:rsidTr="009B4FCD">
        <w:tc>
          <w:tcPr>
            <w:tcW w:w="704" w:type="dxa"/>
          </w:tcPr>
          <w:p w:rsidR="009B4FCD" w:rsidRDefault="009B4FCD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851" w:type="dxa"/>
          </w:tcPr>
          <w:p w:rsidR="009B4FCD" w:rsidRDefault="009B4FCD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Eq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2.1</w:t>
            </w:r>
          </w:p>
        </w:tc>
        <w:tc>
          <w:tcPr>
            <w:tcW w:w="3827" w:type="dxa"/>
          </w:tcPr>
          <w:p w:rsidR="009B4FCD" w:rsidRPr="00A87A87" w:rsidRDefault="006B79FE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  <w:tc>
          <w:tcPr>
            <w:tcW w:w="3634" w:type="dxa"/>
          </w:tcPr>
          <w:p w:rsidR="009B4FCD" w:rsidRPr="00A87A87" w:rsidRDefault="00483BE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πσ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-</m:t>
                    </m:r>
                    <m:r>
                      <w:ins w:id="59" w:author="N Vun" w:date="2014-06-20T15:38:00Z">
                        <w:rPr>
                          <w:rFonts w:ascii="Cambria Math" w:eastAsia="CMR10" w:hAnsi="Cambria Math" w:cs="CMR10"/>
                          <w:sz w:val="24"/>
                          <w:szCs w:val="24"/>
                        </w:rPr>
                        <m:t xml:space="preserve"> </m:t>
                      </w:ins>
                    </m:r>
                    <m:f>
                      <m:f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MR10" w:hAnsi="Cambria Math" w:cs="CMR10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MR10" w:hAnsi="Cambria Math" w:cs="CMR10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</w:tbl>
    <w:p w:rsidR="00156366" w:rsidRPr="00500075" w:rsidRDefault="00156366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6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C836DA" w:rsidRPr="0045479E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6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45479E">
        <w:rPr>
          <w:rFonts w:cs="CMTI10"/>
          <w:b/>
          <w:i/>
          <w:iCs/>
          <w:sz w:val="24"/>
          <w:szCs w:val="24"/>
        </w:rPr>
        <w:t>Comment:</w:t>
      </w:r>
    </w:p>
    <w:p w:rsidR="00C836DA" w:rsidRPr="00396DDD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eastAsia="CMMI10" w:cs="CMMI10"/>
          <w:b/>
          <w:i/>
          <w:iCs/>
          <w:sz w:val="24"/>
          <w:szCs w:val="24"/>
          <w:rPrChange w:id="62" w:author="N Vun" w:date="2014-06-20T15:56:00Z">
            <w:rPr>
              <w:rFonts w:eastAsia="CMMI10" w:cs="CMMI10"/>
              <w:i/>
              <w:iCs/>
              <w:sz w:val="24"/>
              <w:szCs w:val="24"/>
            </w:rPr>
          </w:rPrChange>
        </w:rPr>
        <w:pPrChange w:id="6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96DDD">
        <w:rPr>
          <w:rFonts w:eastAsia="CMR10" w:cs="CMR10"/>
          <w:b/>
          <w:sz w:val="24"/>
          <w:szCs w:val="24"/>
          <w:rPrChange w:id="64" w:author="N Vun" w:date="2014-06-20T15:56:00Z">
            <w:rPr>
              <w:rFonts w:eastAsia="CMR10" w:cs="CMR10"/>
              <w:sz w:val="24"/>
              <w:szCs w:val="24"/>
            </w:rPr>
          </w:rPrChange>
        </w:rPr>
        <w:t xml:space="preserve">Page 14: With reference to Equations 2.1, 2.2, 2.3 what are the range of </w:t>
      </w:r>
      <w:proofErr w:type="spellStart"/>
      <w:r w:rsidRPr="00396DDD">
        <w:rPr>
          <w:rFonts w:eastAsia="CMMI10" w:cs="CMMI10"/>
          <w:b/>
          <w:i/>
          <w:iCs/>
          <w:sz w:val="24"/>
          <w:szCs w:val="24"/>
          <w:rPrChange w:id="65" w:author="N Vun" w:date="2014-06-20T15:56:00Z">
            <w:rPr>
              <w:rFonts w:eastAsia="CMMI10" w:cs="CMMI10"/>
              <w:i/>
              <w:iCs/>
              <w:sz w:val="24"/>
              <w:szCs w:val="24"/>
            </w:rPr>
          </w:rPrChange>
        </w:rPr>
        <w:t>A</w:t>
      </w:r>
      <w:r w:rsidRPr="00396DDD">
        <w:rPr>
          <w:rFonts w:cs="CMMI7"/>
          <w:b/>
          <w:i/>
          <w:iCs/>
          <w:sz w:val="24"/>
          <w:szCs w:val="24"/>
          <w:rPrChange w:id="66" w:author="N Vun" w:date="2014-06-20T15:56:00Z">
            <w:rPr>
              <w:rFonts w:cs="CMMI7"/>
              <w:i/>
              <w:iCs/>
              <w:sz w:val="24"/>
              <w:szCs w:val="24"/>
            </w:rPr>
          </w:rPrChange>
        </w:rPr>
        <w:t>x</w:t>
      </w:r>
      <w:proofErr w:type="spellEnd"/>
      <w:r w:rsidRPr="00396DDD">
        <w:rPr>
          <w:rFonts w:eastAsia="CMR10" w:cs="CMR10"/>
          <w:b/>
          <w:sz w:val="24"/>
          <w:szCs w:val="24"/>
          <w:rPrChange w:id="67" w:author="N Vun" w:date="2014-06-20T15:56:00Z">
            <w:rPr>
              <w:rFonts w:eastAsia="CMR10" w:cs="CMR10"/>
              <w:sz w:val="24"/>
              <w:szCs w:val="24"/>
            </w:rPr>
          </w:rPrChange>
        </w:rPr>
        <w:t xml:space="preserve">, </w:t>
      </w:r>
      <w:r w:rsidRPr="00396DDD">
        <w:rPr>
          <w:rFonts w:eastAsia="CMMI10" w:cs="CMMI10"/>
          <w:b/>
          <w:i/>
          <w:iCs/>
          <w:sz w:val="24"/>
          <w:szCs w:val="24"/>
          <w:rPrChange w:id="68" w:author="N Vun" w:date="2014-06-20T15:56:00Z">
            <w:rPr>
              <w:rFonts w:eastAsia="CMMI10" w:cs="CMMI10"/>
              <w:i/>
              <w:iCs/>
              <w:sz w:val="24"/>
              <w:szCs w:val="24"/>
            </w:rPr>
          </w:rPrChange>
        </w:rPr>
        <w:t xml:space="preserve">A </w:t>
      </w:r>
      <w:r w:rsidRPr="00396DDD">
        <w:rPr>
          <w:rFonts w:eastAsia="CMR10" w:cs="CMR10"/>
          <w:b/>
          <w:sz w:val="24"/>
          <w:szCs w:val="24"/>
          <w:rPrChange w:id="69" w:author="N Vun" w:date="2014-06-20T15:56:00Z">
            <w:rPr>
              <w:rFonts w:eastAsia="CMR10" w:cs="CMR10"/>
              <w:sz w:val="24"/>
              <w:szCs w:val="24"/>
            </w:rPr>
          </w:rPrChange>
        </w:rPr>
        <w:t xml:space="preserve">and </w:t>
      </w:r>
      <w:r w:rsidRPr="00396DDD">
        <w:rPr>
          <w:rFonts w:eastAsia="CMMI10" w:cs="CMMI10"/>
          <w:b/>
          <w:i/>
          <w:iCs/>
          <w:sz w:val="24"/>
          <w:szCs w:val="24"/>
          <w:rPrChange w:id="70" w:author="N Vun" w:date="2014-06-20T15:56:00Z">
            <w:rPr>
              <w:rFonts w:eastAsia="CMMI10" w:cs="CMMI10"/>
              <w:i/>
              <w:iCs/>
              <w:sz w:val="24"/>
              <w:szCs w:val="24"/>
            </w:rPr>
          </w:rPrChange>
        </w:rPr>
        <w:t>I</w:t>
      </w:r>
      <w:r w:rsidR="00527D0E" w:rsidRPr="00396DDD">
        <w:rPr>
          <w:rFonts w:eastAsia="CMMI10" w:cs="CMMI10"/>
          <w:b/>
          <w:i/>
          <w:iCs/>
          <w:sz w:val="24"/>
          <w:szCs w:val="24"/>
          <w:rPrChange w:id="71" w:author="N Vun" w:date="2014-06-20T15:56:00Z">
            <w:rPr>
              <w:rFonts w:eastAsia="CMMI10" w:cs="CMMI10"/>
              <w:i/>
              <w:iCs/>
              <w:sz w:val="24"/>
              <w:szCs w:val="24"/>
            </w:rPr>
          </w:rPrChange>
        </w:rPr>
        <w:t>?</w:t>
      </w:r>
    </w:p>
    <w:p w:rsidR="00C836DA" w:rsidRPr="00500075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7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cs="CMTI10"/>
          <w:i/>
          <w:iCs/>
          <w:sz w:val="24"/>
          <w:szCs w:val="24"/>
        </w:rPr>
        <w:t>Reply:</w:t>
      </w:r>
    </w:p>
    <w:p w:rsidR="00C836DA" w:rsidRPr="00500075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eastAsia="CMR10" w:cs="CMR10"/>
          <w:sz w:val="24"/>
          <w:szCs w:val="24"/>
        </w:rPr>
        <w:t xml:space="preserve">The range of </w:t>
      </w:r>
      <w:proofErr w:type="spellStart"/>
      <w:r w:rsidRPr="00500075">
        <w:rPr>
          <w:rFonts w:eastAsia="CMMI10" w:cs="CMMI10"/>
          <w:i/>
          <w:iCs/>
          <w:sz w:val="24"/>
          <w:szCs w:val="24"/>
        </w:rPr>
        <w:t>A</w:t>
      </w:r>
      <w:r w:rsidRPr="00500075">
        <w:rPr>
          <w:rFonts w:cs="CMMI7"/>
          <w:i/>
          <w:iCs/>
          <w:sz w:val="24"/>
          <w:szCs w:val="24"/>
        </w:rPr>
        <w:t>x</w:t>
      </w:r>
      <w:proofErr w:type="spellEnd"/>
      <w:r w:rsidRPr="00500075">
        <w:rPr>
          <w:rFonts w:cs="CMMI7"/>
          <w:i/>
          <w:iCs/>
          <w:sz w:val="24"/>
          <w:szCs w:val="24"/>
        </w:rPr>
        <w:t xml:space="preserve"> </w:t>
      </w:r>
      <w:r w:rsidRPr="00500075">
        <w:rPr>
          <w:rFonts w:eastAsia="CMR10" w:cs="CMR10"/>
          <w:sz w:val="24"/>
          <w:szCs w:val="24"/>
        </w:rPr>
        <w:t xml:space="preserve">is </w:t>
      </w:r>
      <w:r w:rsidR="006D4AC2" w:rsidRPr="00500075">
        <w:rPr>
          <w:rFonts w:eastAsia="CMR10" w:cs="CMR10"/>
          <w:sz w:val="24"/>
          <w:szCs w:val="24"/>
        </w:rPr>
        <w:t>from</w:t>
      </w:r>
      <m:oMath>
        <m:d>
          <m:d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-1,1</m:t>
            </m:r>
          </m:e>
        </m:d>
      </m:oMath>
      <w:r w:rsidRPr="00500075">
        <w:rPr>
          <w:rFonts w:eastAsia="CMR10" w:cs="CMR10"/>
          <w:sz w:val="24"/>
          <w:szCs w:val="24"/>
        </w:rPr>
        <w:t xml:space="preserve">, and the range of both </w:t>
      </w:r>
      <w:r w:rsidRPr="00500075">
        <w:rPr>
          <w:rFonts w:eastAsia="CMMI10" w:cs="CMMI10"/>
          <w:i/>
          <w:iCs/>
          <w:sz w:val="24"/>
          <w:szCs w:val="24"/>
        </w:rPr>
        <w:t xml:space="preserve">A </w:t>
      </w:r>
      <w:r w:rsidRPr="00500075">
        <w:rPr>
          <w:rFonts w:eastAsia="CMR10" w:cs="CMR10"/>
          <w:sz w:val="24"/>
          <w:szCs w:val="24"/>
        </w:rPr>
        <w:t xml:space="preserve">and </w:t>
      </w:r>
      <w:r w:rsidRPr="00500075">
        <w:rPr>
          <w:rFonts w:eastAsia="CMMI10" w:cs="CMMI10"/>
          <w:i/>
          <w:iCs/>
          <w:sz w:val="24"/>
          <w:szCs w:val="24"/>
        </w:rPr>
        <w:t xml:space="preserve">I </w:t>
      </w:r>
      <w:r w:rsidR="00524F21">
        <w:rPr>
          <w:rFonts w:eastAsia="CMR10" w:cs="CMR10"/>
          <w:sz w:val="24"/>
          <w:szCs w:val="24"/>
        </w:rPr>
        <w:t xml:space="preserve">is </w:t>
      </w:r>
      <w:proofErr w:type="gramStart"/>
      <w:r w:rsidR="00524F21">
        <w:rPr>
          <w:rFonts w:eastAsia="CMR10" w:cs="CMR10"/>
          <w:sz w:val="24"/>
          <w:szCs w:val="24"/>
        </w:rPr>
        <w:t>from</w:t>
      </w:r>
      <w:ins w:id="74" w:author="N Vun" w:date="2014-06-20T15:51:00Z">
        <w:r w:rsidR="00DF0A9C">
          <w:rPr>
            <w:rFonts w:eastAsia="CMR10" w:cs="CMR10"/>
            <w:sz w:val="24"/>
            <w:szCs w:val="24"/>
          </w:rPr>
          <w:t xml:space="preserve"> </w:t>
        </w:r>
      </w:ins>
      <w:proofErr w:type="gramEnd"/>
      <m:oMath>
        <m:d>
          <m:d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0,1</m:t>
            </m:r>
          </m:e>
        </m:d>
      </m:oMath>
      <w:r w:rsidR="00527D0E">
        <w:rPr>
          <w:rFonts w:eastAsia="CMR10" w:cs="CMR10"/>
          <w:sz w:val="24"/>
          <w:szCs w:val="24"/>
        </w:rPr>
        <w:t>.</w:t>
      </w:r>
    </w:p>
    <w:p w:rsidR="00C836DA" w:rsidRPr="00500075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C836DA" w:rsidRPr="0045479E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7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45479E">
        <w:rPr>
          <w:rFonts w:cs="CMTI10"/>
          <w:b/>
          <w:i/>
          <w:iCs/>
          <w:sz w:val="24"/>
          <w:szCs w:val="24"/>
        </w:rPr>
        <w:t>Comment:</w:t>
      </w:r>
    </w:p>
    <w:p w:rsidR="00C836DA" w:rsidRPr="00396DDD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77" w:author="N Vun" w:date="2014-06-20T15:56:00Z">
            <w:rPr>
              <w:rFonts w:eastAsia="CMR10" w:cs="CMR10"/>
              <w:sz w:val="24"/>
              <w:szCs w:val="24"/>
            </w:rPr>
          </w:rPrChange>
        </w:rPr>
        <w:pPrChange w:id="7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96DDD">
        <w:rPr>
          <w:rFonts w:eastAsia="CMR10" w:cs="CMR10"/>
          <w:b/>
          <w:sz w:val="24"/>
          <w:szCs w:val="24"/>
          <w:rPrChange w:id="79" w:author="N Vun" w:date="2014-06-20T15:56:00Z">
            <w:rPr>
              <w:rFonts w:eastAsia="CMR10" w:cs="CMR10"/>
              <w:sz w:val="24"/>
              <w:szCs w:val="24"/>
            </w:rPr>
          </w:rPrChange>
        </w:rPr>
        <w:t xml:space="preserve">Page 14: Does the integration of pdf for </w:t>
      </w:r>
      <w:proofErr w:type="spellStart"/>
      <w:r w:rsidRPr="00396DDD">
        <w:rPr>
          <w:rFonts w:eastAsia="CMMI10" w:cs="CMMI10"/>
          <w:b/>
          <w:i/>
          <w:iCs/>
          <w:sz w:val="24"/>
          <w:szCs w:val="24"/>
          <w:rPrChange w:id="80" w:author="N Vun" w:date="2014-06-20T15:56:00Z">
            <w:rPr>
              <w:rFonts w:eastAsia="CMMI10" w:cs="CMMI10"/>
              <w:i/>
              <w:iCs/>
              <w:sz w:val="24"/>
              <w:szCs w:val="24"/>
            </w:rPr>
          </w:rPrChange>
        </w:rPr>
        <w:t>A</w:t>
      </w:r>
      <w:r w:rsidRPr="00396DDD">
        <w:rPr>
          <w:rFonts w:cs="CMMI7"/>
          <w:b/>
          <w:i/>
          <w:iCs/>
          <w:sz w:val="24"/>
          <w:szCs w:val="24"/>
          <w:rPrChange w:id="81" w:author="N Vun" w:date="2014-06-20T15:56:00Z">
            <w:rPr>
              <w:rFonts w:cs="CMMI7"/>
              <w:i/>
              <w:iCs/>
              <w:sz w:val="24"/>
              <w:szCs w:val="24"/>
            </w:rPr>
          </w:rPrChange>
        </w:rPr>
        <w:t>x</w:t>
      </w:r>
      <w:proofErr w:type="spellEnd"/>
      <w:r w:rsidRPr="00396DDD">
        <w:rPr>
          <w:rFonts w:eastAsia="CMMI10" w:cs="CMMI10"/>
          <w:b/>
          <w:i/>
          <w:iCs/>
          <w:sz w:val="24"/>
          <w:szCs w:val="24"/>
          <w:rPrChange w:id="82" w:author="N Vun" w:date="2014-06-20T15:56:00Z">
            <w:rPr>
              <w:rFonts w:eastAsia="CMMI10" w:cs="CMMI10"/>
              <w:i/>
              <w:iCs/>
              <w:sz w:val="24"/>
              <w:szCs w:val="24"/>
            </w:rPr>
          </w:rPrChange>
        </w:rPr>
        <w:t xml:space="preserve">; A; I </w:t>
      </w:r>
      <w:r w:rsidRPr="00396DDD">
        <w:rPr>
          <w:rFonts w:eastAsia="CMR10" w:cs="CMR10"/>
          <w:b/>
          <w:sz w:val="24"/>
          <w:szCs w:val="24"/>
          <w:rPrChange w:id="83" w:author="N Vun" w:date="2014-06-20T15:56:00Z">
            <w:rPr>
              <w:rFonts w:eastAsia="CMR10" w:cs="CMR10"/>
              <w:sz w:val="24"/>
              <w:szCs w:val="24"/>
            </w:rPr>
          </w:rPrChange>
        </w:rPr>
        <w:t>sum to 1?</w:t>
      </w:r>
    </w:p>
    <w:p w:rsidR="00C836DA" w:rsidRPr="00500075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8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cs="CMTI10"/>
          <w:i/>
          <w:iCs/>
          <w:sz w:val="24"/>
          <w:szCs w:val="24"/>
        </w:rPr>
        <w:t>Reply:</w:t>
      </w:r>
    </w:p>
    <w:p w:rsidR="00C836DA" w:rsidRPr="00500075" w:rsidRDefault="0074627F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eastAsia="CMR10" w:cs="CMR10"/>
          <w:sz w:val="24"/>
          <w:szCs w:val="24"/>
        </w:rPr>
        <w:t>With the defin</w:t>
      </w:r>
      <w:r w:rsidR="00C836DA" w:rsidRPr="00500075">
        <w:rPr>
          <w:rFonts w:eastAsia="CMR10" w:cs="CMR10"/>
          <w:sz w:val="24"/>
          <w:szCs w:val="24"/>
        </w:rPr>
        <w:t>ed range above, YES</w:t>
      </w:r>
      <w:ins w:id="86" w:author="N Vun" w:date="2014-06-20T15:51:00Z">
        <w:r w:rsidR="00DF0A9C">
          <w:rPr>
            <w:rFonts w:eastAsia="CMR10" w:cs="CMR10"/>
            <w:sz w:val="24"/>
            <w:szCs w:val="24"/>
          </w:rPr>
          <w:t>,</w:t>
        </w:r>
      </w:ins>
      <w:r w:rsidR="00C836DA" w:rsidRPr="00500075">
        <w:rPr>
          <w:rFonts w:eastAsia="CMR10" w:cs="CMR10"/>
          <w:sz w:val="24"/>
          <w:szCs w:val="24"/>
        </w:rPr>
        <w:t xml:space="preserve"> they are all sum to 1. This is easy to verify as they belong to the classes of Normal, Chi-Squared (2 degree-of-freedom) and Exponential Distribution respectively.</w:t>
      </w:r>
    </w:p>
    <w:p w:rsidR="00C836DA" w:rsidRPr="00500075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3827"/>
        <w:gridCol w:w="3634"/>
      </w:tblGrid>
      <w:tr w:rsidR="00C836DA" w:rsidRPr="00500075" w:rsidTr="009B32FF">
        <w:tc>
          <w:tcPr>
            <w:tcW w:w="846" w:type="dxa"/>
          </w:tcPr>
          <w:p w:rsidR="00C836DA" w:rsidRPr="00500075" w:rsidRDefault="00C836DA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8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00075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709" w:type="dxa"/>
          </w:tcPr>
          <w:p w:rsidR="00C836DA" w:rsidRPr="00500075" w:rsidRDefault="00C836DA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8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00075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C836DA" w:rsidRPr="00500075" w:rsidRDefault="00C836DA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0" w:author="N Vun" w:date="2014-06-20T16:12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500075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C836DA" w:rsidRPr="00500075" w:rsidRDefault="00C836DA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1" w:author="N Vun" w:date="2014-06-20T16:12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500075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C836DA" w:rsidRPr="00500075" w:rsidTr="009B32FF">
        <w:tc>
          <w:tcPr>
            <w:tcW w:w="846" w:type="dxa"/>
          </w:tcPr>
          <w:p w:rsidR="00C836DA" w:rsidRPr="00500075" w:rsidRDefault="0014062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C836DA" w:rsidRPr="00500075" w:rsidRDefault="0014062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C836DA" w:rsidRPr="00500075" w:rsidRDefault="0014062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 xml:space="preserve">Missing </w:t>
            </w:r>
            <w:r w:rsidR="00FA399F">
              <w:rPr>
                <w:rFonts w:eastAsia="CMR10" w:cs="CMR10"/>
                <w:sz w:val="24"/>
                <w:szCs w:val="24"/>
              </w:rPr>
              <w:t>explanation</w:t>
            </w:r>
            <w:r>
              <w:rPr>
                <w:rFonts w:eastAsia="CMR10" w:cs="CMR10"/>
                <w:sz w:val="24"/>
                <w:szCs w:val="24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E</m:t>
                  </m:r>
                </m:e>
              </m:acc>
              <m:r>
                <w:rPr>
                  <w:rFonts w:ascii="Cambria Math" w:eastAsia="CMR10" w:hAnsi="Cambria Math" w:cs="CMR10"/>
                  <w:sz w:val="24"/>
                  <w:szCs w:val="24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B</m:t>
                  </m:r>
                </m:e>
              </m:acc>
            </m:oMath>
          </w:p>
        </w:tc>
        <w:tc>
          <w:tcPr>
            <w:tcW w:w="3634" w:type="dxa"/>
          </w:tcPr>
          <w:p w:rsidR="00C836DA" w:rsidRPr="00500075" w:rsidRDefault="007D591F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Explanation added</w:t>
            </w:r>
          </w:p>
        </w:tc>
      </w:tr>
      <w:tr w:rsidR="007D591F" w:rsidRPr="00500075" w:rsidTr="009B32FF">
        <w:tc>
          <w:tcPr>
            <w:tcW w:w="846" w:type="dxa"/>
          </w:tcPr>
          <w:p w:rsidR="007D591F" w:rsidRDefault="0071450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7D591F" w:rsidRDefault="0071450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7D591F" w:rsidRDefault="0071450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x,y</w:t>
            </w:r>
            <w:proofErr w:type="spellEnd"/>
            <w:r>
              <w:rPr>
                <w:rFonts w:eastAsia="CMR10" w:cs="CMR10"/>
                <w:sz w:val="24"/>
                <w:szCs w:val="24"/>
              </w:rPr>
              <w:t xml:space="preserve"> plane</w:t>
            </w:r>
          </w:p>
        </w:tc>
        <w:tc>
          <w:tcPr>
            <w:tcW w:w="3634" w:type="dxa"/>
          </w:tcPr>
          <w:p w:rsidR="007D591F" w:rsidRDefault="0071450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9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x &amp; y plane</w:t>
            </w:r>
          </w:p>
        </w:tc>
      </w:tr>
      <w:tr w:rsidR="0071450C" w:rsidRPr="00500075" w:rsidTr="009B32FF">
        <w:tc>
          <w:tcPr>
            <w:tcW w:w="846" w:type="dxa"/>
          </w:tcPr>
          <w:p w:rsidR="0071450C" w:rsidRDefault="003B543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709" w:type="dxa"/>
          </w:tcPr>
          <w:p w:rsidR="0071450C" w:rsidRDefault="0051219D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71450C" w:rsidRPr="00DF0A9C" w:rsidRDefault="00705DE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634" w:type="dxa"/>
          </w:tcPr>
          <w:p w:rsidR="0071450C" w:rsidRPr="00396DDD" w:rsidRDefault="00705DE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x</m:t>
                    </m:r>
                  </m:sub>
                </m:sSub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(t)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y</m:t>
                    </m:r>
                  </m:sub>
                </m:sSub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(t)</m:t>
                </m:r>
              </m:oMath>
            </m:oMathPara>
          </w:p>
        </w:tc>
      </w:tr>
      <w:tr w:rsidR="00A85A72" w:rsidRPr="00500075" w:rsidTr="009B32FF">
        <w:tc>
          <w:tcPr>
            <w:tcW w:w="846" w:type="dxa"/>
          </w:tcPr>
          <w:p w:rsidR="00A85A72" w:rsidRDefault="00A85A7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16</w:t>
            </w:r>
          </w:p>
        </w:tc>
        <w:tc>
          <w:tcPr>
            <w:tcW w:w="709" w:type="dxa"/>
          </w:tcPr>
          <w:p w:rsidR="00A85A72" w:rsidRDefault="00A85A7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:rsidR="00A85A72" w:rsidRPr="00C804F3" w:rsidRDefault="00A85A7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0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The parameters … are</w:t>
            </w:r>
          </w:p>
        </w:tc>
        <w:tc>
          <w:tcPr>
            <w:tcW w:w="3634" w:type="dxa"/>
          </w:tcPr>
          <w:p w:rsidR="00A85A72" w:rsidRPr="00CC7D85" w:rsidRDefault="00A85A7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 xml:space="preserve">The parameters … are: </w:t>
            </w:r>
            <w:r w:rsidR="00CC7D85">
              <w:rPr>
                <w:rFonts w:eastAsia="CMR10" w:cs="CMR10"/>
                <w:sz w:val="24"/>
                <w:szCs w:val="24"/>
              </w:rPr>
              <w:t>the intensity orientation an</w:t>
            </w:r>
            <w:r w:rsidRPr="00A85A72">
              <w:rPr>
                <w:rFonts w:eastAsia="CMR10" w:cs="CMR10"/>
                <w:sz w:val="24"/>
                <w:szCs w:val="24"/>
              </w:rPr>
              <w:t>gle 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θ</m:t>
              </m:r>
            </m:oMath>
            <w:r w:rsidR="00CC7D85">
              <w:rPr>
                <w:rFonts w:eastAsia="CMR10" w:cs="CMR10"/>
                <w:sz w:val="24"/>
                <w:szCs w:val="24"/>
              </w:rPr>
              <w:t xml:space="preserve">), the ellipticity angle </w:t>
            </w:r>
            <w:r w:rsidRPr="00A85A72">
              <w:rPr>
                <w:rFonts w:eastAsia="CMR10" w:cs="CMR10"/>
                <w:sz w:val="24"/>
                <w:szCs w:val="24"/>
              </w:rPr>
              <w:t>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ψ</m:t>
              </m:r>
            </m:oMath>
            <w:r w:rsidR="00CC7D85">
              <w:rPr>
                <w:rFonts w:eastAsia="CMR10" w:cs="CMR10"/>
                <w:sz w:val="24"/>
                <w:szCs w:val="24"/>
              </w:rPr>
              <w:t>) and the orientation an</w:t>
            </w:r>
            <w:r w:rsidRPr="00A85A72">
              <w:rPr>
                <w:rFonts w:eastAsia="CMR10" w:cs="CMR10"/>
                <w:sz w:val="24"/>
                <w:szCs w:val="24"/>
              </w:rPr>
              <w:t>gle (</w:t>
            </w:r>
            <m:oMath>
              <m:r>
                <w:rPr>
                  <w:rFonts w:ascii="Cambria Math" w:eastAsia="CMR10" w:hAnsi="Cambria Math" w:cs="CMR10"/>
                  <w:sz w:val="24"/>
                  <w:szCs w:val="24"/>
                </w:rPr>
                <m:t>χ</m:t>
              </m:r>
            </m:oMath>
            <w:r w:rsidRPr="00A85A72">
              <w:rPr>
                <w:rFonts w:eastAsia="CMR10" w:cs="CMR10"/>
                <w:sz w:val="24"/>
                <w:szCs w:val="24"/>
              </w:rPr>
              <w:t>)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17</w:t>
            </w:r>
          </w:p>
        </w:tc>
        <w:tc>
          <w:tcPr>
            <w:tcW w:w="709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0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AA46B3" w:rsidRPr="00AA46B3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1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 w:rsidRPr="00AA46B3">
              <w:rPr>
                <w:rFonts w:eastAsia="CMR10" w:cs="CMR10"/>
                <w:sz w:val="24"/>
                <w:szCs w:val="24"/>
              </w:rPr>
              <w:t>machenics</w:t>
            </w:r>
            <w:proofErr w:type="spellEnd"/>
          </w:p>
        </w:tc>
        <w:tc>
          <w:tcPr>
            <w:tcW w:w="3634" w:type="dxa"/>
          </w:tcPr>
          <w:p w:rsidR="00AA46B3" w:rsidRPr="00AA46B3" w:rsidRDefault="007856D8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1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m</w:t>
            </w:r>
            <w:r w:rsidR="00AA46B3" w:rsidRPr="00AA46B3">
              <w:rPr>
                <w:rFonts w:eastAsia="CMR10" w:cs="CMR10"/>
                <w:sz w:val="24"/>
                <w:szCs w:val="24"/>
              </w:rPr>
              <w:t>echanics</w:t>
            </w:r>
          </w:p>
        </w:tc>
      </w:tr>
      <w:tr w:rsidR="00D9483E" w:rsidRPr="00500075" w:rsidTr="009B32FF">
        <w:tc>
          <w:tcPr>
            <w:tcW w:w="846" w:type="dxa"/>
          </w:tcPr>
          <w:p w:rsidR="00D9483E" w:rsidRDefault="00D9483E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1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lastRenderedPageBreak/>
              <w:t>17</w:t>
            </w:r>
          </w:p>
        </w:tc>
        <w:tc>
          <w:tcPr>
            <w:tcW w:w="709" w:type="dxa"/>
          </w:tcPr>
          <w:p w:rsidR="00D9483E" w:rsidRDefault="00D9483E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1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D9483E" w:rsidRDefault="00D9483E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1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 xml:space="preserve">Missing explanation for </w:t>
            </w:r>
            <m:oMath>
              <m:r>
                <m:rPr>
                  <m:scr m:val="fraktur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R,I</m:t>
              </m:r>
            </m:oMath>
          </w:p>
        </w:tc>
        <w:tc>
          <w:tcPr>
            <w:tcW w:w="3634" w:type="dxa"/>
          </w:tcPr>
          <w:p w:rsidR="00D9483E" w:rsidRDefault="00D9483E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1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Explanation added</w:t>
            </w:r>
          </w:p>
        </w:tc>
      </w:tr>
      <w:tr w:rsidR="00D9483E" w:rsidRPr="00500075" w:rsidTr="009B32FF">
        <w:tc>
          <w:tcPr>
            <w:tcW w:w="846" w:type="dxa"/>
          </w:tcPr>
          <w:p w:rsidR="00D9483E" w:rsidRDefault="00D9483E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1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20</w:t>
            </w:r>
          </w:p>
        </w:tc>
        <w:tc>
          <w:tcPr>
            <w:tcW w:w="709" w:type="dxa"/>
          </w:tcPr>
          <w:p w:rsidR="00D9483E" w:rsidRDefault="00D9483E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1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D9483E" w:rsidRDefault="00D9483E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1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Font size for Eqn. 2.10 and 2.11 is different from the rest of the thesis</w:t>
            </w:r>
          </w:p>
        </w:tc>
        <w:tc>
          <w:tcPr>
            <w:tcW w:w="3634" w:type="dxa"/>
          </w:tcPr>
          <w:p w:rsidR="00D9483E" w:rsidRDefault="00D9483E">
            <w:pPr>
              <w:autoSpaceDE w:val="0"/>
              <w:autoSpaceDN w:val="0"/>
              <w:adjustRightInd w:val="0"/>
              <w:jc w:val="both"/>
              <w:rPr>
                <w:ins w:id="119" w:author="N Vun" w:date="2014-06-20T15:52:00Z"/>
                <w:rFonts w:ascii="Calibri" w:eastAsia="CMR10" w:hAnsi="Calibri" w:cs="CMR10"/>
                <w:sz w:val="24"/>
                <w:szCs w:val="24"/>
              </w:rPr>
              <w:pPrChange w:id="12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This is due to space restriction, where the matrix representation in the normal form font size would require a larger width than that is available in one line.</w:t>
            </w:r>
          </w:p>
          <w:p w:rsidR="00396DDD" w:rsidRDefault="00396DDD">
            <w:pPr>
              <w:autoSpaceDE w:val="0"/>
              <w:autoSpaceDN w:val="0"/>
              <w:adjustRightInd w:val="0"/>
              <w:jc w:val="both"/>
              <w:rPr>
                <w:ins w:id="121" w:author="N Vun" w:date="2014-06-20T15:52:00Z"/>
                <w:rFonts w:ascii="Calibri" w:eastAsia="CMR10" w:hAnsi="Calibri" w:cs="CMR10"/>
                <w:sz w:val="24"/>
                <w:szCs w:val="24"/>
              </w:rPr>
              <w:pPrChange w:id="12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</w:p>
          <w:p w:rsidR="00396DDD" w:rsidRPr="00B8569D" w:rsidRDefault="00396DDD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i/>
                <w:sz w:val="24"/>
                <w:szCs w:val="24"/>
                <w:rPrChange w:id="123" w:author="Exam" w:date="2014-06-21T12:50:00Z">
                  <w:rPr>
                    <w:rFonts w:ascii="Calibri" w:eastAsia="CMR10" w:hAnsi="Calibri" w:cs="CMR10"/>
                    <w:sz w:val="24"/>
                    <w:szCs w:val="24"/>
                  </w:rPr>
                </w:rPrChange>
              </w:rPr>
              <w:pPrChange w:id="12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ins w:id="125" w:author="N Vun" w:date="2014-06-20T15:52:00Z">
              <w:r w:rsidRPr="00B8569D">
                <w:rPr>
                  <w:rFonts w:ascii="Calibri" w:eastAsia="CMR10" w:hAnsi="Calibri" w:cs="CMR10"/>
                  <w:i/>
                  <w:sz w:val="24"/>
                  <w:szCs w:val="24"/>
                  <w:rPrChange w:id="126" w:author="Exam" w:date="2014-06-21T12:50:00Z">
                    <w:rPr>
                      <w:rFonts w:ascii="Calibri" w:eastAsia="CMR10" w:hAnsi="Calibri" w:cs="CMR10"/>
                      <w:sz w:val="24"/>
                      <w:szCs w:val="24"/>
                    </w:rPr>
                  </w:rPrChange>
                </w:rPr>
                <w:t>(</w:t>
              </w:r>
              <w:proofErr w:type="gramStart"/>
              <w:r w:rsidRPr="00B8569D">
                <w:rPr>
                  <w:rFonts w:ascii="Calibri" w:eastAsia="CMR10" w:hAnsi="Calibri" w:cs="CMR10"/>
                  <w:i/>
                  <w:sz w:val="24"/>
                  <w:szCs w:val="24"/>
                  <w:rPrChange w:id="127" w:author="Exam" w:date="2014-06-21T12:50:00Z">
                    <w:rPr>
                      <w:rFonts w:ascii="Calibri" w:eastAsia="CMR10" w:hAnsi="Calibri" w:cs="CMR10"/>
                      <w:sz w:val="24"/>
                      <w:szCs w:val="24"/>
                    </w:rPr>
                  </w:rPrChange>
                </w:rPr>
                <w:t>comment</w:t>
              </w:r>
              <w:proofErr w:type="gramEnd"/>
              <w:r w:rsidRPr="00B8569D">
                <w:rPr>
                  <w:rFonts w:ascii="Calibri" w:eastAsia="CMR10" w:hAnsi="Calibri" w:cs="CMR10"/>
                  <w:i/>
                  <w:sz w:val="24"/>
                  <w:szCs w:val="24"/>
                  <w:rPrChange w:id="128" w:author="Exam" w:date="2014-06-21T12:50:00Z">
                    <w:rPr>
                      <w:rFonts w:ascii="Calibri" w:eastAsia="CMR10" w:hAnsi="Calibri" w:cs="CMR10"/>
                      <w:sz w:val="24"/>
                      <w:szCs w:val="24"/>
                    </w:rPr>
                  </w:rPrChange>
                </w:rPr>
                <w:t>: can this be fixed accordingly?)</w:t>
              </w:r>
            </w:ins>
          </w:p>
        </w:tc>
      </w:tr>
      <w:tr w:rsidR="00D9483E" w:rsidRPr="00500075" w:rsidTr="009B32FF">
        <w:tc>
          <w:tcPr>
            <w:tcW w:w="846" w:type="dxa"/>
          </w:tcPr>
          <w:p w:rsidR="00D9483E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2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33</w:t>
            </w:r>
          </w:p>
        </w:tc>
        <w:tc>
          <w:tcPr>
            <w:tcW w:w="709" w:type="dxa"/>
          </w:tcPr>
          <w:p w:rsidR="00D9483E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3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18</w:t>
            </w:r>
          </w:p>
        </w:tc>
        <w:tc>
          <w:tcPr>
            <w:tcW w:w="3827" w:type="dxa"/>
          </w:tcPr>
          <w:p w:rsidR="00D9483E" w:rsidRDefault="00AA46B3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3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Eqn. [2.15)</w:t>
            </w:r>
          </w:p>
        </w:tc>
        <w:tc>
          <w:tcPr>
            <w:tcW w:w="3634" w:type="dxa"/>
          </w:tcPr>
          <w:p w:rsidR="00D9483E" w:rsidRDefault="00AA46B3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3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Eqn. 2.15</w:t>
            </w: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3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34</w:t>
            </w:r>
          </w:p>
        </w:tc>
        <w:tc>
          <w:tcPr>
            <w:tcW w:w="709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3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3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H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 xml:space="preserve">ow did you get this </w:t>
            </w:r>
            <w:proofErr w:type="spellStart"/>
            <w:r w:rsidRPr="00AA46B3">
              <w:rPr>
                <w:rFonts w:ascii="Calibri" w:eastAsia="CMR10" w:hAnsi="Calibri" w:cs="CMR10"/>
                <w:sz w:val="24"/>
                <w:szCs w:val="24"/>
              </w:rPr>
              <w:t>Eqn</w:t>
            </w:r>
            <w:proofErr w:type="spellEnd"/>
            <w:r w:rsidRPr="00AA46B3">
              <w:rPr>
                <w:rFonts w:ascii="Calibri" w:eastAsia="CMR10" w:hAnsi="Calibri" w:cs="CMR10"/>
                <w:sz w:val="24"/>
                <w:szCs w:val="24"/>
              </w:rPr>
              <w:t>?</w:t>
            </w:r>
          </w:p>
        </w:tc>
        <w:tc>
          <w:tcPr>
            <w:tcW w:w="3634" w:type="dxa"/>
          </w:tcPr>
          <w:p w:rsidR="00AA46B3" w:rsidRDefault="00396DDD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3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ins w:id="137" w:author="N Vun" w:date="2014-06-20T15:53:00Z">
              <w:r>
                <w:rPr>
                  <w:rFonts w:ascii="Calibri" w:eastAsia="CMR10" w:hAnsi="Calibri" w:cs="CMR10"/>
                  <w:sz w:val="24"/>
                  <w:szCs w:val="24"/>
                </w:rPr>
                <w:t>This is taken from …… The sources of these</w:t>
              </w:r>
            </w:ins>
            <w:ins w:id="138" w:author="N Vun" w:date="2014-06-20T15:54:00Z">
              <w:r>
                <w:rPr>
                  <w:rFonts w:ascii="Calibri" w:eastAsia="CMR10" w:hAnsi="Calibri" w:cs="CMR10"/>
                  <w:sz w:val="24"/>
                  <w:szCs w:val="24"/>
                </w:rPr>
                <w:t xml:space="preserve"> inf</w:t>
              </w:r>
            </w:ins>
            <w:ins w:id="139" w:author="N Vun" w:date="2014-06-20T15:56:00Z">
              <w:r>
                <w:rPr>
                  <w:rFonts w:ascii="Calibri" w:eastAsia="CMR10" w:hAnsi="Calibri" w:cs="CMR10"/>
                  <w:sz w:val="24"/>
                  <w:szCs w:val="24"/>
                </w:rPr>
                <w:t>o</w:t>
              </w:r>
            </w:ins>
            <w:ins w:id="140" w:author="N Vun" w:date="2014-06-20T15:54:00Z">
              <w:r>
                <w:rPr>
                  <w:rFonts w:ascii="Calibri" w:eastAsia="CMR10" w:hAnsi="Calibri" w:cs="CMR10"/>
                  <w:sz w:val="24"/>
                  <w:szCs w:val="24"/>
                </w:rPr>
                <w:t>rmation</w:t>
              </w:r>
            </w:ins>
            <w:ins w:id="141" w:author="N Vun" w:date="2014-06-20T15:53:00Z">
              <w:r>
                <w:rPr>
                  <w:rFonts w:ascii="Calibri" w:eastAsia="CMR10" w:hAnsi="Calibri" w:cs="CMR10"/>
                  <w:sz w:val="24"/>
                  <w:szCs w:val="24"/>
                </w:rPr>
                <w:t xml:space="preserve"> are now </w:t>
              </w:r>
            </w:ins>
            <w:ins w:id="142" w:author="N Vun" w:date="2014-06-20T15:57:00Z">
              <w:r>
                <w:rPr>
                  <w:rFonts w:ascii="Calibri" w:eastAsia="CMR10" w:hAnsi="Calibri" w:cs="CMR10"/>
                  <w:sz w:val="24"/>
                  <w:szCs w:val="24"/>
                </w:rPr>
                <w:t xml:space="preserve">cited in the thesis </w:t>
              </w:r>
            </w:ins>
            <w:proofErr w:type="gramStart"/>
            <w:ins w:id="143" w:author="N Vun" w:date="2014-06-20T15:53:00Z">
              <w:r>
                <w:rPr>
                  <w:rFonts w:ascii="Calibri" w:eastAsia="CMR10" w:hAnsi="Calibri" w:cs="CMR10"/>
                  <w:sz w:val="24"/>
                  <w:szCs w:val="24"/>
                </w:rPr>
                <w:t xml:space="preserve">as  </w:t>
              </w:r>
            </w:ins>
            <w:r w:rsidR="00AA46B3" w:rsidRPr="00AA46B3">
              <w:rPr>
                <w:rFonts w:ascii="Calibri" w:eastAsia="CMR10" w:hAnsi="Calibri" w:cs="CMR10"/>
                <w:sz w:val="24"/>
                <w:szCs w:val="24"/>
              </w:rPr>
              <w:t>References</w:t>
            </w:r>
            <w:proofErr w:type="gramEnd"/>
            <w:r w:rsidR="00AA46B3" w:rsidRPr="00AA46B3">
              <w:rPr>
                <w:rFonts w:ascii="Calibri" w:eastAsia="CMR10" w:hAnsi="Calibri" w:cs="CMR10"/>
                <w:sz w:val="24"/>
                <w:szCs w:val="24"/>
              </w:rPr>
              <w:t xml:space="preserve"> </w:t>
            </w:r>
            <w:ins w:id="144" w:author="N Vun" w:date="2014-06-20T15:53:00Z">
              <w:r>
                <w:rPr>
                  <w:rFonts w:ascii="Calibri" w:eastAsia="CMR10" w:hAnsi="Calibri" w:cs="CMR10"/>
                  <w:sz w:val="24"/>
                  <w:szCs w:val="24"/>
                </w:rPr>
                <w:t>[??]</w:t>
              </w:r>
            </w:ins>
            <w:ins w:id="145" w:author="N Vun" w:date="2014-06-20T15:55:00Z">
              <w:r>
                <w:rPr>
                  <w:rFonts w:ascii="Calibri" w:eastAsia="CMR10" w:hAnsi="Calibri" w:cs="CMR10"/>
                  <w:sz w:val="24"/>
                  <w:szCs w:val="24"/>
                </w:rPr>
                <w:t>.</w:t>
              </w:r>
            </w:ins>
            <w:ins w:id="146" w:author="N Vun" w:date="2014-06-20T15:53:00Z">
              <w:r>
                <w:rPr>
                  <w:rFonts w:ascii="Calibri" w:eastAsia="CMR10" w:hAnsi="Calibri" w:cs="CMR10"/>
                  <w:sz w:val="24"/>
                  <w:szCs w:val="24"/>
                </w:rPr>
                <w:t xml:space="preserve"> </w:t>
              </w:r>
            </w:ins>
            <w:del w:id="147" w:author="N Vun" w:date="2014-06-20T15:53:00Z">
              <w:r w:rsidR="00AA46B3" w:rsidRPr="00AA46B3" w:rsidDel="00396DDD">
                <w:rPr>
                  <w:rFonts w:ascii="Calibri" w:eastAsia="CMR10" w:hAnsi="Calibri" w:cs="CMR10"/>
                  <w:sz w:val="24"/>
                  <w:szCs w:val="24"/>
                </w:rPr>
                <w:delText>have now been</w:delText>
              </w:r>
              <w:r w:rsidR="00AA46B3" w:rsidDel="00396DDD">
                <w:rPr>
                  <w:rFonts w:ascii="Calibri" w:eastAsia="CMR10" w:hAnsi="Calibri" w:cs="CMR10"/>
                  <w:sz w:val="24"/>
                  <w:szCs w:val="24"/>
                </w:rPr>
                <w:delText xml:space="preserve"> </w:delText>
              </w:r>
              <w:r w:rsidR="00AA46B3" w:rsidRPr="00AA46B3" w:rsidDel="00396DDD">
                <w:rPr>
                  <w:rFonts w:ascii="Calibri" w:eastAsia="CMR10" w:hAnsi="Calibri" w:cs="CMR10"/>
                  <w:sz w:val="24"/>
                  <w:szCs w:val="24"/>
                </w:rPr>
                <w:delText>added to show the source of</w:delText>
              </w:r>
              <w:r w:rsidR="00AA46B3" w:rsidDel="00396DDD">
                <w:rPr>
                  <w:rFonts w:ascii="Calibri" w:eastAsia="CMR10" w:hAnsi="Calibri" w:cs="CMR10"/>
                  <w:sz w:val="24"/>
                  <w:szCs w:val="24"/>
                </w:rPr>
                <w:delText xml:space="preserve"> </w:delText>
              </w:r>
              <w:r w:rsidR="00AA46B3" w:rsidRPr="00AA46B3" w:rsidDel="00396DDD">
                <w:rPr>
                  <w:rFonts w:ascii="Calibri" w:eastAsia="CMR10" w:hAnsi="Calibri" w:cs="CMR10"/>
                  <w:sz w:val="24"/>
                  <w:szCs w:val="24"/>
                </w:rPr>
                <w:delText>the equation</w:delText>
              </w:r>
            </w:del>
          </w:p>
        </w:tc>
      </w:tr>
      <w:tr w:rsidR="00AA46B3" w:rsidRPr="00500075" w:rsidTr="009B32FF">
        <w:tc>
          <w:tcPr>
            <w:tcW w:w="846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4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4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5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W</w:t>
            </w:r>
            <w:r w:rsidRPr="00AA46B3">
              <w:rPr>
                <w:rFonts w:ascii="Calibri" w:eastAsia="CMR10" w:hAnsi="Calibri" w:cs="CMR10"/>
                <w:sz w:val="24"/>
                <w:szCs w:val="24"/>
              </w:rPr>
              <w:t>hich distribution is more appropriate?</w:t>
            </w:r>
          </w:p>
        </w:tc>
        <w:tc>
          <w:tcPr>
            <w:tcW w:w="3634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ins w:id="151" w:author="N Vun" w:date="2014-06-20T15:55:00Z"/>
                <w:rFonts w:ascii="Calibri" w:eastAsia="CMR10" w:hAnsi="Calibri" w:cs="CMR10"/>
                <w:sz w:val="24"/>
                <w:szCs w:val="24"/>
              </w:rPr>
              <w:pPrChange w:id="15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46B3">
              <w:rPr>
                <w:rFonts w:ascii="Calibri" w:eastAsia="CMR10" w:hAnsi="Calibri" w:cs="CMR10"/>
                <w:sz w:val="24"/>
                <w:szCs w:val="24"/>
              </w:rPr>
              <w:t>The most appropriate distribution is that of the "true signal", which of course, is unknown</w:t>
            </w:r>
            <w:ins w:id="153" w:author="N Vun" w:date="2014-06-20T15:54:00Z">
              <w:r w:rsidR="00396DDD">
                <w:rPr>
                  <w:rFonts w:ascii="Calibri" w:eastAsia="CMR10" w:hAnsi="Calibri" w:cs="CMR10"/>
                  <w:sz w:val="24"/>
                  <w:szCs w:val="24"/>
                </w:rPr>
                <w:t>.</w:t>
              </w:r>
            </w:ins>
            <w:del w:id="154" w:author="N Vun" w:date="2014-06-20T15:54:00Z">
              <w:r w:rsidRPr="00AA46B3" w:rsidDel="00396DDD">
                <w:rPr>
                  <w:rFonts w:ascii="Calibri" w:eastAsia="CMR10" w:hAnsi="Calibri" w:cs="CMR10"/>
                  <w:sz w:val="24"/>
                  <w:szCs w:val="24"/>
                </w:rPr>
                <w:delText>, so</w:delText>
              </w:r>
            </w:del>
            <w:ins w:id="155" w:author="N Vun" w:date="2014-06-20T15:54:00Z">
              <w:r w:rsidR="00396DDD">
                <w:rPr>
                  <w:rFonts w:ascii="Calibri" w:eastAsia="CMR10" w:hAnsi="Calibri" w:cs="CMR10"/>
                  <w:sz w:val="24"/>
                  <w:szCs w:val="24"/>
                </w:rPr>
                <w:t>-</w:t>
              </w:r>
            </w:ins>
            <w:r w:rsidRPr="00AA46B3">
              <w:rPr>
                <w:rFonts w:ascii="Calibri" w:eastAsia="CMR10" w:hAnsi="Calibri" w:cs="CMR10"/>
                <w:sz w:val="24"/>
                <w:szCs w:val="24"/>
              </w:rPr>
              <w:t xml:space="preserve"> </w:t>
            </w:r>
            <w:ins w:id="156" w:author="N Vun" w:date="2014-06-20T15:55:00Z">
              <w:r w:rsidR="00396DDD">
                <w:rPr>
                  <w:rFonts w:ascii="Calibri" w:eastAsia="CMR10" w:hAnsi="Calibri" w:cs="CMR10"/>
                  <w:sz w:val="24"/>
                  <w:szCs w:val="24"/>
                </w:rPr>
                <w:t xml:space="preserve">So </w:t>
              </w:r>
            </w:ins>
            <w:r w:rsidRPr="00AA46B3">
              <w:rPr>
                <w:rFonts w:ascii="Calibri" w:eastAsia="CMR10" w:hAnsi="Calibri" w:cs="CMR10"/>
                <w:sz w:val="24"/>
                <w:szCs w:val="24"/>
              </w:rPr>
              <w:t>we are trying to model it</w:t>
            </w:r>
            <w:ins w:id="157" w:author="N Vun" w:date="2014-06-20T15:55:00Z">
              <w:r w:rsidR="00396DDD">
                <w:rPr>
                  <w:rFonts w:ascii="Calibri" w:eastAsia="CMR10" w:hAnsi="Calibri" w:cs="CMR10"/>
                  <w:sz w:val="24"/>
                  <w:szCs w:val="24"/>
                </w:rPr>
                <w:t>.</w:t>
              </w:r>
            </w:ins>
          </w:p>
          <w:p w:rsidR="00396DDD" w:rsidRDefault="00396DDD">
            <w:pPr>
              <w:autoSpaceDE w:val="0"/>
              <w:autoSpaceDN w:val="0"/>
              <w:adjustRightInd w:val="0"/>
              <w:jc w:val="both"/>
              <w:rPr>
                <w:ins w:id="158" w:author="N Vun" w:date="2014-06-20T15:55:00Z"/>
                <w:rFonts w:ascii="Calibri" w:eastAsia="CMR10" w:hAnsi="Calibri" w:cs="CMR10"/>
                <w:sz w:val="24"/>
                <w:szCs w:val="24"/>
              </w:rPr>
              <w:pPrChange w:id="15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</w:p>
          <w:p w:rsidR="00396DDD" w:rsidRDefault="00396DDD">
            <w:pPr>
              <w:autoSpaceDE w:val="0"/>
              <w:autoSpaceDN w:val="0"/>
              <w:adjustRightInd w:val="0"/>
              <w:jc w:val="both"/>
              <w:rPr>
                <w:ins w:id="160" w:author="N Vun" w:date="2014-06-20T15:55:00Z"/>
                <w:rFonts w:ascii="Calibri" w:eastAsia="CMR10" w:hAnsi="Calibri" w:cs="CMR10"/>
                <w:sz w:val="24"/>
                <w:szCs w:val="24"/>
              </w:rPr>
              <w:pPrChange w:id="16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ins w:id="162" w:author="N Vun" w:date="2014-06-20T15:55:00Z">
              <w:r>
                <w:rPr>
                  <w:rFonts w:ascii="Calibri" w:eastAsia="CMR10" w:hAnsi="Calibri" w:cs="CMR10"/>
                  <w:sz w:val="24"/>
                  <w:szCs w:val="24"/>
                </w:rPr>
                <w:t>(</w:t>
              </w:r>
              <w:proofErr w:type="gramStart"/>
              <w:r w:rsidRPr="00B8569D">
                <w:rPr>
                  <w:rFonts w:ascii="Calibri" w:eastAsia="CMR10" w:hAnsi="Calibri" w:cs="CMR10"/>
                  <w:i/>
                  <w:sz w:val="24"/>
                  <w:szCs w:val="24"/>
                  <w:rPrChange w:id="163" w:author="Exam" w:date="2014-06-21T12:50:00Z">
                    <w:rPr>
                      <w:rFonts w:ascii="Calibri" w:eastAsia="CMR10" w:hAnsi="Calibri" w:cs="CMR10"/>
                      <w:sz w:val="24"/>
                      <w:szCs w:val="24"/>
                    </w:rPr>
                  </w:rPrChange>
                </w:rPr>
                <w:t>comment</w:t>
              </w:r>
              <w:proofErr w:type="gramEnd"/>
              <w:r w:rsidRPr="00B8569D">
                <w:rPr>
                  <w:rFonts w:ascii="Calibri" w:eastAsia="CMR10" w:hAnsi="Calibri" w:cs="CMR10"/>
                  <w:i/>
                  <w:sz w:val="24"/>
                  <w:szCs w:val="24"/>
                  <w:rPrChange w:id="164" w:author="Exam" w:date="2014-06-21T12:50:00Z">
                    <w:rPr>
                      <w:rFonts w:ascii="Calibri" w:eastAsia="CMR10" w:hAnsi="Calibri" w:cs="CMR10"/>
                      <w:sz w:val="24"/>
                      <w:szCs w:val="24"/>
                    </w:rPr>
                  </w:rPrChange>
                </w:rPr>
                <w:t>: I think the above is not a good reply</w:t>
              </w:r>
            </w:ins>
            <w:ins w:id="165" w:author="N Vun" w:date="2014-06-20T15:57:00Z">
              <w:r w:rsidRPr="00B8569D">
                <w:rPr>
                  <w:rFonts w:ascii="Calibri" w:eastAsia="CMR10" w:hAnsi="Calibri" w:cs="CMR10"/>
                  <w:i/>
                  <w:sz w:val="24"/>
                  <w:szCs w:val="24"/>
                  <w:rPrChange w:id="166" w:author="Exam" w:date="2014-06-21T12:50:00Z">
                    <w:rPr>
                      <w:rFonts w:ascii="Calibri" w:eastAsia="CMR10" w:hAnsi="Calibri" w:cs="CMR10"/>
                      <w:sz w:val="24"/>
                      <w:szCs w:val="24"/>
                    </w:rPr>
                  </w:rPrChange>
                </w:rPr>
                <w:t>. Can you see how to further improve this reply</w:t>
              </w:r>
            </w:ins>
            <w:ins w:id="167" w:author="N Vun" w:date="2014-06-20T15:55:00Z">
              <w:r>
                <w:rPr>
                  <w:rFonts w:ascii="Calibri" w:eastAsia="CMR10" w:hAnsi="Calibri" w:cs="CMR10"/>
                  <w:sz w:val="24"/>
                  <w:szCs w:val="24"/>
                </w:rPr>
                <w:t>)</w:t>
              </w:r>
            </w:ins>
          </w:p>
          <w:p w:rsidR="00396DDD" w:rsidRDefault="00396DDD">
            <w:pPr>
              <w:autoSpaceDE w:val="0"/>
              <w:autoSpaceDN w:val="0"/>
              <w:adjustRightInd w:val="0"/>
              <w:jc w:val="both"/>
              <w:rPr>
                <w:ins w:id="168" w:author="N Vun" w:date="2014-06-20T15:55:00Z"/>
                <w:rFonts w:ascii="Calibri" w:eastAsia="CMR10" w:hAnsi="Calibri" w:cs="CMR10"/>
                <w:sz w:val="24"/>
                <w:szCs w:val="24"/>
              </w:rPr>
              <w:pPrChange w:id="16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</w:p>
          <w:p w:rsidR="00396DDD" w:rsidRDefault="00396DDD">
            <w:pPr>
              <w:autoSpaceDE w:val="0"/>
              <w:autoSpaceDN w:val="0"/>
              <w:adjustRightInd w:val="0"/>
              <w:jc w:val="both"/>
              <w:rPr>
                <w:ins w:id="170" w:author="N Vun" w:date="2014-06-20T15:55:00Z"/>
                <w:rFonts w:ascii="Calibri" w:eastAsia="CMR10" w:hAnsi="Calibri" w:cs="CMR10"/>
                <w:sz w:val="24"/>
                <w:szCs w:val="24"/>
              </w:rPr>
              <w:pPrChange w:id="17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</w:p>
          <w:p w:rsidR="00396DDD" w:rsidRPr="00AA46B3" w:rsidRDefault="00396DDD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7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</w:p>
        </w:tc>
      </w:tr>
      <w:tr w:rsidR="00AA46B3" w:rsidRPr="00500075" w:rsidTr="009B32FF">
        <w:tc>
          <w:tcPr>
            <w:tcW w:w="846" w:type="dxa"/>
          </w:tcPr>
          <w:p w:rsidR="00AA46B3" w:rsidRDefault="00AA46B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7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43</w:t>
            </w:r>
          </w:p>
        </w:tc>
        <w:tc>
          <w:tcPr>
            <w:tcW w:w="709" w:type="dxa"/>
          </w:tcPr>
          <w:p w:rsidR="00AA46B3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7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25</w:t>
            </w:r>
          </w:p>
        </w:tc>
        <w:tc>
          <w:tcPr>
            <w:tcW w:w="3827" w:type="dxa"/>
          </w:tcPr>
          <w:p w:rsidR="00AA46B3" w:rsidRPr="00BC5BED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7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sup>
                </m:sSup>
              </m:oMath>
            </m:oMathPara>
          </w:p>
        </w:tc>
        <w:tc>
          <w:tcPr>
            <w:tcW w:w="3634" w:type="dxa"/>
          </w:tcPr>
          <w:p w:rsidR="00AA46B3" w:rsidRPr="00BC5BED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7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pdf</m:t>
                </m:r>
                <m:d>
                  <m:d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="CMR10" w:hAnsi="Cambria Math" w:cs="CMR10"/>
                    <w:sz w:val="24"/>
                    <w:szCs w:val="24"/>
                  </w:rPr>
                  <m:t>=2</m:t>
                </m:r>
                <m:sSub>
                  <m:sSub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  <m:t>e</m:t>
                    </m:r>
                  </m:e>
                  <m:sup>
                    <m:sSubSup>
                      <m:sSubSupPr>
                        <m:ctrlPr>
                          <w:rPr>
                            <w:rFonts w:ascii="Cambria Math" w:eastAsia="CMR10" w:hAnsi="Cambria Math" w:cs="CMR10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-A</m:t>
                        </m:r>
                      </m:e>
                      <m:sub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MR10" w:hAnsi="Cambria Math" w:cs="CMR10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sup>
                </m:sSup>
              </m:oMath>
            </m:oMathPara>
          </w:p>
        </w:tc>
      </w:tr>
      <w:tr w:rsidR="001116B2" w:rsidRPr="00500075" w:rsidTr="009B32FF">
        <w:tc>
          <w:tcPr>
            <w:tcW w:w="846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7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76</w:t>
            </w:r>
          </w:p>
        </w:tc>
        <w:tc>
          <w:tcPr>
            <w:tcW w:w="709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7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24</w:t>
            </w:r>
          </w:p>
        </w:tc>
        <w:tc>
          <w:tcPr>
            <w:tcW w:w="3827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7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2</w:t>
            </w:r>
          </w:p>
        </w:tc>
        <w:tc>
          <w:tcPr>
            <w:tcW w:w="3634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8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2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8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8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8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5</w:t>
            </w:r>
          </w:p>
        </w:tc>
        <w:tc>
          <w:tcPr>
            <w:tcW w:w="3634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8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Chapter 5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8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8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8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ascii="Calibri" w:eastAsia="CMR10" w:hAnsi="Calibri" w:cs="CMR10"/>
                <w:sz w:val="24"/>
                <w:szCs w:val="24"/>
              </w:rPr>
              <w:t>theoretical results</w:t>
            </w:r>
          </w:p>
        </w:tc>
        <w:tc>
          <w:tcPr>
            <w:tcW w:w="3634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8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theoretical contributions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8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129</w:t>
            </w:r>
          </w:p>
        </w:tc>
        <w:tc>
          <w:tcPr>
            <w:tcW w:w="709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9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21</w:t>
            </w:r>
          </w:p>
        </w:tc>
        <w:tc>
          <w:tcPr>
            <w:tcW w:w="3827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9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 xml:space="preserve">this thesis unite </w:t>
            </w:r>
          </w:p>
        </w:tc>
        <w:tc>
          <w:tcPr>
            <w:tcW w:w="3634" w:type="dxa"/>
          </w:tcPr>
          <w:p w:rsidR="001116B2" w:rsidRP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9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this thesis unites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9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130</w:t>
            </w:r>
          </w:p>
        </w:tc>
        <w:tc>
          <w:tcPr>
            <w:tcW w:w="709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9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1116B2" w:rsidRP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9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 xml:space="preserve">articles that has been </w:t>
            </w:r>
          </w:p>
        </w:tc>
        <w:tc>
          <w:tcPr>
            <w:tcW w:w="3634" w:type="dxa"/>
          </w:tcPr>
          <w:p w:rsidR="001116B2" w:rsidRPr="001116B2" w:rsidRDefault="001116B2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9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1116B2">
              <w:rPr>
                <w:rFonts w:ascii="Calibri" w:eastAsia="CMR10" w:hAnsi="Calibri" w:cs="CMR10"/>
                <w:sz w:val="24"/>
                <w:szCs w:val="24"/>
              </w:rPr>
              <w:t>articles that have been</w:t>
            </w:r>
          </w:p>
        </w:tc>
      </w:tr>
      <w:tr w:rsidR="001116B2" w:rsidRPr="00500075" w:rsidTr="009B32FF">
        <w:tc>
          <w:tcPr>
            <w:tcW w:w="846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9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132</w:t>
            </w:r>
          </w:p>
        </w:tc>
        <w:tc>
          <w:tcPr>
            <w:tcW w:w="709" w:type="dxa"/>
          </w:tcPr>
          <w:p w:rsidR="001116B2" w:rsidRDefault="001116B2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19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1116B2" w:rsidRPr="001116B2" w:rsidRDefault="00212353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19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212353">
              <w:rPr>
                <w:rFonts w:ascii="Calibri" w:eastAsia="CMR10" w:hAnsi="Calibri" w:cs="CMR10"/>
                <w:sz w:val="24"/>
                <w:szCs w:val="24"/>
              </w:rPr>
              <w:t>an important bene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br w:type="page"/>
            </w:r>
            <w:r>
              <w:rPr>
                <w:rFonts w:ascii="Calibri" w:eastAsia="CMR10" w:hAnsi="Calibri" w:cs="CMR10"/>
                <w:sz w:val="24"/>
                <w:szCs w:val="24"/>
              </w:rPr>
              <w:t>fi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t xml:space="preserve">ts </w:t>
            </w:r>
          </w:p>
        </w:tc>
        <w:tc>
          <w:tcPr>
            <w:tcW w:w="3634" w:type="dxa"/>
          </w:tcPr>
          <w:p w:rsidR="001116B2" w:rsidRPr="001116B2" w:rsidRDefault="00212353">
            <w:pPr>
              <w:autoSpaceDE w:val="0"/>
              <w:autoSpaceDN w:val="0"/>
              <w:adjustRightInd w:val="0"/>
              <w:jc w:val="both"/>
              <w:rPr>
                <w:rFonts w:ascii="Calibri" w:eastAsia="CMR10" w:hAnsi="Calibri" w:cs="CMR10"/>
                <w:sz w:val="24"/>
                <w:szCs w:val="24"/>
              </w:rPr>
              <w:pPrChange w:id="20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212353">
              <w:rPr>
                <w:rFonts w:ascii="Calibri" w:eastAsia="CMR10" w:hAnsi="Calibri" w:cs="CMR10"/>
                <w:sz w:val="24"/>
                <w:szCs w:val="24"/>
              </w:rPr>
              <w:t>several important bene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br w:type="page"/>
            </w:r>
            <w:r>
              <w:rPr>
                <w:rFonts w:ascii="Calibri" w:eastAsia="CMR10" w:hAnsi="Calibri" w:cs="CMR10"/>
                <w:sz w:val="24"/>
                <w:szCs w:val="24"/>
              </w:rPr>
              <w:t>fi</w:t>
            </w:r>
            <w:r w:rsidRPr="00212353">
              <w:rPr>
                <w:rFonts w:ascii="Calibri" w:eastAsia="CMR10" w:hAnsi="Calibri" w:cs="CMR10"/>
                <w:sz w:val="24"/>
                <w:szCs w:val="24"/>
              </w:rPr>
              <w:t>ts</w:t>
            </w:r>
          </w:p>
        </w:tc>
      </w:tr>
    </w:tbl>
    <w:p w:rsidR="00C836DA" w:rsidRPr="00500075" w:rsidRDefault="00C836DA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0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500075" w:rsidRDefault="00EA454D">
      <w:pPr>
        <w:jc w:val="both"/>
        <w:pPrChange w:id="202" w:author="N Vun" w:date="2014-06-20T16:12:00Z">
          <w:pPr/>
        </w:pPrChange>
      </w:pPr>
      <w:r w:rsidRPr="00500075">
        <w:br w:type="page"/>
      </w:r>
    </w:p>
    <w:p w:rsidR="00EA454D" w:rsidRPr="00500075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bCs/>
          <w:sz w:val="29"/>
          <w:szCs w:val="29"/>
        </w:rPr>
        <w:pPrChange w:id="20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cs="CMBX12"/>
          <w:b/>
          <w:bCs/>
          <w:sz w:val="29"/>
          <w:szCs w:val="29"/>
        </w:rPr>
        <w:lastRenderedPageBreak/>
        <w:t>Reply to Examiner No. 2</w:t>
      </w:r>
    </w:p>
    <w:p w:rsidR="00EA454D" w:rsidRPr="002F32A1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0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F32A1">
        <w:rPr>
          <w:rFonts w:cs="CMBX10"/>
          <w:b/>
          <w:bCs/>
          <w:sz w:val="24"/>
          <w:szCs w:val="24"/>
        </w:rPr>
        <w:t xml:space="preserve">Name of Student: </w:t>
      </w:r>
      <w:r w:rsidRPr="002F32A1">
        <w:rPr>
          <w:rFonts w:eastAsia="CMR10" w:cs="CMR10"/>
          <w:sz w:val="24"/>
          <w:szCs w:val="24"/>
        </w:rPr>
        <w:t>Le Thanh Hai</w:t>
      </w:r>
    </w:p>
    <w:p w:rsidR="00EA454D" w:rsidRPr="002F32A1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0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F32A1">
        <w:rPr>
          <w:rFonts w:cs="CMBX10"/>
          <w:b/>
          <w:bCs/>
          <w:sz w:val="24"/>
          <w:szCs w:val="24"/>
        </w:rPr>
        <w:t xml:space="preserve">Degree: </w:t>
      </w:r>
      <w:r w:rsidRPr="002F32A1">
        <w:rPr>
          <w:rFonts w:eastAsia="CMR10" w:cs="CMR10"/>
          <w:sz w:val="24"/>
          <w:szCs w:val="24"/>
        </w:rPr>
        <w:t>Doctor of Philosophy</w:t>
      </w:r>
    </w:p>
    <w:p w:rsidR="00156366" w:rsidRPr="002F32A1" w:rsidRDefault="00EA454D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  <w:pPrChange w:id="20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F32A1">
        <w:rPr>
          <w:rFonts w:cs="CMBX10"/>
          <w:b/>
          <w:bCs/>
          <w:sz w:val="24"/>
          <w:szCs w:val="24"/>
        </w:rPr>
        <w:t xml:space="preserve">Thesis Title: </w:t>
      </w:r>
      <w:r w:rsidRPr="002F32A1">
        <w:rPr>
          <w:rFonts w:eastAsia="CMR10" w:cs="CMR10"/>
          <w:sz w:val="24"/>
          <w:szCs w:val="24"/>
        </w:rPr>
        <w:t xml:space="preserve">Scalar &amp; </w:t>
      </w:r>
      <w:proofErr w:type="spellStart"/>
      <w:r w:rsidRPr="002F32A1">
        <w:rPr>
          <w:rFonts w:eastAsia="CMR10" w:cs="CMR10"/>
          <w:sz w:val="24"/>
          <w:szCs w:val="24"/>
        </w:rPr>
        <w:t>Homoskedastic</w:t>
      </w:r>
      <w:proofErr w:type="spellEnd"/>
      <w:r w:rsidRPr="002F32A1">
        <w:rPr>
          <w:rFonts w:eastAsia="CMR10" w:cs="CMR10"/>
          <w:sz w:val="24"/>
          <w:szCs w:val="24"/>
        </w:rPr>
        <w:t xml:space="preserve"> Models for SAR &amp; POLSAR data</w:t>
      </w:r>
    </w:p>
    <w:p w:rsidR="00EA454D" w:rsidRPr="00500075" w:rsidRDefault="00EA454D">
      <w:pPr>
        <w:jc w:val="both"/>
        <w:pPrChange w:id="207" w:author="N Vun" w:date="2014-06-20T16:12:00Z">
          <w:pPr/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0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I would like to thank Examiner 2 for examining the thesis carefully. I have</w:t>
      </w:r>
      <w:r w:rsidR="00CE665F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listed the comments below, and responded</w:t>
      </w:r>
      <w:r w:rsidR="00CE665F" w:rsidRPr="00936E5E">
        <w:rPr>
          <w:rFonts w:eastAsia="CMR10" w:cs="CMR10"/>
          <w:sz w:val="24"/>
          <w:szCs w:val="24"/>
        </w:rPr>
        <w:t xml:space="preserve"> to each one. I have also rectifi</w:t>
      </w:r>
      <w:r w:rsidRPr="00936E5E">
        <w:rPr>
          <w:rFonts w:eastAsia="CMR10" w:cs="CMR10"/>
          <w:sz w:val="24"/>
          <w:szCs w:val="24"/>
        </w:rPr>
        <w:t>ed all</w:t>
      </w:r>
      <w:r w:rsidR="00CE665F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of the items in the errata.</w:t>
      </w:r>
    </w:p>
    <w:p w:rsidR="00CE665F" w:rsidRPr="00936E5E" w:rsidRDefault="00CE665F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0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21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396DDD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211" w:author="N Vun" w:date="2014-06-20T15:56:00Z">
            <w:rPr>
              <w:rFonts w:eastAsia="CMR10" w:cs="CMR10"/>
              <w:sz w:val="24"/>
              <w:szCs w:val="24"/>
            </w:rPr>
          </w:rPrChange>
        </w:rPr>
        <w:pPrChange w:id="21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96DDD">
        <w:rPr>
          <w:rFonts w:eastAsia="CMR10" w:cs="CMR10"/>
          <w:b/>
          <w:sz w:val="24"/>
          <w:szCs w:val="24"/>
          <w:rPrChange w:id="213" w:author="N Vun" w:date="2014-06-20T15:56:00Z">
            <w:rPr>
              <w:rFonts w:eastAsia="CMR10" w:cs="CMR10"/>
              <w:sz w:val="24"/>
              <w:szCs w:val="24"/>
            </w:rPr>
          </w:rPrChange>
        </w:rPr>
        <w:t>Sec 1.1 and 1.2 should be reviewed again .</w:t>
      </w:r>
      <w:r w:rsidR="00CE665F" w:rsidRPr="00396DDD">
        <w:rPr>
          <w:rFonts w:eastAsia="CMR10" w:cs="CMR10"/>
          <w:b/>
          <w:sz w:val="24"/>
          <w:szCs w:val="24"/>
          <w:rPrChange w:id="214" w:author="N Vun" w:date="2014-06-20T15:56:00Z">
            <w:rPr>
              <w:rFonts w:eastAsia="CMR10" w:cs="CMR10"/>
              <w:sz w:val="24"/>
              <w:szCs w:val="24"/>
            </w:rPr>
          </w:rPrChange>
        </w:rPr>
        <w:t xml:space="preserve">.. with proper citations on the </w:t>
      </w:r>
      <w:proofErr w:type="spellStart"/>
      <w:r w:rsidRPr="00396DDD">
        <w:rPr>
          <w:rFonts w:eastAsia="CMR10" w:cs="CMR10"/>
          <w:b/>
          <w:sz w:val="24"/>
          <w:szCs w:val="24"/>
          <w:rPrChange w:id="215" w:author="N Vun" w:date="2014-06-20T15:56:00Z">
            <w:rPr>
              <w:rFonts w:eastAsia="CMR10" w:cs="CMR10"/>
              <w:sz w:val="24"/>
              <w:szCs w:val="24"/>
            </w:rPr>
          </w:rPrChange>
        </w:rPr>
        <w:t>background</w:t>
      </w:r>
      <w:del w:id="216" w:author="N Vun" w:date="2014-06-20T15:56:00Z">
        <w:r w:rsidRPr="00936E5E" w:rsidDel="00396DDD">
          <w:rPr>
            <w:rFonts w:eastAsia="CMR10" w:cs="CMR10"/>
            <w:sz w:val="24"/>
            <w:szCs w:val="24"/>
          </w:rPr>
          <w:delText xml:space="preserve"> </w:delText>
        </w:r>
      </w:del>
      <w:r w:rsidRPr="00396DDD">
        <w:rPr>
          <w:rFonts w:eastAsia="CMR10" w:cs="CMR10"/>
          <w:b/>
          <w:sz w:val="24"/>
          <w:szCs w:val="24"/>
          <w:rPrChange w:id="217" w:author="N Vun" w:date="2014-06-20T15:56:00Z">
            <w:rPr>
              <w:rFonts w:eastAsia="CMR10" w:cs="CMR10"/>
              <w:sz w:val="24"/>
              <w:szCs w:val="24"/>
            </w:rPr>
          </w:rPrChange>
        </w:rPr>
        <w:t>studies</w:t>
      </w:r>
      <w:proofErr w:type="spellEnd"/>
      <w:r w:rsidRPr="00396DDD">
        <w:rPr>
          <w:rFonts w:eastAsia="CMR10" w:cs="CMR10"/>
          <w:b/>
          <w:sz w:val="24"/>
          <w:szCs w:val="24"/>
          <w:rPrChange w:id="218" w:author="N Vun" w:date="2014-06-20T15:56:00Z">
            <w:rPr>
              <w:rFonts w:eastAsia="CMR10" w:cs="CMR10"/>
              <w:sz w:val="24"/>
              <w:szCs w:val="24"/>
            </w:rPr>
          </w:rPrChange>
        </w:rPr>
        <w:t>.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21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2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221" w:author="N Vun" w:date="2014-06-20T15:58:00Z">
        <w:r w:rsidRPr="00936E5E" w:rsidDel="00396DDD">
          <w:rPr>
            <w:rFonts w:eastAsia="CMR10" w:cs="CMR10"/>
            <w:sz w:val="24"/>
            <w:szCs w:val="24"/>
          </w:rPr>
          <w:delText>This has been done: b</w:delText>
        </w:r>
      </w:del>
      <w:ins w:id="222" w:author="N Vun" w:date="2014-06-20T15:58:00Z">
        <w:r w:rsidR="00396DDD">
          <w:rPr>
            <w:rFonts w:eastAsia="CMR10" w:cs="CMR10"/>
            <w:sz w:val="24"/>
            <w:szCs w:val="24"/>
          </w:rPr>
          <w:t>B</w:t>
        </w:r>
      </w:ins>
      <w:r w:rsidRPr="00936E5E">
        <w:rPr>
          <w:rFonts w:eastAsia="CMR10" w:cs="CMR10"/>
          <w:sz w:val="24"/>
          <w:szCs w:val="24"/>
        </w:rPr>
        <w:t>oth sections have</w:t>
      </w:r>
      <w:r w:rsidR="00CE665F" w:rsidRPr="00936E5E">
        <w:rPr>
          <w:rFonts w:eastAsia="CMR10" w:cs="CMR10"/>
          <w:sz w:val="24"/>
          <w:szCs w:val="24"/>
        </w:rPr>
        <w:t xml:space="preserve"> been reviewed </w:t>
      </w:r>
      <w:ins w:id="223" w:author="N Vun" w:date="2014-06-20T15:58:00Z">
        <w:r w:rsidR="00396DDD">
          <w:rPr>
            <w:rFonts w:eastAsia="CMR10" w:cs="CMR10"/>
            <w:sz w:val="24"/>
            <w:szCs w:val="24"/>
          </w:rPr>
          <w:t xml:space="preserve">and </w:t>
        </w:r>
      </w:ins>
      <w:del w:id="224" w:author="N Vun" w:date="2014-06-20T15:58:00Z">
        <w:r w:rsidR="00CE665F" w:rsidRPr="00936E5E" w:rsidDel="00396DDD">
          <w:rPr>
            <w:rFonts w:eastAsia="CMR10" w:cs="CMR10"/>
            <w:sz w:val="24"/>
            <w:szCs w:val="24"/>
          </w:rPr>
          <w:delText xml:space="preserve">with </w:delText>
        </w:r>
      </w:del>
      <w:r w:rsidR="00CE665F" w:rsidRPr="00936E5E">
        <w:rPr>
          <w:rFonts w:eastAsia="CMR10" w:cs="CMR10"/>
          <w:sz w:val="24"/>
          <w:szCs w:val="24"/>
        </w:rPr>
        <w:t xml:space="preserve">several new </w:t>
      </w:r>
      <w:r w:rsidRPr="00936E5E">
        <w:rPr>
          <w:rFonts w:eastAsia="CMR10" w:cs="CMR10"/>
          <w:sz w:val="24"/>
          <w:szCs w:val="24"/>
        </w:rPr>
        <w:t>citations</w:t>
      </w:r>
      <w:ins w:id="225" w:author="N Vun" w:date="2014-06-20T15:58:00Z">
        <w:r w:rsidR="00396DDD">
          <w:rPr>
            <w:rFonts w:eastAsia="CMR10" w:cs="CMR10"/>
            <w:sz w:val="24"/>
            <w:szCs w:val="24"/>
          </w:rPr>
          <w:t xml:space="preserve"> [??? i.e. list them here]</w:t>
        </w:r>
      </w:ins>
      <w:r w:rsidRPr="00936E5E">
        <w:rPr>
          <w:rFonts w:eastAsia="CMR10" w:cs="CMR10"/>
          <w:sz w:val="24"/>
          <w:szCs w:val="24"/>
        </w:rPr>
        <w:t xml:space="preserve"> </w:t>
      </w:r>
      <w:ins w:id="226" w:author="N Vun" w:date="2014-06-20T15:58:00Z">
        <w:r w:rsidR="00396DDD">
          <w:rPr>
            <w:rFonts w:eastAsia="CMR10" w:cs="CMR10"/>
            <w:sz w:val="24"/>
            <w:szCs w:val="24"/>
          </w:rPr>
          <w:t xml:space="preserve">are now </w:t>
        </w:r>
      </w:ins>
      <w:r w:rsidRPr="00936E5E">
        <w:rPr>
          <w:rFonts w:eastAsia="CMR10" w:cs="CMR10"/>
          <w:sz w:val="24"/>
          <w:szCs w:val="24"/>
        </w:rPr>
        <w:t>added</w:t>
      </w:r>
      <w:r w:rsidR="00495063" w:rsidRPr="00936E5E">
        <w:rPr>
          <w:rFonts w:eastAsia="CMR10" w:cs="CMR10"/>
          <w:sz w:val="24"/>
          <w:szCs w:val="24"/>
        </w:rPr>
        <w:t>.</w:t>
      </w:r>
    </w:p>
    <w:p w:rsidR="00920722" w:rsidRPr="00936E5E" w:rsidRDefault="00920722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2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22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396DDD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229" w:author="N Vun" w:date="2014-06-20T15:59:00Z">
            <w:rPr>
              <w:rFonts w:eastAsia="CMR10" w:cs="CMR10"/>
              <w:sz w:val="24"/>
              <w:szCs w:val="24"/>
            </w:rPr>
          </w:rPrChange>
        </w:rPr>
        <w:pPrChange w:id="23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96DDD">
        <w:rPr>
          <w:rFonts w:eastAsia="CMR10" w:cs="CMR10"/>
          <w:b/>
          <w:sz w:val="24"/>
          <w:szCs w:val="24"/>
          <w:rPrChange w:id="231" w:author="N Vun" w:date="2014-06-20T15:59:00Z">
            <w:rPr>
              <w:rFonts w:eastAsia="CMR10" w:cs="CMR10"/>
              <w:sz w:val="24"/>
              <w:szCs w:val="24"/>
            </w:rPr>
          </w:rPrChange>
        </w:rPr>
        <w:t>Paragraph 1 of Sec 1.3.3 should be removed or rewritten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23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2F32A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3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The paragraph was removed</w:t>
      </w:r>
      <w:r w:rsidR="008469CE" w:rsidRPr="00936E5E">
        <w:rPr>
          <w:rFonts w:eastAsia="CMR10" w:cs="CMR10"/>
          <w:sz w:val="24"/>
          <w:szCs w:val="24"/>
        </w:rPr>
        <w:t>.</w:t>
      </w:r>
    </w:p>
    <w:p w:rsidR="00920722" w:rsidRPr="00936E5E" w:rsidRDefault="00920722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3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23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396DDD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236" w:author="N Vun" w:date="2014-06-20T15:59:00Z">
            <w:rPr>
              <w:rFonts w:eastAsia="CMR10" w:cs="CMR10"/>
              <w:sz w:val="24"/>
              <w:szCs w:val="24"/>
            </w:rPr>
          </w:rPrChange>
        </w:rPr>
        <w:pPrChange w:id="23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96DDD">
        <w:rPr>
          <w:rFonts w:eastAsia="CMR10" w:cs="CMR10"/>
          <w:b/>
          <w:sz w:val="24"/>
          <w:szCs w:val="24"/>
          <w:rPrChange w:id="238" w:author="N Vun" w:date="2014-06-20T15:59:00Z">
            <w:rPr>
              <w:rFonts w:eastAsia="CMR10" w:cs="CMR10"/>
              <w:sz w:val="24"/>
              <w:szCs w:val="24"/>
            </w:rPr>
          </w:rPrChange>
        </w:rPr>
        <w:t xml:space="preserve">The achievement of objectives should (also) be stated in the </w:t>
      </w:r>
      <w:r w:rsidR="00920722" w:rsidRPr="00396DDD">
        <w:rPr>
          <w:rFonts w:eastAsia="CMR10" w:cs="CMR10"/>
          <w:b/>
          <w:sz w:val="24"/>
          <w:szCs w:val="24"/>
          <w:rPrChange w:id="239" w:author="N Vun" w:date="2014-06-20T15:59:00Z">
            <w:rPr>
              <w:rFonts w:eastAsia="CMR10" w:cs="CMR10"/>
              <w:sz w:val="24"/>
              <w:szCs w:val="24"/>
            </w:rPr>
          </w:rPrChange>
        </w:rPr>
        <w:t>conclusion chap</w:t>
      </w:r>
      <w:r w:rsidRPr="00396DDD">
        <w:rPr>
          <w:rFonts w:eastAsia="CMR10" w:cs="CMR10"/>
          <w:b/>
          <w:sz w:val="24"/>
          <w:szCs w:val="24"/>
          <w:rPrChange w:id="240" w:author="N Vun" w:date="2014-06-20T15:59:00Z">
            <w:rPr>
              <w:rFonts w:eastAsia="CMR10" w:cs="CMR10"/>
              <w:sz w:val="24"/>
              <w:szCs w:val="24"/>
            </w:rPr>
          </w:rPrChange>
        </w:rPr>
        <w:t>ter.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24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4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These have now been added into the conclu</w:t>
      </w:r>
      <w:r w:rsidR="00920722" w:rsidRPr="00936E5E">
        <w:rPr>
          <w:rFonts w:eastAsia="CMR10" w:cs="CMR10"/>
          <w:sz w:val="24"/>
          <w:szCs w:val="24"/>
        </w:rPr>
        <w:t xml:space="preserve">sion chapter </w:t>
      </w:r>
      <w:ins w:id="243" w:author="N Vun" w:date="2014-06-20T15:59:00Z">
        <w:r w:rsidR="00396DDD">
          <w:rPr>
            <w:rFonts w:eastAsia="CMR10" w:cs="CMR10"/>
            <w:sz w:val="24"/>
            <w:szCs w:val="24"/>
          </w:rPr>
          <w:t xml:space="preserve">on page </w:t>
        </w:r>
        <w:proofErr w:type="gramStart"/>
        <w:r w:rsidR="00396DDD">
          <w:rPr>
            <w:rFonts w:eastAsia="CMR10" w:cs="CMR10"/>
            <w:sz w:val="24"/>
            <w:szCs w:val="24"/>
          </w:rPr>
          <w:t>...</w:t>
        </w:r>
      </w:ins>
      <w:r w:rsidR="00920722" w:rsidRPr="00936E5E">
        <w:rPr>
          <w:rFonts w:eastAsia="CMR10" w:cs="CMR10"/>
          <w:sz w:val="24"/>
          <w:szCs w:val="24"/>
        </w:rPr>
        <w:t>(</w:t>
      </w:r>
      <w:proofErr w:type="gramEnd"/>
      <w:ins w:id="244" w:author="N Vun" w:date="2014-06-20T15:59:00Z">
        <w:r w:rsidR="00396DDD">
          <w:rPr>
            <w:rFonts w:eastAsia="CMR10" w:cs="CMR10"/>
            <w:sz w:val="24"/>
            <w:szCs w:val="24"/>
          </w:rPr>
          <w:t xml:space="preserve">together </w:t>
        </w:r>
      </w:ins>
      <w:r w:rsidR="00920722" w:rsidRPr="00936E5E">
        <w:rPr>
          <w:rFonts w:eastAsia="CMR10" w:cs="CMR10"/>
          <w:sz w:val="24"/>
          <w:szCs w:val="24"/>
        </w:rPr>
        <w:t>with proper justifi</w:t>
      </w:r>
      <w:r w:rsidRPr="00936E5E">
        <w:rPr>
          <w:rFonts w:eastAsia="CMR10" w:cs="CMR10"/>
          <w:sz w:val="24"/>
          <w:szCs w:val="24"/>
        </w:rPr>
        <w:t>cations bas</w:t>
      </w:r>
      <w:r w:rsidR="00920722" w:rsidRPr="00936E5E">
        <w:rPr>
          <w:rFonts w:eastAsia="CMR10" w:cs="CMR10"/>
          <w:sz w:val="24"/>
          <w:szCs w:val="24"/>
        </w:rPr>
        <w:t>ed on expe</w:t>
      </w:r>
      <w:r w:rsidR="00EF1593" w:rsidRPr="00936E5E">
        <w:rPr>
          <w:rFonts w:eastAsia="CMR10" w:cs="CMR10"/>
          <w:sz w:val="24"/>
          <w:szCs w:val="24"/>
        </w:rPr>
        <w:t xml:space="preserve">rimental </w:t>
      </w:r>
      <w:r w:rsidR="00920722" w:rsidRPr="00936E5E">
        <w:rPr>
          <w:rFonts w:eastAsia="CMR10" w:cs="CMR10"/>
          <w:sz w:val="24"/>
          <w:szCs w:val="24"/>
        </w:rPr>
        <w:t>results and fi</w:t>
      </w:r>
      <w:r w:rsidRPr="00936E5E">
        <w:rPr>
          <w:rFonts w:eastAsia="CMR10" w:cs="CMR10"/>
          <w:sz w:val="24"/>
          <w:szCs w:val="24"/>
        </w:rPr>
        <w:t>ndings).</w:t>
      </w:r>
    </w:p>
    <w:p w:rsidR="00920722" w:rsidRPr="00936E5E" w:rsidRDefault="00920722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4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24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396DDD" w:rsidRDefault="009D2445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247" w:author="N Vun" w:date="2014-06-20T15:59:00Z">
            <w:rPr>
              <w:rFonts w:eastAsia="CMR10" w:cs="CMR10"/>
              <w:sz w:val="24"/>
              <w:szCs w:val="24"/>
            </w:rPr>
          </w:rPrChange>
        </w:rPr>
        <w:pPrChange w:id="24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96DDD">
        <w:rPr>
          <w:rFonts w:eastAsia="CMR10" w:cs="CMR10"/>
          <w:b/>
          <w:sz w:val="24"/>
          <w:szCs w:val="24"/>
          <w:rPrChange w:id="249" w:author="N Vun" w:date="2014-06-20T15:59:00Z">
            <w:rPr>
              <w:rFonts w:eastAsia="CMR10" w:cs="CMR10"/>
              <w:sz w:val="24"/>
              <w:szCs w:val="24"/>
            </w:rPr>
          </w:rPrChange>
        </w:rPr>
        <w:t>Replace the word ‘’theory" with ‘’</w:t>
      </w:r>
      <w:r w:rsidR="00EA454D" w:rsidRPr="00396DDD">
        <w:rPr>
          <w:rFonts w:eastAsia="CMR10" w:cs="CMR10"/>
          <w:b/>
          <w:sz w:val="24"/>
          <w:szCs w:val="24"/>
          <w:rPrChange w:id="250" w:author="N Vun" w:date="2014-06-20T15:59:00Z">
            <w:rPr>
              <w:rFonts w:eastAsia="CMR10" w:cs="CMR10"/>
              <w:sz w:val="24"/>
              <w:szCs w:val="24"/>
            </w:rPr>
          </w:rPrChange>
        </w:rPr>
        <w:t>model" throughout the thesis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25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5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This has been done.</w:t>
      </w:r>
    </w:p>
    <w:p w:rsidR="00033888" w:rsidRPr="00936E5E" w:rsidRDefault="00033888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5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25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396DDD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255" w:author="N Vun" w:date="2014-06-20T16:00:00Z">
            <w:rPr>
              <w:rFonts w:eastAsia="CMR10" w:cs="CMR10"/>
              <w:sz w:val="24"/>
              <w:szCs w:val="24"/>
            </w:rPr>
          </w:rPrChange>
        </w:rPr>
        <w:pPrChange w:id="25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96DDD">
        <w:rPr>
          <w:rFonts w:eastAsia="CMR10" w:cs="CMR10"/>
          <w:b/>
          <w:sz w:val="24"/>
          <w:szCs w:val="24"/>
          <w:rPrChange w:id="257" w:author="N Vun" w:date="2014-06-20T16:00:00Z">
            <w:rPr>
              <w:rFonts w:eastAsia="CMR10" w:cs="CMR10"/>
              <w:sz w:val="24"/>
              <w:szCs w:val="24"/>
            </w:rPr>
          </w:rPrChange>
        </w:rPr>
        <w:t xml:space="preserve">The proposed model is derived based on the </w:t>
      </w:r>
      <w:r w:rsidR="0030385C" w:rsidRPr="00396DDD">
        <w:rPr>
          <w:rFonts w:eastAsia="CMR10" w:cs="CMR10"/>
          <w:b/>
          <w:sz w:val="24"/>
          <w:szCs w:val="24"/>
          <w:rPrChange w:id="258" w:author="N Vun" w:date="2014-06-20T16:00:00Z">
            <w:rPr>
              <w:rFonts w:eastAsia="CMR10" w:cs="CMR10"/>
              <w:sz w:val="24"/>
              <w:szCs w:val="24"/>
            </w:rPr>
          </w:rPrChange>
        </w:rPr>
        <w:t xml:space="preserve">existing statistical models for </w:t>
      </w:r>
      <w:r w:rsidR="00545B61" w:rsidRPr="00396DDD">
        <w:rPr>
          <w:rFonts w:eastAsia="CMR10" w:cs="CMR10"/>
          <w:b/>
          <w:sz w:val="24"/>
          <w:szCs w:val="24"/>
          <w:rPrChange w:id="259" w:author="N Vun" w:date="2014-06-20T16:00:00Z">
            <w:rPr>
              <w:rFonts w:eastAsia="CMR10" w:cs="CMR10"/>
              <w:sz w:val="24"/>
              <w:szCs w:val="24"/>
            </w:rPr>
          </w:rPrChange>
        </w:rPr>
        <w:t>SAR and extended to POLSAR</w:t>
      </w:r>
      <w:ins w:id="260" w:author="N Vun" w:date="2014-06-20T16:07:00Z">
        <w:r w:rsidR="001F3103">
          <w:rPr>
            <w:rFonts w:eastAsia="CMR10" w:cs="CMR10"/>
            <w:b/>
            <w:sz w:val="24"/>
            <w:szCs w:val="24"/>
          </w:rPr>
          <w:t xml:space="preserve">… further clarifications of some key points have to be addressed and included in the thesis. </w:t>
        </w:r>
      </w:ins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26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6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The main approach, as described in the thesis,</w:t>
      </w:r>
      <w:r w:rsidR="00545B61" w:rsidRPr="00936E5E">
        <w:rPr>
          <w:rFonts w:eastAsia="CMR10" w:cs="CMR10"/>
          <w:sz w:val="24"/>
          <w:szCs w:val="24"/>
        </w:rPr>
        <w:t xml:space="preserve"> differs in a subtle but impor</w:t>
      </w:r>
      <w:r w:rsidRPr="00936E5E">
        <w:rPr>
          <w:rFonts w:eastAsia="CMR10" w:cs="CMR10"/>
          <w:sz w:val="24"/>
          <w:szCs w:val="24"/>
        </w:rPr>
        <w:t xml:space="preserve">tant way. The proposed model is </w:t>
      </w:r>
      <w:r w:rsidR="0030385C" w:rsidRPr="00936E5E">
        <w:rPr>
          <w:rFonts w:eastAsia="CMR10" w:cs="CMR10"/>
          <w:sz w:val="24"/>
          <w:szCs w:val="24"/>
        </w:rPr>
        <w:t>d</w:t>
      </w:r>
      <w:r w:rsidRPr="00936E5E">
        <w:rPr>
          <w:rFonts w:eastAsia="CMR10" w:cs="CMR10"/>
          <w:sz w:val="24"/>
          <w:szCs w:val="24"/>
        </w:rPr>
        <w:t>erived b</w:t>
      </w:r>
      <w:r w:rsidR="00545B61" w:rsidRPr="00936E5E">
        <w:rPr>
          <w:rFonts w:eastAsia="CMR10" w:cs="CMR10"/>
          <w:sz w:val="24"/>
          <w:szCs w:val="24"/>
        </w:rPr>
        <w:t>ased on generic mathematical re</w:t>
      </w:r>
      <w:r w:rsidRPr="00936E5E">
        <w:rPr>
          <w:rFonts w:eastAsia="CMR10" w:cs="CMR10"/>
          <w:sz w:val="24"/>
          <w:szCs w:val="24"/>
        </w:rPr>
        <w:t xml:space="preserve">sults for multi-dimensional random-walk [Goodman, 1976, </w:t>
      </w:r>
      <w:r w:rsidR="0030385C" w:rsidRPr="00936E5E">
        <w:rPr>
          <w:rFonts w:eastAsia="CMR10" w:cs="CMR10"/>
          <w:sz w:val="24"/>
          <w:szCs w:val="24"/>
        </w:rPr>
        <w:t>G</w:t>
      </w:r>
      <w:r w:rsidRPr="00936E5E">
        <w:rPr>
          <w:rFonts w:eastAsia="CMR10" w:cs="CMR10"/>
          <w:sz w:val="24"/>
          <w:szCs w:val="24"/>
        </w:rPr>
        <w:t>oodman, 1975].</w:t>
      </w:r>
    </w:p>
    <w:p w:rsidR="00EA454D" w:rsidRPr="00936E5E" w:rsidRDefault="00081E75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6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That is</w:t>
      </w:r>
      <w:ins w:id="264" w:author="N Vun" w:date="2014-06-20T16:08:00Z">
        <w:r w:rsidR="001F3103">
          <w:rPr>
            <w:rFonts w:eastAsia="CMR10" w:cs="CMR10"/>
            <w:sz w:val="24"/>
            <w:szCs w:val="24"/>
          </w:rPr>
          <w:t>,</w:t>
        </w:r>
      </w:ins>
      <w:del w:id="265" w:author="N Vun" w:date="2014-06-20T16:08:00Z">
        <w:r w:rsidRPr="00936E5E" w:rsidDel="001F3103">
          <w:rPr>
            <w:rFonts w:eastAsia="CMR10" w:cs="CMR10"/>
            <w:sz w:val="24"/>
            <w:szCs w:val="24"/>
          </w:rPr>
          <w:delText>:</w:delText>
        </w:r>
      </w:del>
      <w:r w:rsidR="00EA454D" w:rsidRPr="00936E5E">
        <w:rPr>
          <w:rFonts w:eastAsia="CMR10" w:cs="CMR10"/>
          <w:sz w:val="24"/>
          <w:szCs w:val="24"/>
        </w:rPr>
        <w:t xml:space="preserve"> the proposed models by nature are applicable to multi-dimensional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data and thus to POLSAR data. To sho</w:t>
      </w:r>
      <w:r w:rsidR="00250965" w:rsidRPr="00936E5E">
        <w:rPr>
          <w:rFonts w:eastAsia="CMR10" w:cs="CMR10"/>
          <w:sz w:val="24"/>
          <w:szCs w:val="24"/>
        </w:rPr>
        <w:t>w that the proposed (multidimen</w:t>
      </w:r>
      <w:r w:rsidR="00EA454D" w:rsidRPr="00936E5E">
        <w:rPr>
          <w:rFonts w:eastAsia="CMR10" w:cs="CMR10"/>
          <w:sz w:val="24"/>
          <w:szCs w:val="24"/>
        </w:rPr>
        <w:t>sional) models are also applicable to SAR data, the dimension parameters in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these models are collapsed into 1. The thesis subsequently shows that they</w:t>
      </w:r>
      <w:r w:rsidR="00250965" w:rsidRPr="00936E5E">
        <w:rPr>
          <w:rFonts w:eastAsia="CMR10" w:cs="CMR10"/>
          <w:sz w:val="24"/>
          <w:szCs w:val="24"/>
        </w:rPr>
        <w:t xml:space="preserve"> </w:t>
      </w:r>
      <w:r w:rsidR="00EA454D" w:rsidRPr="00936E5E">
        <w:rPr>
          <w:rFonts w:eastAsia="CMR10" w:cs="CMR10"/>
          <w:sz w:val="24"/>
          <w:szCs w:val="24"/>
        </w:rPr>
        <w:t>match perfectly with existing SAR models.</w:t>
      </w:r>
      <w:ins w:id="266" w:author="N Vun" w:date="2014-06-20T16:12:00Z">
        <w:r w:rsidR="001F3103">
          <w:rPr>
            <w:rFonts w:eastAsia="CMR10" w:cs="CMR10"/>
            <w:sz w:val="24"/>
            <w:szCs w:val="24"/>
          </w:rPr>
          <w:t xml:space="preserve"> This point is now re-emphasis in the thesis on </w:t>
        </w:r>
        <w:proofErr w:type="gramStart"/>
        <w:r w:rsidR="001F3103">
          <w:rPr>
            <w:rFonts w:eastAsia="CMR10" w:cs="CMR10"/>
            <w:sz w:val="24"/>
            <w:szCs w:val="24"/>
          </w:rPr>
          <w:t>page ???</w:t>
        </w:r>
      </w:ins>
      <w:proofErr w:type="gramEnd"/>
    </w:p>
    <w:p w:rsidR="00250965" w:rsidRPr="00936E5E" w:rsidRDefault="00250965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6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26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lastRenderedPageBreak/>
        <w:t>Comment:</w:t>
      </w:r>
    </w:p>
    <w:p w:rsidR="00EA454D" w:rsidRPr="001F3103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269" w:author="N Vun" w:date="2014-06-20T16:12:00Z">
            <w:rPr>
              <w:rFonts w:eastAsia="CMR10" w:cs="CMR10"/>
              <w:sz w:val="24"/>
              <w:szCs w:val="24"/>
            </w:rPr>
          </w:rPrChange>
        </w:rPr>
        <w:pPrChange w:id="27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F3103">
        <w:rPr>
          <w:rFonts w:eastAsia="CMR10" w:cs="CMR10"/>
          <w:b/>
          <w:sz w:val="24"/>
          <w:szCs w:val="24"/>
          <w:rPrChange w:id="271" w:author="N Vun" w:date="2014-06-20T16:12:00Z">
            <w:rPr>
              <w:rFonts w:eastAsia="CMR10" w:cs="CMR10"/>
              <w:sz w:val="24"/>
              <w:szCs w:val="24"/>
            </w:rPr>
          </w:rPrChange>
        </w:rPr>
        <w:t>The proposed log-transform model will introduce an inevitable bias error,</w:t>
      </w:r>
      <w:r w:rsidR="0041313D" w:rsidRPr="001F3103">
        <w:rPr>
          <w:rFonts w:eastAsia="CMR10" w:cs="CMR10"/>
          <w:b/>
          <w:sz w:val="24"/>
          <w:szCs w:val="24"/>
          <w:rPrChange w:id="272" w:author="N Vun" w:date="2014-06-20T16:12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1F3103">
        <w:rPr>
          <w:rFonts w:eastAsia="CMR10" w:cs="CMR10"/>
          <w:b/>
          <w:sz w:val="24"/>
          <w:szCs w:val="24"/>
          <w:rPrChange w:id="273" w:author="N Vun" w:date="2014-06-20T16:12:00Z">
            <w:rPr>
              <w:rFonts w:eastAsia="CMR10" w:cs="CMR10"/>
              <w:sz w:val="24"/>
              <w:szCs w:val="24"/>
            </w:rPr>
          </w:rPrChange>
        </w:rPr>
        <w:t>w</w:t>
      </w:r>
      <w:r w:rsidR="00936E5E" w:rsidRPr="001F3103">
        <w:rPr>
          <w:rFonts w:eastAsia="CMR10" w:cs="CMR10"/>
          <w:b/>
          <w:sz w:val="24"/>
          <w:szCs w:val="24"/>
          <w:rPrChange w:id="274" w:author="N Vun" w:date="2014-06-20T16:12:00Z">
            <w:rPr>
              <w:rFonts w:eastAsia="CMR10" w:cs="CMR10"/>
              <w:sz w:val="24"/>
              <w:szCs w:val="24"/>
            </w:rPr>
          </w:rPrChange>
        </w:rPr>
        <w:t>hich may not be able to be measure</w:t>
      </w:r>
      <w:r w:rsidR="00D44218" w:rsidRPr="001F3103">
        <w:rPr>
          <w:rFonts w:eastAsia="CMR10" w:cs="CMR10"/>
          <w:b/>
          <w:sz w:val="24"/>
          <w:szCs w:val="24"/>
          <w:rPrChange w:id="275" w:author="N Vun" w:date="2014-06-20T16:12:00Z">
            <w:rPr>
              <w:rFonts w:eastAsia="CMR10" w:cs="CMR10"/>
              <w:sz w:val="24"/>
              <w:szCs w:val="24"/>
            </w:rPr>
          </w:rPrChange>
        </w:rPr>
        <w:t xml:space="preserve">d </w:t>
      </w:r>
      <w:r w:rsidRPr="001F3103">
        <w:rPr>
          <w:rFonts w:eastAsia="CMR10" w:cs="CMR10"/>
          <w:b/>
          <w:sz w:val="24"/>
          <w:szCs w:val="24"/>
          <w:rPrChange w:id="276" w:author="N Vun" w:date="2014-06-20T16:12:00Z">
            <w:rPr>
              <w:rFonts w:eastAsia="CMR10" w:cs="CMR10"/>
              <w:sz w:val="24"/>
              <w:szCs w:val="24"/>
            </w:rPr>
          </w:rPrChange>
        </w:rPr>
        <w:t>by MSE.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27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7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279" w:author="N Vun" w:date="2014-06-20T16:13:00Z">
        <w:r w:rsidRPr="00936E5E" w:rsidDel="001555E8">
          <w:rPr>
            <w:rFonts w:eastAsia="CMR10" w:cs="CMR10"/>
            <w:sz w:val="24"/>
            <w:szCs w:val="24"/>
          </w:rPr>
          <w:delText xml:space="preserve">It </w:delText>
        </w:r>
      </w:del>
      <w:ins w:id="280" w:author="N Vun" w:date="2014-06-20T16:13:00Z">
        <w:r w:rsidR="001555E8">
          <w:rPr>
            <w:rFonts w:eastAsia="CMR10" w:cs="CMR10"/>
            <w:sz w:val="24"/>
            <w:szCs w:val="24"/>
          </w:rPr>
          <w:t>This</w:t>
        </w:r>
        <w:r w:rsidR="001555E8" w:rsidRPr="00936E5E">
          <w:rPr>
            <w:rFonts w:eastAsia="CMR10" w:cs="CMR10"/>
            <w:sz w:val="24"/>
            <w:szCs w:val="24"/>
          </w:rPr>
          <w:t xml:space="preserve"> </w:t>
        </w:r>
      </w:ins>
      <w:r w:rsidRPr="00936E5E">
        <w:rPr>
          <w:rFonts w:eastAsia="CMR10" w:cs="CMR10"/>
          <w:sz w:val="24"/>
          <w:szCs w:val="24"/>
        </w:rPr>
        <w:t xml:space="preserve">is true. In fact, the thesis does </w:t>
      </w:r>
      <w:del w:id="281" w:author="N Vun" w:date="2014-06-20T16:13:00Z">
        <w:r w:rsidRPr="00936E5E" w:rsidDel="001555E8">
          <w:rPr>
            <w:rFonts w:eastAsia="CMR10" w:cs="CMR10"/>
            <w:sz w:val="24"/>
            <w:szCs w:val="24"/>
          </w:rPr>
          <w:delText xml:space="preserve">say </w:delText>
        </w:r>
      </w:del>
      <w:ins w:id="282" w:author="N Vun" w:date="2014-06-20T16:13:00Z">
        <w:r w:rsidR="001555E8">
          <w:rPr>
            <w:rFonts w:eastAsia="CMR10" w:cs="CMR10"/>
            <w:sz w:val="24"/>
            <w:szCs w:val="24"/>
          </w:rPr>
          <w:t>indicate</w:t>
        </w:r>
        <w:r w:rsidR="001555E8" w:rsidRPr="00936E5E">
          <w:rPr>
            <w:rFonts w:eastAsia="CMR10" w:cs="CMR10"/>
            <w:sz w:val="24"/>
            <w:szCs w:val="24"/>
          </w:rPr>
          <w:t xml:space="preserve"> </w:t>
        </w:r>
      </w:ins>
      <w:r w:rsidRPr="00936E5E">
        <w:rPr>
          <w:rFonts w:eastAsia="CMR10" w:cs="CMR10"/>
          <w:sz w:val="24"/>
          <w:szCs w:val="24"/>
        </w:rPr>
        <w:t>that log-transformation will introduce</w:t>
      </w:r>
      <w:r w:rsidR="0041313D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bias</w:t>
      </w:r>
      <w:ins w:id="283" w:author="N Vun" w:date="2014-06-20T16:13:00Z">
        <w:r w:rsidR="001555E8">
          <w:rPr>
            <w:rFonts w:eastAsia="CMR10" w:cs="CMR10"/>
            <w:sz w:val="24"/>
            <w:szCs w:val="24"/>
          </w:rPr>
          <w:t xml:space="preserve"> (on </w:t>
        </w:r>
        <w:proofErr w:type="gramStart"/>
        <w:r w:rsidR="001555E8">
          <w:rPr>
            <w:rFonts w:eastAsia="CMR10" w:cs="CMR10"/>
            <w:sz w:val="24"/>
            <w:szCs w:val="24"/>
          </w:rPr>
          <w:t>page ?</w:t>
        </w:r>
        <w:proofErr w:type="gramEnd"/>
        <w:r w:rsidR="001555E8">
          <w:rPr>
            <w:rFonts w:eastAsia="CMR10" w:cs="CMR10"/>
            <w:sz w:val="24"/>
            <w:szCs w:val="24"/>
          </w:rPr>
          <w:t>)</w:t>
        </w:r>
      </w:ins>
      <w:r w:rsidRPr="00936E5E">
        <w:rPr>
          <w:rFonts w:eastAsia="CMR10" w:cs="CMR10"/>
          <w:sz w:val="24"/>
          <w:szCs w:val="24"/>
        </w:rPr>
        <w:t>. It also shows that MSE evaluation does inherently include a bias eva</w:t>
      </w:r>
      <w:r w:rsidR="0041313D" w:rsidRPr="00936E5E">
        <w:rPr>
          <w:rFonts w:eastAsia="CMR10" w:cs="CMR10"/>
          <w:sz w:val="24"/>
          <w:szCs w:val="24"/>
        </w:rPr>
        <w:t>l</w:t>
      </w:r>
      <w:r w:rsidRPr="00936E5E">
        <w:rPr>
          <w:rFonts w:eastAsia="CMR10" w:cs="CMR10"/>
          <w:sz w:val="24"/>
          <w:szCs w:val="24"/>
        </w:rPr>
        <w:t>uation. In fact, the thesis argues that MSE evaluation has two components:</w:t>
      </w:r>
      <w:r w:rsidR="0041313D"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1) bias evaluation and 2)</w:t>
      </w:r>
      <w:r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variance</w:t>
      </w:r>
      <w:r w:rsidRPr="00936E5E">
        <w:rPr>
          <w:rFonts w:eastAsia="CMR10" w:cs="CMR10"/>
          <w:sz w:val="24"/>
          <w:szCs w:val="24"/>
        </w:rPr>
        <w:t xml:space="preserve"> valuation</w:t>
      </w:r>
      <w:r w:rsidR="00D44218" w:rsidRPr="00936E5E">
        <w:rPr>
          <w:rFonts w:eastAsia="CMR10" w:cs="CMR10"/>
          <w:sz w:val="24"/>
          <w:szCs w:val="24"/>
        </w:rPr>
        <w:t>. F</w:t>
      </w:r>
      <w:r w:rsidR="0041313D" w:rsidRPr="00936E5E">
        <w:rPr>
          <w:rFonts w:eastAsia="CMR10" w:cs="CMR10"/>
          <w:sz w:val="24"/>
          <w:szCs w:val="24"/>
        </w:rPr>
        <w:t>or evaluating the performance of SAR speckle fi</w:t>
      </w:r>
      <w:r w:rsidRPr="00936E5E">
        <w:rPr>
          <w:rFonts w:eastAsia="CMR10" w:cs="CMR10"/>
          <w:sz w:val="24"/>
          <w:szCs w:val="24"/>
        </w:rPr>
        <w:t>lters</w:t>
      </w:r>
      <w:r w:rsidR="00D44218" w:rsidRPr="00936E5E">
        <w:rPr>
          <w:rFonts w:eastAsia="CMR10" w:cs="CMR10"/>
          <w:sz w:val="24"/>
          <w:szCs w:val="24"/>
        </w:rPr>
        <w:t>, they are</w:t>
      </w:r>
      <w:r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trans</w:t>
      </w:r>
      <w:r w:rsidR="00D44218" w:rsidRPr="00936E5E">
        <w:rPr>
          <w:rFonts w:eastAsia="CMR10" w:cs="CMR10"/>
          <w:sz w:val="24"/>
          <w:szCs w:val="24"/>
        </w:rPr>
        <w:t>lated</w:t>
      </w:r>
      <w:r w:rsidR="00C26821" w:rsidRPr="00936E5E">
        <w:rPr>
          <w:rFonts w:eastAsia="CMR10" w:cs="CMR10"/>
          <w:sz w:val="24"/>
          <w:szCs w:val="24"/>
        </w:rPr>
        <w:t xml:space="preserve"> into two criteria: 1)</w:t>
      </w:r>
      <w:r w:rsidRPr="00936E5E">
        <w:rPr>
          <w:rFonts w:eastAsia="CMR10" w:cs="CMR10"/>
          <w:sz w:val="24"/>
          <w:szCs w:val="24"/>
        </w:rPr>
        <w:t xml:space="preserve"> </w:t>
      </w:r>
      <w:r w:rsidR="0088719E" w:rsidRPr="00936E5E">
        <w:rPr>
          <w:rFonts w:eastAsia="CMR10" w:cs="CMR10"/>
          <w:sz w:val="24"/>
          <w:szCs w:val="24"/>
        </w:rPr>
        <w:t>R</w:t>
      </w:r>
      <w:r w:rsidRPr="00936E5E">
        <w:rPr>
          <w:rFonts w:eastAsia="CMR10" w:cs="CMR10"/>
          <w:sz w:val="24"/>
          <w:szCs w:val="24"/>
        </w:rPr>
        <w:t>adiometric</w:t>
      </w:r>
      <w:r w:rsidR="0088719E" w:rsidRPr="00936E5E">
        <w:rPr>
          <w:rFonts w:eastAsia="CMR10" w:cs="CMR10"/>
          <w:sz w:val="24"/>
          <w:szCs w:val="24"/>
        </w:rPr>
        <w:t xml:space="preserve"> </w:t>
      </w:r>
      <w:r w:rsidR="00C26821" w:rsidRPr="00936E5E">
        <w:rPr>
          <w:rFonts w:eastAsia="CMR10" w:cs="CMR10"/>
          <w:sz w:val="24"/>
          <w:szCs w:val="24"/>
        </w:rPr>
        <w:t>preservation and 2)</w:t>
      </w:r>
      <w:r w:rsidRPr="00936E5E">
        <w:rPr>
          <w:rFonts w:eastAsia="CMR10" w:cs="CMR10"/>
          <w:sz w:val="24"/>
          <w:szCs w:val="24"/>
        </w:rPr>
        <w:t xml:space="preserve"> </w:t>
      </w:r>
      <w:r w:rsidR="0088719E" w:rsidRPr="00936E5E">
        <w:rPr>
          <w:rFonts w:eastAsia="CMR10" w:cs="CMR10"/>
          <w:sz w:val="24"/>
          <w:szCs w:val="24"/>
        </w:rPr>
        <w:t>Noise</w:t>
      </w:r>
      <w:r w:rsidRPr="00936E5E">
        <w:rPr>
          <w:rFonts w:eastAsia="CMR10" w:cs="CMR10"/>
          <w:sz w:val="24"/>
          <w:szCs w:val="24"/>
        </w:rPr>
        <w:t xml:space="preserve"> suppression respectively.</w:t>
      </w:r>
    </w:p>
    <w:p w:rsidR="0088719E" w:rsidRPr="00936E5E" w:rsidRDefault="0088719E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8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28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286" w:author="N Vun" w:date="2014-06-20T16:14:00Z">
            <w:rPr>
              <w:rFonts w:eastAsia="CMR10" w:cs="CMR10"/>
              <w:sz w:val="24"/>
              <w:szCs w:val="24"/>
            </w:rPr>
          </w:rPrChange>
        </w:rPr>
        <w:pPrChange w:id="28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288" w:author="N Vun" w:date="2014-06-20T16:14:00Z">
            <w:rPr>
              <w:rFonts w:eastAsia="CMR10" w:cs="CMR10"/>
              <w:sz w:val="24"/>
              <w:szCs w:val="24"/>
            </w:rPr>
          </w:rPrChange>
        </w:rPr>
        <w:t>A more comprehensive review of t</w:t>
      </w:r>
      <w:r w:rsidR="00E87B67" w:rsidRPr="001555E8">
        <w:rPr>
          <w:rFonts w:eastAsia="CMR10" w:cs="CMR10"/>
          <w:b/>
          <w:sz w:val="24"/>
          <w:szCs w:val="24"/>
          <w:rPrChange w:id="289" w:author="N Vun" w:date="2014-06-20T16:14:00Z">
            <w:rPr>
              <w:rFonts w:eastAsia="CMR10" w:cs="CMR10"/>
              <w:sz w:val="24"/>
              <w:szCs w:val="24"/>
            </w:rPr>
          </w:rPrChange>
        </w:rPr>
        <w:t>he relevant SAR/POLSAR speckle fi</w:t>
      </w:r>
      <w:r w:rsidRPr="001555E8">
        <w:rPr>
          <w:rFonts w:eastAsia="CMR10" w:cs="CMR10"/>
          <w:b/>
          <w:sz w:val="24"/>
          <w:szCs w:val="24"/>
          <w:rPrChange w:id="290" w:author="N Vun" w:date="2014-06-20T16:14:00Z">
            <w:rPr>
              <w:rFonts w:eastAsia="CMR10" w:cs="CMR10"/>
              <w:sz w:val="24"/>
              <w:szCs w:val="24"/>
            </w:rPr>
          </w:rPrChange>
        </w:rPr>
        <w:t>lters</w:t>
      </w:r>
      <w:r w:rsidR="00E87B67" w:rsidRPr="001555E8">
        <w:rPr>
          <w:rFonts w:eastAsia="CMR10" w:cs="CMR10"/>
          <w:b/>
          <w:sz w:val="24"/>
          <w:szCs w:val="24"/>
          <w:rPrChange w:id="291" w:author="N Vun" w:date="2014-06-20T16:14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1555E8">
        <w:rPr>
          <w:rFonts w:eastAsia="CMR10" w:cs="CMR10"/>
          <w:b/>
          <w:sz w:val="24"/>
          <w:szCs w:val="24"/>
          <w:rPrChange w:id="292" w:author="N Vun" w:date="2014-06-20T16:14:00Z">
            <w:rPr>
              <w:rFonts w:eastAsia="CMR10" w:cs="CMR10"/>
              <w:sz w:val="24"/>
              <w:szCs w:val="24"/>
            </w:rPr>
          </w:rPrChange>
        </w:rPr>
        <w:t>should be included.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29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29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The most recent review [</w:t>
      </w:r>
      <w:proofErr w:type="spellStart"/>
      <w:r w:rsidRPr="00936E5E">
        <w:rPr>
          <w:rFonts w:eastAsia="CMR10" w:cs="CMR10"/>
          <w:sz w:val="24"/>
          <w:szCs w:val="24"/>
        </w:rPr>
        <w:t>Argenti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2013] </w:t>
      </w:r>
      <w:del w:id="295" w:author="N Vun" w:date="2014-06-20T16:14:00Z">
        <w:r w:rsidRPr="00936E5E" w:rsidDel="001555E8">
          <w:rPr>
            <w:rFonts w:eastAsia="CMR10" w:cs="CMR10"/>
            <w:sz w:val="24"/>
            <w:szCs w:val="24"/>
          </w:rPr>
          <w:delText xml:space="preserve">has </w:delText>
        </w:r>
      </w:del>
      <w:ins w:id="296" w:author="N Vun" w:date="2014-06-20T16:15:00Z">
        <w:r w:rsidR="001555E8">
          <w:rPr>
            <w:rFonts w:eastAsia="CMR10" w:cs="CMR10"/>
            <w:sz w:val="24"/>
            <w:szCs w:val="24"/>
          </w:rPr>
          <w:t>is now</w:t>
        </w:r>
      </w:ins>
      <w:ins w:id="297" w:author="N Vun" w:date="2014-06-20T16:14:00Z">
        <w:r w:rsidR="001555E8">
          <w:rPr>
            <w:rFonts w:eastAsia="CMR10" w:cs="CMR10"/>
            <w:sz w:val="24"/>
            <w:szCs w:val="24"/>
          </w:rPr>
          <w:t xml:space="preserve"> </w:t>
        </w:r>
      </w:ins>
      <w:del w:id="298" w:author="N Vun" w:date="2014-06-20T16:14:00Z">
        <w:r w:rsidRPr="00936E5E" w:rsidDel="001555E8">
          <w:rPr>
            <w:rFonts w:eastAsia="CMR10" w:cs="CMR10"/>
            <w:sz w:val="24"/>
            <w:szCs w:val="24"/>
          </w:rPr>
          <w:delText xml:space="preserve">been </w:delText>
        </w:r>
      </w:del>
      <w:r w:rsidRPr="00936E5E">
        <w:rPr>
          <w:rFonts w:eastAsia="CMR10" w:cs="CMR10"/>
          <w:sz w:val="24"/>
          <w:szCs w:val="24"/>
        </w:rPr>
        <w:t>included together with</w:t>
      </w:r>
      <w:r w:rsidR="00B00E75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several other publications [Lee et al., 1994, Cetin et al., 2000, White, 1994,</w:t>
      </w:r>
      <w:r w:rsidR="00B00E75" w:rsidRPr="00936E5E">
        <w:rPr>
          <w:rFonts w:eastAsia="CMR10" w:cs="CMR10"/>
          <w:sz w:val="24"/>
          <w:szCs w:val="24"/>
        </w:rPr>
        <w:t xml:space="preserve"> </w:t>
      </w:r>
      <w:proofErr w:type="spellStart"/>
      <w:r w:rsidRPr="00936E5E">
        <w:rPr>
          <w:rFonts w:eastAsia="CMR10" w:cs="CMR10"/>
          <w:sz w:val="24"/>
          <w:szCs w:val="24"/>
        </w:rPr>
        <w:t>Sattar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1997, Wang et al., 2004, Nielsen, 2012], </w:t>
      </w:r>
      <w:ins w:id="299" w:author="N Vun" w:date="2014-06-20T16:14:00Z">
        <w:r w:rsidR="001555E8">
          <w:rPr>
            <w:rFonts w:eastAsia="CMR10" w:cs="CMR10"/>
            <w:sz w:val="24"/>
            <w:szCs w:val="24"/>
          </w:rPr>
          <w:t xml:space="preserve">which are </w:t>
        </w:r>
      </w:ins>
      <w:r w:rsidRPr="00936E5E">
        <w:rPr>
          <w:rFonts w:eastAsia="CMR10" w:cs="CMR10"/>
          <w:sz w:val="24"/>
          <w:szCs w:val="24"/>
        </w:rPr>
        <w:t xml:space="preserve">all discussed </w:t>
      </w:r>
      <w:del w:id="300" w:author="N Vun" w:date="2014-06-20T16:14:00Z">
        <w:r w:rsidRPr="00936E5E" w:rsidDel="001555E8">
          <w:rPr>
            <w:rFonts w:eastAsia="CMR10" w:cs="CMR10"/>
            <w:sz w:val="24"/>
            <w:szCs w:val="24"/>
          </w:rPr>
          <w:delText>within</w:delText>
        </w:r>
        <w:r w:rsidR="00B00E75" w:rsidRPr="00936E5E" w:rsidDel="001555E8">
          <w:rPr>
            <w:rFonts w:eastAsia="CMR10" w:cs="CMR10"/>
            <w:sz w:val="24"/>
            <w:szCs w:val="24"/>
          </w:rPr>
          <w:delText xml:space="preserve"> </w:delText>
        </w:r>
      </w:del>
      <w:ins w:id="301" w:author="N Vun" w:date="2014-06-20T16:14:00Z">
        <w:r w:rsidR="001555E8">
          <w:rPr>
            <w:rFonts w:eastAsia="CMR10" w:cs="CMR10"/>
            <w:sz w:val="24"/>
            <w:szCs w:val="24"/>
          </w:rPr>
          <w:t>in</w:t>
        </w:r>
        <w:r w:rsidR="001555E8" w:rsidRPr="00936E5E">
          <w:rPr>
            <w:rFonts w:eastAsia="CMR10" w:cs="CMR10"/>
            <w:sz w:val="24"/>
            <w:szCs w:val="24"/>
          </w:rPr>
          <w:t xml:space="preserve"> </w:t>
        </w:r>
      </w:ins>
      <w:r w:rsidRPr="00936E5E">
        <w:rPr>
          <w:rFonts w:eastAsia="CMR10" w:cs="CMR10"/>
          <w:sz w:val="24"/>
          <w:szCs w:val="24"/>
        </w:rPr>
        <w:t>the thesis.</w:t>
      </w:r>
    </w:p>
    <w:p w:rsidR="00B00E75" w:rsidRPr="00936E5E" w:rsidRDefault="00B00E75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0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30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304" w:author="N Vun" w:date="2014-06-20T16:14:00Z">
            <w:rPr>
              <w:rFonts w:eastAsia="CMR10" w:cs="CMR10"/>
              <w:sz w:val="24"/>
              <w:szCs w:val="24"/>
            </w:rPr>
          </w:rPrChange>
        </w:rPr>
        <w:pPrChange w:id="30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306" w:author="N Vun" w:date="2014-06-20T16:14:00Z">
            <w:rPr>
              <w:rFonts w:eastAsia="CMR10" w:cs="CMR10"/>
              <w:sz w:val="24"/>
              <w:szCs w:val="24"/>
            </w:rPr>
          </w:rPrChange>
        </w:rPr>
        <w:t>Wherever possible, samples of SAR/POLSAR images with these three types</w:t>
      </w:r>
      <w:r w:rsidR="00715F20" w:rsidRPr="001555E8">
        <w:rPr>
          <w:rFonts w:eastAsia="CMR10" w:cs="CMR10"/>
          <w:b/>
          <w:sz w:val="24"/>
          <w:szCs w:val="24"/>
          <w:rPrChange w:id="307" w:author="N Vun" w:date="2014-06-20T16:14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1555E8">
        <w:rPr>
          <w:rFonts w:eastAsia="CMR10" w:cs="CMR10"/>
          <w:b/>
          <w:sz w:val="24"/>
          <w:szCs w:val="24"/>
          <w:rPrChange w:id="308" w:author="N Vun" w:date="2014-06-20T16:14:00Z">
            <w:rPr>
              <w:rFonts w:eastAsia="CMR10" w:cs="CMR10"/>
              <w:sz w:val="24"/>
              <w:szCs w:val="24"/>
            </w:rPr>
          </w:rPrChange>
        </w:rPr>
        <w:t xml:space="preserve">of features (i.e. homogeneous, textured and strong </w:t>
      </w:r>
      <w:proofErr w:type="spellStart"/>
      <w:r w:rsidR="008E7CED" w:rsidRPr="001555E8">
        <w:rPr>
          <w:rFonts w:eastAsia="CMR10" w:cs="CMR10"/>
          <w:b/>
          <w:sz w:val="24"/>
          <w:szCs w:val="24"/>
          <w:rPrChange w:id="309" w:author="N Vun" w:date="2014-06-20T16:14:00Z">
            <w:rPr>
              <w:rFonts w:eastAsia="CMR10" w:cs="CMR10"/>
              <w:sz w:val="24"/>
              <w:szCs w:val="24"/>
            </w:rPr>
          </w:rPrChange>
        </w:rPr>
        <w:t>scatterer</w:t>
      </w:r>
      <w:proofErr w:type="spellEnd"/>
      <w:r w:rsidRPr="001555E8">
        <w:rPr>
          <w:rFonts w:eastAsia="CMR10" w:cs="CMR10"/>
          <w:b/>
          <w:sz w:val="24"/>
          <w:szCs w:val="24"/>
          <w:rPrChange w:id="310" w:author="N Vun" w:date="2014-06-20T16:14:00Z">
            <w:rPr>
              <w:rFonts w:eastAsia="CMR10" w:cs="CMR10"/>
              <w:sz w:val="24"/>
              <w:szCs w:val="24"/>
            </w:rPr>
          </w:rPrChange>
        </w:rPr>
        <w:t>) should be used</w:t>
      </w:r>
      <w:r w:rsidR="00715F20" w:rsidRPr="001555E8">
        <w:rPr>
          <w:rFonts w:eastAsia="CMR10" w:cs="CMR10"/>
          <w:b/>
          <w:sz w:val="24"/>
          <w:szCs w:val="24"/>
          <w:rPrChange w:id="311" w:author="N Vun" w:date="2014-06-20T16:14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1555E8">
        <w:rPr>
          <w:rFonts w:eastAsia="CMR10" w:cs="CMR10"/>
          <w:b/>
          <w:sz w:val="24"/>
          <w:szCs w:val="24"/>
          <w:rPrChange w:id="312" w:author="N Vun" w:date="2014-06-20T16:14:00Z">
            <w:rPr>
              <w:rFonts w:eastAsia="CMR10" w:cs="CMR10"/>
              <w:sz w:val="24"/>
              <w:szCs w:val="24"/>
            </w:rPr>
          </w:rPrChange>
        </w:rPr>
        <w:t>to evaluate the effectiveness of the proposed models.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31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trike/>
          <w:sz w:val="24"/>
          <w:szCs w:val="24"/>
        </w:rPr>
        <w:pPrChange w:id="31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In the</w:t>
      </w:r>
      <w:r w:rsidR="00096A1F" w:rsidRPr="00936E5E">
        <w:rPr>
          <w:rFonts w:eastAsia="CMR10" w:cs="CMR10"/>
          <w:sz w:val="24"/>
          <w:szCs w:val="24"/>
        </w:rPr>
        <w:t xml:space="preserve"> section on evaluating speckle fi</w:t>
      </w:r>
      <w:r w:rsidRPr="00936E5E">
        <w:rPr>
          <w:rFonts w:eastAsia="CMR10" w:cs="CMR10"/>
          <w:sz w:val="24"/>
          <w:szCs w:val="24"/>
        </w:rPr>
        <w:t xml:space="preserve">lters, </w:t>
      </w:r>
      <w:r w:rsidR="00893FD2" w:rsidRPr="00936E5E">
        <w:rPr>
          <w:rFonts w:eastAsia="CMR10" w:cs="CMR10"/>
          <w:sz w:val="24"/>
          <w:szCs w:val="24"/>
        </w:rPr>
        <w:t xml:space="preserve">various different patterns have </w:t>
      </w:r>
      <w:r w:rsidRPr="00936E5E">
        <w:rPr>
          <w:rFonts w:eastAsia="CMR10" w:cs="CMR10"/>
          <w:sz w:val="24"/>
          <w:szCs w:val="24"/>
        </w:rPr>
        <w:t>been studied</w:t>
      </w:r>
      <w:ins w:id="315" w:author="N Vun" w:date="2014-06-20T16:15:00Z">
        <w:r w:rsidR="001555E8">
          <w:rPr>
            <w:rFonts w:eastAsia="CMR10" w:cs="CMR10"/>
            <w:sz w:val="24"/>
            <w:szCs w:val="24"/>
          </w:rPr>
          <w:t xml:space="preserve"> </w:t>
        </w:r>
        <w:proofErr w:type="gramStart"/>
        <w:r w:rsidR="001555E8">
          <w:rPr>
            <w:rFonts w:eastAsia="CMR10" w:cs="CMR10"/>
            <w:sz w:val="24"/>
            <w:szCs w:val="24"/>
          </w:rPr>
          <w:t>[ see</w:t>
        </w:r>
        <w:proofErr w:type="gramEnd"/>
        <w:r w:rsidR="001555E8">
          <w:rPr>
            <w:rFonts w:eastAsia="CMR10" w:cs="CMR10"/>
            <w:sz w:val="24"/>
            <w:szCs w:val="24"/>
          </w:rPr>
          <w:t xml:space="preserve"> page ??]</w:t>
        </w:r>
      </w:ins>
      <w:r w:rsidRPr="00936E5E">
        <w:rPr>
          <w:rFonts w:eastAsia="CMR10" w:cs="CMR10"/>
          <w:sz w:val="24"/>
          <w:szCs w:val="24"/>
        </w:rPr>
        <w:t xml:space="preserve">. </w:t>
      </w:r>
      <w:r w:rsidR="0044390B" w:rsidRPr="00936E5E">
        <w:rPr>
          <w:rFonts w:eastAsia="CMR10" w:cs="CMR10"/>
          <w:sz w:val="24"/>
          <w:szCs w:val="24"/>
        </w:rPr>
        <w:t xml:space="preserve">The patterns include: homogeneous area, textured patterns as well as point target response. </w:t>
      </w:r>
      <w:r w:rsidRPr="00936E5E">
        <w:rPr>
          <w:rFonts w:eastAsia="CMR10" w:cs="CMR10"/>
          <w:strike/>
          <w:sz w:val="24"/>
          <w:szCs w:val="24"/>
        </w:rPr>
        <w:t>Also the MSE evaluation which includes bias and variance</w:t>
      </w:r>
      <w:r w:rsidR="00893FD2" w:rsidRPr="00936E5E">
        <w:rPr>
          <w:rFonts w:eastAsia="CMR10" w:cs="CMR10"/>
          <w:strike/>
          <w:sz w:val="24"/>
          <w:szCs w:val="24"/>
        </w:rPr>
        <w:t xml:space="preserve"> </w:t>
      </w:r>
      <w:r w:rsidRPr="00936E5E">
        <w:rPr>
          <w:rFonts w:eastAsia="CMR10" w:cs="CMR10"/>
          <w:strike/>
          <w:sz w:val="24"/>
          <w:szCs w:val="24"/>
        </w:rPr>
        <w:t>evaluation are shown to be able to evaluate the effectiveness of different</w:t>
      </w:r>
      <w:r w:rsidR="00893FD2" w:rsidRPr="00936E5E">
        <w:rPr>
          <w:rFonts w:eastAsia="CMR10" w:cs="CMR10"/>
          <w:strike/>
          <w:sz w:val="24"/>
          <w:szCs w:val="24"/>
        </w:rPr>
        <w:t xml:space="preserve"> speckle fi</w:t>
      </w:r>
      <w:r w:rsidRPr="00936E5E">
        <w:rPr>
          <w:rFonts w:eastAsia="CMR10" w:cs="CMR10"/>
          <w:strike/>
          <w:sz w:val="24"/>
          <w:szCs w:val="24"/>
        </w:rPr>
        <w:t>lters in terms of radiometric prese</w:t>
      </w:r>
      <w:r w:rsidR="003B6CD7" w:rsidRPr="00936E5E">
        <w:rPr>
          <w:rFonts w:eastAsia="CMR10" w:cs="CMR10"/>
          <w:strike/>
          <w:sz w:val="24"/>
          <w:szCs w:val="24"/>
        </w:rPr>
        <w:t>rvation and speckle noise reduc</w:t>
      </w:r>
      <w:r w:rsidRPr="00936E5E">
        <w:rPr>
          <w:rFonts w:eastAsia="CMR10" w:cs="CMR10"/>
          <w:strike/>
          <w:sz w:val="24"/>
          <w:szCs w:val="24"/>
        </w:rPr>
        <w:t>tion respectively.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1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31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318" w:author="N Vun" w:date="2014-06-20T16:16:00Z">
            <w:rPr>
              <w:rFonts w:eastAsia="CMR10" w:cs="CMR10"/>
              <w:sz w:val="24"/>
              <w:szCs w:val="24"/>
            </w:rPr>
          </w:rPrChange>
        </w:rPr>
        <w:pPrChange w:id="31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320" w:author="N Vun" w:date="2014-06-20T16:16:00Z">
            <w:rPr>
              <w:rFonts w:eastAsia="CMR10" w:cs="CMR10"/>
              <w:sz w:val="24"/>
              <w:szCs w:val="24"/>
            </w:rPr>
          </w:rPrChange>
        </w:rPr>
        <w:t>The work done has great potential to be published in high impact factor</w:t>
      </w:r>
      <w:r w:rsidR="001E5A73" w:rsidRPr="001555E8">
        <w:rPr>
          <w:rFonts w:eastAsia="CMR10" w:cs="CMR10"/>
          <w:b/>
          <w:sz w:val="24"/>
          <w:szCs w:val="24"/>
          <w:rPrChange w:id="321" w:author="N Vun" w:date="2014-06-20T16:16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1555E8">
        <w:rPr>
          <w:rFonts w:eastAsia="CMR10" w:cs="CMR10"/>
          <w:b/>
          <w:sz w:val="24"/>
          <w:szCs w:val="24"/>
          <w:rPrChange w:id="322" w:author="N Vun" w:date="2014-06-20T16:16:00Z">
            <w:rPr>
              <w:rFonts w:eastAsia="CMR10" w:cs="CMR10"/>
              <w:sz w:val="24"/>
              <w:szCs w:val="24"/>
            </w:rPr>
          </w:rPrChange>
        </w:rPr>
        <w:t>journals such as JSTAR, IJRS and PIER</w:t>
      </w:r>
      <w:ins w:id="323" w:author="N Vun" w:date="2014-06-20T16:16:00Z">
        <w:r w:rsidR="001555E8">
          <w:rPr>
            <w:rFonts w:eastAsia="CMR10" w:cs="CMR10"/>
            <w:b/>
            <w:sz w:val="24"/>
            <w:szCs w:val="24"/>
          </w:rPr>
          <w:t>.</w:t>
        </w:r>
      </w:ins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32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2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I apprec</w:t>
      </w:r>
      <w:r w:rsidR="001E5A73" w:rsidRPr="00936E5E">
        <w:rPr>
          <w:rFonts w:eastAsia="CMR10" w:cs="CMR10"/>
          <w:sz w:val="24"/>
          <w:szCs w:val="24"/>
        </w:rPr>
        <w:t>iate the Examiner's vote of confi</w:t>
      </w:r>
      <w:r w:rsidRPr="00936E5E">
        <w:rPr>
          <w:rFonts w:eastAsia="CMR10" w:cs="CMR10"/>
          <w:sz w:val="24"/>
          <w:szCs w:val="24"/>
        </w:rPr>
        <w:t>dence. Portions of the work in this</w:t>
      </w:r>
      <w:r w:rsidR="001E5A73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thesis have been written up as academic papers and submitted for peer-review.</w:t>
      </w:r>
    </w:p>
    <w:p w:rsidR="001E5A73" w:rsidRPr="00936E5E" w:rsidRDefault="001E5A73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2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32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1D3652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328" w:author="N Vun" w:date="2014-06-20T16:16:00Z">
            <w:rPr>
              <w:rFonts w:eastAsia="CMR10" w:cs="CMR10"/>
              <w:sz w:val="24"/>
              <w:szCs w:val="24"/>
            </w:rPr>
          </w:rPrChange>
        </w:rPr>
        <w:pPrChange w:id="32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330" w:author="N Vun" w:date="2014-06-20T16:16:00Z">
            <w:rPr>
              <w:rFonts w:eastAsia="CMR10" w:cs="CMR10"/>
              <w:sz w:val="24"/>
              <w:szCs w:val="24"/>
            </w:rPr>
          </w:rPrChange>
        </w:rPr>
        <w:t>Defi</w:t>
      </w:r>
      <w:r w:rsidR="00EA454D" w:rsidRPr="001555E8">
        <w:rPr>
          <w:rFonts w:eastAsia="CMR10" w:cs="CMR10"/>
          <w:b/>
          <w:sz w:val="24"/>
          <w:szCs w:val="24"/>
          <w:rPrChange w:id="331" w:author="N Vun" w:date="2014-06-20T16:16:00Z">
            <w:rPr>
              <w:rFonts w:eastAsia="CMR10" w:cs="CMR10"/>
              <w:sz w:val="24"/>
              <w:szCs w:val="24"/>
            </w:rPr>
          </w:rPrChange>
        </w:rPr>
        <w:t xml:space="preserve">ne terms </w:t>
      </w:r>
      <w:proofErr w:type="spellStart"/>
      <w:r w:rsidR="00EA454D" w:rsidRPr="001555E8">
        <w:rPr>
          <w:rFonts w:eastAsia="CMR10" w:cs="CMR10"/>
          <w:b/>
          <w:sz w:val="24"/>
          <w:szCs w:val="24"/>
          <w:rPrChange w:id="332" w:author="N Vun" w:date="2014-06-20T16:16:00Z">
            <w:rPr>
              <w:rFonts w:eastAsia="CMR10" w:cs="CMR10"/>
              <w:sz w:val="24"/>
              <w:szCs w:val="24"/>
            </w:rPr>
          </w:rPrChange>
        </w:rPr>
        <w:t>heteroskedastic</w:t>
      </w:r>
      <w:proofErr w:type="spellEnd"/>
      <w:r w:rsidR="00EA454D" w:rsidRPr="001555E8">
        <w:rPr>
          <w:rFonts w:eastAsia="CMR10" w:cs="CMR10"/>
          <w:b/>
          <w:sz w:val="24"/>
          <w:szCs w:val="24"/>
          <w:rPrChange w:id="333" w:author="N Vun" w:date="2014-06-20T16:16:00Z">
            <w:rPr>
              <w:rFonts w:eastAsia="CMR10" w:cs="CMR10"/>
              <w:sz w:val="24"/>
              <w:szCs w:val="24"/>
            </w:rPr>
          </w:rPrChange>
        </w:rPr>
        <w:t xml:space="preserve"> and </w:t>
      </w:r>
      <w:proofErr w:type="spellStart"/>
      <w:r w:rsidR="00EA454D" w:rsidRPr="001555E8">
        <w:rPr>
          <w:rFonts w:eastAsia="CMR10" w:cs="CMR10"/>
          <w:b/>
          <w:sz w:val="24"/>
          <w:szCs w:val="24"/>
          <w:rPrChange w:id="334" w:author="N Vun" w:date="2014-06-20T16:16:00Z">
            <w:rPr>
              <w:rFonts w:eastAsia="CMR10" w:cs="CMR10"/>
              <w:sz w:val="24"/>
              <w:szCs w:val="24"/>
            </w:rPr>
          </w:rPrChange>
        </w:rPr>
        <w:t>homoske</w:t>
      </w:r>
      <w:r w:rsidR="00FA643B" w:rsidRPr="001555E8">
        <w:rPr>
          <w:rFonts w:eastAsia="CMR10" w:cs="CMR10"/>
          <w:b/>
          <w:sz w:val="24"/>
          <w:szCs w:val="24"/>
          <w:rPrChange w:id="335" w:author="N Vun" w:date="2014-06-20T16:16:00Z">
            <w:rPr>
              <w:rFonts w:eastAsia="CMR10" w:cs="CMR10"/>
              <w:sz w:val="24"/>
              <w:szCs w:val="24"/>
            </w:rPr>
          </w:rPrChange>
        </w:rPr>
        <w:t>dastic</w:t>
      </w:r>
      <w:proofErr w:type="spellEnd"/>
      <w:r w:rsidR="00FA643B" w:rsidRPr="001555E8">
        <w:rPr>
          <w:rFonts w:eastAsia="CMR10" w:cs="CMR10"/>
          <w:b/>
          <w:sz w:val="24"/>
          <w:szCs w:val="24"/>
          <w:rPrChange w:id="336" w:author="N Vun" w:date="2014-06-20T16:16:00Z">
            <w:rPr>
              <w:rFonts w:eastAsia="CMR10" w:cs="CMR10"/>
              <w:sz w:val="24"/>
              <w:szCs w:val="24"/>
            </w:rPr>
          </w:rPrChange>
        </w:rPr>
        <w:t xml:space="preserve"> in the context of SAR im</w:t>
      </w:r>
      <w:r w:rsidR="00EA454D" w:rsidRPr="001555E8">
        <w:rPr>
          <w:rFonts w:eastAsia="CMR10" w:cs="CMR10"/>
          <w:b/>
          <w:sz w:val="24"/>
          <w:szCs w:val="24"/>
          <w:rPrChange w:id="337" w:author="N Vun" w:date="2014-06-20T16:16:00Z">
            <w:rPr>
              <w:rFonts w:eastAsia="CMR10" w:cs="CMR10"/>
              <w:sz w:val="24"/>
              <w:szCs w:val="24"/>
            </w:rPr>
          </w:rPrChange>
        </w:rPr>
        <w:t>agery.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33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3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spellStart"/>
      <w:r w:rsidRPr="00936E5E">
        <w:rPr>
          <w:rFonts w:eastAsia="CMR10" w:cs="CMR10"/>
          <w:sz w:val="24"/>
          <w:szCs w:val="24"/>
        </w:rPr>
        <w:t>Heteroskedastic</w:t>
      </w:r>
      <w:proofErr w:type="spellEnd"/>
      <w:r w:rsidR="009C781E" w:rsidRPr="00936E5E">
        <w:rPr>
          <w:rFonts w:eastAsia="CMR10" w:cs="CMR10"/>
          <w:sz w:val="24"/>
          <w:szCs w:val="24"/>
        </w:rPr>
        <w:t xml:space="preserve"> and </w:t>
      </w:r>
      <w:proofErr w:type="spellStart"/>
      <w:r w:rsidR="009C781E" w:rsidRPr="00936E5E">
        <w:rPr>
          <w:rFonts w:eastAsia="CMR10" w:cs="CMR10"/>
          <w:sz w:val="24"/>
          <w:szCs w:val="24"/>
        </w:rPr>
        <w:t>homoskedastic</w:t>
      </w:r>
      <w:proofErr w:type="spellEnd"/>
      <w:r w:rsidR="009C781E" w:rsidRPr="00936E5E">
        <w:rPr>
          <w:rFonts w:eastAsia="CMR10" w:cs="CMR10"/>
          <w:sz w:val="24"/>
          <w:szCs w:val="24"/>
        </w:rPr>
        <w:t xml:space="preserve"> are terms defi</w:t>
      </w:r>
      <w:r w:rsidRPr="00936E5E">
        <w:rPr>
          <w:rFonts w:eastAsia="CMR10" w:cs="CMR10"/>
          <w:sz w:val="24"/>
          <w:szCs w:val="24"/>
        </w:rPr>
        <w:t>ned in a statistical context</w:t>
      </w:r>
      <w:r w:rsidR="009C781E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to respectively denote the fact that differe</w:t>
      </w:r>
      <w:r w:rsidR="009C781E" w:rsidRPr="00936E5E">
        <w:rPr>
          <w:rFonts w:eastAsia="CMR10" w:cs="CMR10"/>
          <w:sz w:val="24"/>
          <w:szCs w:val="24"/>
        </w:rPr>
        <w:t>nt sub-populations of given sam</w:t>
      </w:r>
      <w:r w:rsidRPr="00936E5E">
        <w:rPr>
          <w:rFonts w:eastAsia="CMR10" w:cs="CMR10"/>
          <w:sz w:val="24"/>
          <w:szCs w:val="24"/>
        </w:rPr>
        <w:t xml:space="preserve">ples can have different or similar </w:t>
      </w:r>
      <w:r w:rsidR="002E7341" w:rsidRPr="00936E5E">
        <w:rPr>
          <w:rFonts w:eastAsia="CMR10" w:cs="CMR10"/>
          <w:sz w:val="24"/>
          <w:szCs w:val="24"/>
        </w:rPr>
        <w:t>variability</w:t>
      </w:r>
      <w:r w:rsidRPr="00936E5E">
        <w:rPr>
          <w:rFonts w:eastAsia="CMR10" w:cs="CMR10"/>
          <w:sz w:val="24"/>
          <w:szCs w:val="24"/>
        </w:rPr>
        <w:t>. In the context of SAR (and</w:t>
      </w:r>
      <w:r w:rsidR="002E7341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POLSAR) imagery they denote the fact that different areas in a given image</w:t>
      </w:r>
      <w:r w:rsidR="000A045A" w:rsidRPr="00936E5E">
        <w:rPr>
          <w:rFonts w:eastAsia="CMR10" w:cs="CMR10"/>
          <w:sz w:val="24"/>
          <w:szCs w:val="24"/>
        </w:rPr>
        <w:t xml:space="preserve"> </w:t>
      </w:r>
      <w:r w:rsidRPr="00936E5E">
        <w:rPr>
          <w:rFonts w:eastAsia="CMR10" w:cs="CMR10"/>
          <w:sz w:val="24"/>
          <w:szCs w:val="24"/>
        </w:rPr>
        <w:t>can have different or similar sample variance.</w:t>
      </w:r>
      <w:r w:rsidR="00C23F43" w:rsidRPr="00936E5E">
        <w:rPr>
          <w:rFonts w:eastAsia="CMR10" w:cs="CMR10"/>
          <w:sz w:val="24"/>
          <w:szCs w:val="24"/>
        </w:rPr>
        <w:t xml:space="preserve"> </w:t>
      </w:r>
      <w:ins w:id="340" w:author="N Vun" w:date="2014-06-20T16:16:00Z">
        <w:r w:rsidR="001555E8">
          <w:rPr>
            <w:rFonts w:eastAsia="CMR10" w:cs="CMR10"/>
            <w:sz w:val="24"/>
            <w:szCs w:val="24"/>
          </w:rPr>
          <w:t xml:space="preserve">This is now added in the thesis on </w:t>
        </w:r>
        <w:proofErr w:type="gramStart"/>
        <w:r w:rsidR="001555E8">
          <w:rPr>
            <w:rFonts w:eastAsia="CMR10" w:cs="CMR10"/>
            <w:sz w:val="24"/>
            <w:szCs w:val="24"/>
          </w:rPr>
          <w:t>page ??.</w:t>
        </w:r>
      </w:ins>
      <w:proofErr w:type="gramEnd"/>
    </w:p>
    <w:p w:rsidR="00962D8D" w:rsidRPr="00936E5E" w:rsidRDefault="00962D8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4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34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343" w:author="N Vun" w:date="2014-06-20T16:16:00Z">
            <w:rPr>
              <w:rFonts w:eastAsia="CMR10" w:cs="CMR10"/>
              <w:sz w:val="24"/>
              <w:szCs w:val="24"/>
            </w:rPr>
          </w:rPrChange>
        </w:rPr>
        <w:pPrChange w:id="34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345" w:author="N Vun" w:date="2014-06-20T16:16:00Z">
            <w:rPr>
              <w:rFonts w:eastAsia="CMR10" w:cs="CMR10"/>
              <w:sz w:val="24"/>
              <w:szCs w:val="24"/>
            </w:rPr>
          </w:rPrChange>
        </w:rPr>
        <w:lastRenderedPageBreak/>
        <w:t>Add referenc</w:t>
      </w:r>
      <w:r w:rsidR="00405C74" w:rsidRPr="001555E8">
        <w:rPr>
          <w:rFonts w:eastAsia="CMR10" w:cs="CMR10"/>
          <w:b/>
          <w:sz w:val="24"/>
          <w:szCs w:val="24"/>
          <w:rPrChange w:id="346" w:author="N Vun" w:date="2014-06-20T16:16:00Z">
            <w:rPr>
              <w:rFonts w:eastAsia="CMR10" w:cs="CMR10"/>
              <w:sz w:val="24"/>
              <w:szCs w:val="24"/>
            </w:rPr>
          </w:rPrChange>
        </w:rPr>
        <w:t>es to the following statement: “for example speckle fi</w:t>
      </w:r>
      <w:r w:rsidRPr="001555E8">
        <w:rPr>
          <w:rFonts w:eastAsia="CMR10" w:cs="CMR10"/>
          <w:b/>
          <w:sz w:val="24"/>
          <w:szCs w:val="24"/>
          <w:rPrChange w:id="347" w:author="N Vun" w:date="2014-06-20T16:16:00Z">
            <w:rPr>
              <w:rFonts w:eastAsia="CMR10" w:cs="CMR10"/>
              <w:sz w:val="24"/>
              <w:szCs w:val="24"/>
            </w:rPr>
          </w:rPrChange>
        </w:rPr>
        <w:t>ltering,</w:t>
      </w:r>
      <w:r w:rsidR="00405C74" w:rsidRPr="001555E8">
        <w:rPr>
          <w:rFonts w:eastAsia="CMR10" w:cs="CMR10"/>
          <w:b/>
          <w:sz w:val="24"/>
          <w:szCs w:val="24"/>
          <w:rPrChange w:id="348" w:author="N Vun" w:date="2014-06-20T16:16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1555E8">
        <w:rPr>
          <w:rFonts w:eastAsia="CMR10" w:cs="CMR10"/>
          <w:b/>
          <w:sz w:val="24"/>
          <w:szCs w:val="24"/>
          <w:rPrChange w:id="349" w:author="N Vun" w:date="2014-06-20T16:16:00Z">
            <w:rPr>
              <w:rFonts w:eastAsia="CMR10" w:cs="CMR10"/>
              <w:sz w:val="24"/>
              <w:szCs w:val="24"/>
            </w:rPr>
          </w:rPrChange>
        </w:rPr>
        <w:t>target detection, image segment</w:t>
      </w:r>
      <w:r w:rsidR="00405C74" w:rsidRPr="001555E8">
        <w:rPr>
          <w:rFonts w:eastAsia="CMR10" w:cs="CMR10"/>
          <w:b/>
          <w:sz w:val="24"/>
          <w:szCs w:val="24"/>
          <w:rPrChange w:id="350" w:author="N Vun" w:date="2014-06-20T16:16:00Z">
            <w:rPr>
              <w:rFonts w:eastAsia="CMR10" w:cs="CMR10"/>
              <w:sz w:val="24"/>
              <w:szCs w:val="24"/>
            </w:rPr>
          </w:rPrChange>
        </w:rPr>
        <w:t>ation and other cluster, classification tech</w:t>
      </w:r>
      <w:r w:rsidRPr="001555E8">
        <w:rPr>
          <w:rFonts w:eastAsia="CMR10" w:cs="CMR10"/>
          <w:b/>
          <w:sz w:val="24"/>
          <w:szCs w:val="24"/>
          <w:rPrChange w:id="351" w:author="N Vun" w:date="2014-06-20T16:16:00Z">
            <w:rPr>
              <w:rFonts w:eastAsia="CMR10" w:cs="CMR10"/>
              <w:sz w:val="24"/>
              <w:szCs w:val="24"/>
            </w:rPr>
          </w:rPrChange>
        </w:rPr>
        <w:t>niques"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35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1555E8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5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54" w:author="N Vun" w:date="2014-06-20T16:17:00Z">
        <w:r>
          <w:rPr>
            <w:rFonts w:eastAsia="CMR10" w:cs="CMR10"/>
            <w:sz w:val="24"/>
            <w:szCs w:val="24"/>
          </w:rPr>
          <w:t xml:space="preserve">The </w:t>
        </w:r>
      </w:ins>
      <w:del w:id="355" w:author="N Vun" w:date="2014-06-20T16:17:00Z">
        <w:r w:rsidR="00EA454D" w:rsidRPr="00936E5E" w:rsidDel="001555E8">
          <w:rPr>
            <w:rFonts w:eastAsia="CMR10" w:cs="CMR10"/>
            <w:sz w:val="24"/>
            <w:szCs w:val="24"/>
          </w:rPr>
          <w:delText>R</w:delText>
        </w:r>
      </w:del>
      <w:ins w:id="356" w:author="N Vun" w:date="2014-06-20T16:17:00Z">
        <w:r>
          <w:rPr>
            <w:rFonts w:eastAsia="CMR10" w:cs="CMR10"/>
            <w:sz w:val="24"/>
            <w:szCs w:val="24"/>
          </w:rPr>
          <w:t>r</w:t>
        </w:r>
      </w:ins>
      <w:r w:rsidR="00EA454D" w:rsidRPr="00936E5E">
        <w:rPr>
          <w:rFonts w:eastAsia="CMR10" w:cs="CMR10"/>
          <w:sz w:val="24"/>
          <w:szCs w:val="24"/>
        </w:rPr>
        <w:t xml:space="preserve">eferences </w:t>
      </w:r>
      <w:del w:id="357" w:author="N Vun" w:date="2014-06-20T16:17:00Z">
        <w:r w:rsidR="00850369" w:rsidRPr="00936E5E" w:rsidDel="001555E8">
          <w:rPr>
            <w:rFonts w:eastAsia="CMR10" w:cs="CMR10"/>
            <w:sz w:val="24"/>
            <w:szCs w:val="24"/>
          </w:rPr>
          <w:delText xml:space="preserve">are </w:delText>
        </w:r>
        <w:r w:rsidR="00EA454D" w:rsidRPr="00936E5E" w:rsidDel="001555E8">
          <w:rPr>
            <w:rFonts w:eastAsia="CMR10" w:cs="CMR10"/>
            <w:sz w:val="24"/>
            <w:szCs w:val="24"/>
          </w:rPr>
          <w:delText xml:space="preserve">added </w:delText>
        </w:r>
      </w:del>
      <w:ins w:id="358" w:author="N Vun" w:date="2014-06-20T16:17:00Z">
        <w:r>
          <w:rPr>
            <w:rFonts w:eastAsia="CMR10" w:cs="CMR10"/>
            <w:sz w:val="24"/>
            <w:szCs w:val="24"/>
          </w:rPr>
          <w:t xml:space="preserve">are </w:t>
        </w:r>
      </w:ins>
      <w:r w:rsidR="00EA454D" w:rsidRPr="00936E5E">
        <w:rPr>
          <w:rFonts w:eastAsia="CMR10" w:cs="CMR10"/>
          <w:sz w:val="24"/>
          <w:szCs w:val="24"/>
        </w:rPr>
        <w:t xml:space="preserve">[Lopez-Martinez and </w:t>
      </w:r>
      <w:proofErr w:type="spellStart"/>
      <w:r w:rsidR="00EA454D" w:rsidRPr="00936E5E">
        <w:rPr>
          <w:rFonts w:eastAsia="CMR10" w:cs="CMR10"/>
          <w:sz w:val="24"/>
          <w:szCs w:val="24"/>
        </w:rPr>
        <w:t>Fabregas</w:t>
      </w:r>
      <w:proofErr w:type="spellEnd"/>
      <w:r w:rsidR="00EA454D" w:rsidRPr="00936E5E">
        <w:rPr>
          <w:rFonts w:eastAsia="CMR10" w:cs="CMR10"/>
          <w:sz w:val="24"/>
          <w:szCs w:val="24"/>
        </w:rPr>
        <w:t xml:space="preserve">, 2003, </w:t>
      </w:r>
      <w:proofErr w:type="spellStart"/>
      <w:r w:rsidR="00EA454D" w:rsidRPr="00936E5E">
        <w:rPr>
          <w:rFonts w:eastAsia="CMR10" w:cs="CMR10"/>
          <w:sz w:val="24"/>
          <w:szCs w:val="24"/>
        </w:rPr>
        <w:t>Alberga</w:t>
      </w:r>
      <w:proofErr w:type="spellEnd"/>
      <w:r w:rsidR="00EA454D" w:rsidRPr="00936E5E">
        <w:rPr>
          <w:rFonts w:eastAsia="CMR10" w:cs="CMR10"/>
          <w:sz w:val="24"/>
          <w:szCs w:val="24"/>
        </w:rPr>
        <w:t xml:space="preserve"> et al., 2008,</w:t>
      </w:r>
      <w:r w:rsidR="00077CB1" w:rsidRPr="00936E5E">
        <w:rPr>
          <w:rFonts w:eastAsia="CMR10" w:cs="CMR10"/>
          <w:sz w:val="24"/>
          <w:szCs w:val="24"/>
        </w:rPr>
        <w:t xml:space="preserve"> </w:t>
      </w:r>
      <w:proofErr w:type="spellStart"/>
      <w:r w:rsidR="00EA454D" w:rsidRPr="00936E5E">
        <w:rPr>
          <w:rFonts w:eastAsia="CMR10" w:cs="CMR10"/>
          <w:sz w:val="24"/>
          <w:szCs w:val="24"/>
        </w:rPr>
        <w:t>Conradsen</w:t>
      </w:r>
      <w:proofErr w:type="spellEnd"/>
      <w:r w:rsidR="00EA454D" w:rsidRPr="00936E5E">
        <w:rPr>
          <w:rFonts w:eastAsia="CMR10" w:cs="CMR10"/>
          <w:sz w:val="24"/>
          <w:szCs w:val="24"/>
        </w:rPr>
        <w:t xml:space="preserve"> et al., 2003]</w:t>
      </w:r>
      <w:ins w:id="359" w:author="N Vun" w:date="2014-06-20T16:17:00Z">
        <w:r>
          <w:rPr>
            <w:rFonts w:eastAsia="CMR10" w:cs="CMR10"/>
            <w:sz w:val="24"/>
            <w:szCs w:val="24"/>
          </w:rPr>
          <w:t xml:space="preserve">, and now included </w:t>
        </w:r>
      </w:ins>
      <w:ins w:id="360" w:author="N Vun" w:date="2014-06-20T16:19:00Z">
        <w:r>
          <w:rPr>
            <w:rFonts w:eastAsia="CMR10" w:cs="CMR10"/>
            <w:sz w:val="24"/>
            <w:szCs w:val="24"/>
          </w:rPr>
          <w:t>as</w:t>
        </w:r>
      </w:ins>
      <w:ins w:id="361" w:author="N Vun" w:date="2014-06-20T16:17:00Z">
        <w:r>
          <w:rPr>
            <w:rFonts w:eastAsia="CMR10" w:cs="CMR10"/>
            <w:sz w:val="24"/>
            <w:szCs w:val="24"/>
          </w:rPr>
          <w:t xml:space="preserve"> citation [???].</w:t>
        </w:r>
      </w:ins>
    </w:p>
    <w:p w:rsidR="00077CB1" w:rsidRPr="00936E5E" w:rsidRDefault="00077CB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6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36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364" w:author="N Vun" w:date="2014-06-20T16:17:00Z">
            <w:rPr>
              <w:rFonts w:eastAsia="CMR10" w:cs="CMR10"/>
              <w:sz w:val="24"/>
              <w:szCs w:val="24"/>
            </w:rPr>
          </w:rPrChange>
        </w:rPr>
        <w:pPrChange w:id="36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366" w:author="N Vun" w:date="2014-06-20T16:17:00Z">
            <w:rPr>
              <w:rFonts w:eastAsia="CMR10" w:cs="CMR10"/>
              <w:sz w:val="24"/>
              <w:szCs w:val="24"/>
            </w:rPr>
          </w:rPrChange>
        </w:rPr>
        <w:t>Add referenc</w:t>
      </w:r>
      <w:r w:rsidR="009F7E14" w:rsidRPr="001555E8">
        <w:rPr>
          <w:rFonts w:eastAsia="CMR10" w:cs="CMR10"/>
          <w:b/>
          <w:sz w:val="24"/>
          <w:szCs w:val="24"/>
          <w:rPrChange w:id="367" w:author="N Vun" w:date="2014-06-20T16:17:00Z">
            <w:rPr>
              <w:rFonts w:eastAsia="CMR10" w:cs="CMR10"/>
              <w:sz w:val="24"/>
              <w:szCs w:val="24"/>
            </w:rPr>
          </w:rPrChange>
        </w:rPr>
        <w:t>es to the following statement: “</w:t>
      </w:r>
      <w:r w:rsidRPr="001555E8">
        <w:rPr>
          <w:rFonts w:eastAsia="CMR10" w:cs="CMR10"/>
          <w:b/>
          <w:sz w:val="24"/>
          <w:szCs w:val="24"/>
          <w:rPrChange w:id="368" w:author="N Vun" w:date="2014-06-20T16:17:00Z">
            <w:rPr>
              <w:rFonts w:eastAsia="CMR10" w:cs="CMR10"/>
              <w:sz w:val="24"/>
              <w:szCs w:val="24"/>
            </w:rPr>
          </w:rPrChange>
        </w:rPr>
        <w:t>most of these data processing</w:t>
      </w:r>
      <w:r w:rsidR="009F7E14" w:rsidRPr="001555E8">
        <w:rPr>
          <w:rFonts w:eastAsia="CMR10" w:cs="CMR10"/>
          <w:b/>
          <w:sz w:val="24"/>
          <w:szCs w:val="24"/>
          <w:rPrChange w:id="369" w:author="N Vun" w:date="2014-06-20T16:17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1555E8">
        <w:rPr>
          <w:rFonts w:eastAsia="CMR10" w:cs="CMR10"/>
          <w:b/>
          <w:sz w:val="24"/>
          <w:szCs w:val="24"/>
          <w:rPrChange w:id="370" w:author="N Vun" w:date="2014-06-20T16:17:00Z">
            <w:rPr>
              <w:rFonts w:eastAsia="CMR10" w:cs="CMR10"/>
              <w:sz w:val="24"/>
              <w:szCs w:val="24"/>
            </w:rPr>
          </w:rPrChange>
        </w:rPr>
        <w:t xml:space="preserve">techniques are traditionally designed for additive and </w:t>
      </w:r>
      <w:proofErr w:type="spellStart"/>
      <w:r w:rsidRPr="001555E8">
        <w:rPr>
          <w:rFonts w:eastAsia="CMR10" w:cs="CMR10"/>
          <w:b/>
          <w:sz w:val="24"/>
          <w:szCs w:val="24"/>
          <w:rPrChange w:id="371" w:author="N Vun" w:date="2014-06-20T16:17:00Z">
            <w:rPr>
              <w:rFonts w:eastAsia="CMR10" w:cs="CMR10"/>
              <w:sz w:val="24"/>
              <w:szCs w:val="24"/>
            </w:rPr>
          </w:rPrChange>
        </w:rPr>
        <w:t>homoskedastic</w:t>
      </w:r>
      <w:proofErr w:type="spellEnd"/>
      <w:r w:rsidRPr="001555E8">
        <w:rPr>
          <w:rFonts w:eastAsia="CMR10" w:cs="CMR10"/>
          <w:b/>
          <w:sz w:val="24"/>
          <w:szCs w:val="24"/>
          <w:rPrChange w:id="372" w:author="N Vun" w:date="2014-06-20T16:17:00Z">
            <w:rPr>
              <w:rFonts w:eastAsia="CMR10" w:cs="CMR10"/>
              <w:sz w:val="24"/>
              <w:szCs w:val="24"/>
            </w:rPr>
          </w:rPrChange>
        </w:rPr>
        <w:t xml:space="preserve"> data."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37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1555E8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7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75" w:author="N Vun" w:date="2014-06-20T16:17:00Z">
        <w:r>
          <w:rPr>
            <w:rFonts w:eastAsia="CMR10" w:cs="CMR10"/>
            <w:sz w:val="24"/>
            <w:szCs w:val="24"/>
          </w:rPr>
          <w:t xml:space="preserve">The </w:t>
        </w:r>
      </w:ins>
      <w:del w:id="376" w:author="N Vun" w:date="2014-06-20T16:17:00Z">
        <w:r w:rsidR="00EA454D" w:rsidRPr="00936E5E" w:rsidDel="001555E8">
          <w:rPr>
            <w:rFonts w:eastAsia="CMR10" w:cs="CMR10"/>
            <w:sz w:val="24"/>
            <w:szCs w:val="24"/>
          </w:rPr>
          <w:delText>R</w:delText>
        </w:r>
      </w:del>
      <w:ins w:id="377" w:author="N Vun" w:date="2014-06-20T16:17:00Z">
        <w:r>
          <w:rPr>
            <w:rFonts w:eastAsia="CMR10" w:cs="CMR10"/>
            <w:sz w:val="24"/>
            <w:szCs w:val="24"/>
          </w:rPr>
          <w:t>r</w:t>
        </w:r>
      </w:ins>
      <w:r w:rsidR="00EA454D" w:rsidRPr="00936E5E">
        <w:rPr>
          <w:rFonts w:eastAsia="CMR10" w:cs="CMR10"/>
          <w:sz w:val="24"/>
          <w:szCs w:val="24"/>
        </w:rPr>
        <w:t xml:space="preserve">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del w:id="378" w:author="N Vun" w:date="2014-06-20T16:18:00Z">
        <w:r w:rsidR="00EA454D" w:rsidRPr="00936E5E" w:rsidDel="001555E8">
          <w:rPr>
            <w:rFonts w:eastAsia="CMR10" w:cs="CMR10"/>
            <w:sz w:val="24"/>
            <w:szCs w:val="24"/>
          </w:rPr>
          <w:delText>added:</w:delText>
        </w:r>
      </w:del>
      <w:r w:rsidR="00EA454D" w:rsidRPr="00936E5E">
        <w:rPr>
          <w:rFonts w:eastAsia="CMR10" w:cs="CMR10"/>
          <w:sz w:val="24"/>
          <w:szCs w:val="24"/>
        </w:rPr>
        <w:t xml:space="preserve"> [</w:t>
      </w:r>
      <w:proofErr w:type="spellStart"/>
      <w:r w:rsidR="00EA454D" w:rsidRPr="00936E5E">
        <w:rPr>
          <w:rFonts w:eastAsia="CMR10" w:cs="CMR10"/>
          <w:sz w:val="24"/>
          <w:szCs w:val="24"/>
        </w:rPr>
        <w:t>Duch</w:t>
      </w:r>
      <w:proofErr w:type="spellEnd"/>
      <w:r w:rsidR="00EA454D" w:rsidRPr="00936E5E">
        <w:rPr>
          <w:rFonts w:eastAsia="CMR10" w:cs="CMR10"/>
          <w:sz w:val="24"/>
          <w:szCs w:val="24"/>
        </w:rPr>
        <w:t xml:space="preserve"> and </w:t>
      </w:r>
      <w:proofErr w:type="spellStart"/>
      <w:r w:rsidR="00EA454D" w:rsidRPr="00936E5E">
        <w:rPr>
          <w:rFonts w:eastAsia="CMR10" w:cs="CMR10"/>
          <w:sz w:val="24"/>
          <w:szCs w:val="24"/>
        </w:rPr>
        <w:t>Blachnik</w:t>
      </w:r>
      <w:proofErr w:type="spellEnd"/>
      <w:r w:rsidR="00EA454D" w:rsidRPr="00936E5E">
        <w:rPr>
          <w:rFonts w:eastAsia="CMR10" w:cs="CMR10"/>
          <w:sz w:val="24"/>
          <w:szCs w:val="24"/>
        </w:rPr>
        <w:t>, 2004]</w:t>
      </w:r>
      <w:ins w:id="379" w:author="N Vun" w:date="2014-06-20T16:18:00Z">
        <w:r>
          <w:rPr>
            <w:rFonts w:eastAsia="CMR10" w:cs="CMR10"/>
            <w:sz w:val="24"/>
            <w:szCs w:val="24"/>
          </w:rPr>
          <w:t xml:space="preserve"> and is now included </w:t>
        </w:r>
      </w:ins>
      <w:ins w:id="380" w:author="N Vun" w:date="2014-06-20T16:19:00Z">
        <w:r>
          <w:rPr>
            <w:rFonts w:eastAsia="CMR10" w:cs="CMR10"/>
            <w:sz w:val="24"/>
            <w:szCs w:val="24"/>
          </w:rPr>
          <w:t>as</w:t>
        </w:r>
      </w:ins>
      <w:ins w:id="381" w:author="N Vun" w:date="2014-06-20T16:18:00Z">
        <w:r>
          <w:rPr>
            <w:rFonts w:eastAsia="CMR10" w:cs="CMR10"/>
            <w:sz w:val="24"/>
            <w:szCs w:val="24"/>
          </w:rPr>
          <w:t xml:space="preserve"> citation [?]</w:t>
        </w:r>
      </w:ins>
      <w:r w:rsidR="00EA454D" w:rsidRPr="00936E5E">
        <w:rPr>
          <w:rFonts w:eastAsia="CMR10" w:cs="CMR10"/>
          <w:sz w:val="24"/>
          <w:szCs w:val="24"/>
        </w:rPr>
        <w:t>.</w:t>
      </w:r>
    </w:p>
    <w:p w:rsidR="00351E9F" w:rsidRPr="00936E5E" w:rsidRDefault="00351E9F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8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38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384" w:author="N Vun" w:date="2014-06-20T16:18:00Z">
            <w:rPr>
              <w:rFonts w:eastAsia="CMR10" w:cs="CMR10"/>
              <w:sz w:val="24"/>
              <w:szCs w:val="24"/>
            </w:rPr>
          </w:rPrChange>
        </w:rPr>
        <w:pPrChange w:id="38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386" w:author="N Vun" w:date="2014-06-20T16:18:00Z">
            <w:rPr>
              <w:rFonts w:eastAsia="CMR10" w:cs="CMR10"/>
              <w:sz w:val="24"/>
              <w:szCs w:val="24"/>
            </w:rPr>
          </w:rPrChange>
        </w:rPr>
        <w:t xml:space="preserve">Add references to the following statement: </w:t>
      </w:r>
      <w:r w:rsidR="00034C5E" w:rsidRPr="001555E8">
        <w:rPr>
          <w:rFonts w:eastAsia="CMR10" w:cs="CMR10"/>
          <w:b/>
          <w:sz w:val="24"/>
          <w:szCs w:val="24"/>
          <w:rPrChange w:id="387" w:author="N Vun" w:date="2014-06-20T16:18:00Z">
            <w:rPr>
              <w:rFonts w:eastAsia="CMR10" w:cs="CMR10"/>
              <w:sz w:val="24"/>
              <w:szCs w:val="24"/>
            </w:rPr>
          </w:rPrChange>
        </w:rPr>
        <w:t xml:space="preserve">“Such use, however, is known to </w:t>
      </w:r>
      <w:r w:rsidRPr="001555E8">
        <w:rPr>
          <w:rFonts w:eastAsia="CMR10" w:cs="CMR10"/>
          <w:b/>
          <w:sz w:val="24"/>
          <w:szCs w:val="24"/>
          <w:rPrChange w:id="388" w:author="N Vun" w:date="2014-06-20T16:18:00Z">
            <w:rPr>
              <w:rFonts w:eastAsia="CMR10" w:cs="CMR10"/>
              <w:sz w:val="24"/>
              <w:szCs w:val="24"/>
            </w:rPr>
          </w:rPrChange>
        </w:rPr>
        <w:t>be not very robust for these so-called heavy detailed distributions."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38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9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del w:id="391" w:author="N Vun" w:date="2014-06-20T16:18:00Z">
        <w:r w:rsidRPr="00936E5E" w:rsidDel="001555E8">
          <w:rPr>
            <w:rFonts w:eastAsia="CMR10" w:cs="CMR10"/>
            <w:sz w:val="24"/>
            <w:szCs w:val="24"/>
          </w:rPr>
          <w:delText xml:space="preserve">added: </w:delText>
        </w:r>
      </w:del>
      <w:r w:rsidRPr="00936E5E">
        <w:rPr>
          <w:rFonts w:eastAsia="CMR10" w:cs="CMR10"/>
          <w:sz w:val="24"/>
          <w:szCs w:val="24"/>
        </w:rPr>
        <w:t xml:space="preserve">[McElroy and </w:t>
      </w:r>
      <w:proofErr w:type="spellStart"/>
      <w:r w:rsidRPr="00936E5E">
        <w:rPr>
          <w:rFonts w:eastAsia="CMR10" w:cs="CMR10"/>
          <w:sz w:val="24"/>
          <w:szCs w:val="24"/>
        </w:rPr>
        <w:t>Politis</w:t>
      </w:r>
      <w:proofErr w:type="spellEnd"/>
      <w:r w:rsidRPr="00936E5E">
        <w:rPr>
          <w:rFonts w:eastAsia="CMR10" w:cs="CMR10"/>
          <w:sz w:val="24"/>
          <w:szCs w:val="24"/>
        </w:rPr>
        <w:t>, 2002]</w:t>
      </w:r>
      <w:ins w:id="392" w:author="N Vun" w:date="2014-06-20T16:18:00Z">
        <w:r w:rsidR="001555E8">
          <w:rPr>
            <w:rFonts w:eastAsia="CMR10" w:cs="CMR10"/>
            <w:sz w:val="24"/>
            <w:szCs w:val="24"/>
          </w:rPr>
          <w:t xml:space="preserve"> and is now included </w:t>
        </w:r>
      </w:ins>
      <w:ins w:id="393" w:author="N Vun" w:date="2014-06-20T16:19:00Z">
        <w:r w:rsidR="001555E8">
          <w:rPr>
            <w:rFonts w:eastAsia="CMR10" w:cs="CMR10"/>
            <w:sz w:val="24"/>
            <w:szCs w:val="24"/>
          </w:rPr>
          <w:t>as</w:t>
        </w:r>
      </w:ins>
      <w:ins w:id="394" w:author="N Vun" w:date="2014-06-20T16:18:00Z">
        <w:r w:rsidR="001555E8">
          <w:rPr>
            <w:rFonts w:eastAsia="CMR10" w:cs="CMR10"/>
            <w:sz w:val="24"/>
            <w:szCs w:val="24"/>
          </w:rPr>
          <w:t xml:space="preserve"> citation [?]</w:t>
        </w:r>
      </w:ins>
      <w:del w:id="395" w:author="N Vun" w:date="2014-06-20T16:18:00Z">
        <w:r w:rsidR="00046EFD" w:rsidRPr="00936E5E" w:rsidDel="001555E8">
          <w:rPr>
            <w:rFonts w:eastAsia="CMR10" w:cs="CMR10"/>
            <w:sz w:val="24"/>
            <w:szCs w:val="24"/>
          </w:rPr>
          <w:delText>.</w:delText>
        </w:r>
      </w:del>
    </w:p>
    <w:p w:rsidR="00426BF3" w:rsidRPr="00936E5E" w:rsidRDefault="00426BF3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39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39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398" w:author="N Vun" w:date="2014-06-20T16:19:00Z">
            <w:rPr>
              <w:rFonts w:eastAsia="CMR10" w:cs="CMR10"/>
              <w:sz w:val="24"/>
              <w:szCs w:val="24"/>
            </w:rPr>
          </w:rPrChange>
        </w:rPr>
        <w:pPrChange w:id="39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400" w:author="N Vun" w:date="2014-06-20T16:19:00Z">
            <w:rPr>
              <w:rFonts w:eastAsia="CMR10" w:cs="CMR10"/>
              <w:sz w:val="24"/>
              <w:szCs w:val="24"/>
            </w:rPr>
          </w:rPrChange>
        </w:rPr>
        <w:t>Add referenc</w:t>
      </w:r>
      <w:r w:rsidR="00426BF3" w:rsidRPr="001555E8">
        <w:rPr>
          <w:rFonts w:eastAsia="CMR10" w:cs="CMR10"/>
          <w:b/>
          <w:sz w:val="24"/>
          <w:szCs w:val="24"/>
          <w:rPrChange w:id="401" w:author="N Vun" w:date="2014-06-20T16:19:00Z">
            <w:rPr>
              <w:rFonts w:eastAsia="CMR10" w:cs="CMR10"/>
              <w:sz w:val="24"/>
              <w:szCs w:val="24"/>
            </w:rPr>
          </w:rPrChange>
        </w:rPr>
        <w:t>es to the following statement: “</w:t>
      </w:r>
      <w:r w:rsidRPr="001555E8">
        <w:rPr>
          <w:rFonts w:eastAsia="CMR10" w:cs="CMR10"/>
          <w:b/>
          <w:sz w:val="24"/>
          <w:szCs w:val="24"/>
          <w:rPrChange w:id="402" w:author="N Vun" w:date="2014-06-20T16:19:00Z">
            <w:rPr>
              <w:rFonts w:eastAsia="CMR10" w:cs="CMR10"/>
              <w:sz w:val="24"/>
              <w:szCs w:val="24"/>
            </w:rPr>
          </w:rPrChange>
        </w:rPr>
        <w:t>i</w:t>
      </w:r>
      <w:r w:rsidR="00426BF3" w:rsidRPr="001555E8">
        <w:rPr>
          <w:rFonts w:eastAsia="CMR10" w:cs="CMR10"/>
          <w:b/>
          <w:sz w:val="24"/>
          <w:szCs w:val="24"/>
          <w:rPrChange w:id="403" w:author="N Vun" w:date="2014-06-20T16:19:00Z">
            <w:rPr>
              <w:rFonts w:eastAsia="CMR10" w:cs="CMR10"/>
              <w:sz w:val="24"/>
              <w:szCs w:val="24"/>
            </w:rPr>
          </w:rPrChange>
        </w:rPr>
        <w:t xml:space="preserve">t is known that such use should </w:t>
      </w:r>
      <w:r w:rsidRPr="001555E8">
        <w:rPr>
          <w:rFonts w:eastAsia="CMR10" w:cs="CMR10"/>
          <w:b/>
          <w:sz w:val="24"/>
          <w:szCs w:val="24"/>
          <w:rPrChange w:id="404" w:author="N Vun" w:date="2014-06-20T16:19:00Z">
            <w:rPr>
              <w:rFonts w:eastAsia="CMR10" w:cs="CMR10"/>
              <w:sz w:val="24"/>
              <w:szCs w:val="24"/>
            </w:rPr>
          </w:rPrChange>
        </w:rPr>
        <w:t>be avoided in preference to a ratio</w:t>
      </w:r>
      <w:r w:rsidR="00426BF3" w:rsidRPr="001555E8">
        <w:rPr>
          <w:rFonts w:eastAsia="CMR10" w:cs="CMR10"/>
          <w:b/>
          <w:sz w:val="24"/>
          <w:szCs w:val="24"/>
          <w:rPrChange w:id="405" w:author="N Vun" w:date="2014-06-20T16:19:00Z">
            <w:rPr>
              <w:rFonts w:eastAsia="CMR10" w:cs="CMR10"/>
              <w:sz w:val="24"/>
              <w:szCs w:val="24"/>
            </w:rPr>
          </w:rPrChange>
        </w:rPr>
        <w:t>-based discrimination measure."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40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1555E8" w:rsidRPr="00936E5E" w:rsidRDefault="00EA454D" w:rsidP="001555E8">
      <w:pPr>
        <w:autoSpaceDE w:val="0"/>
        <w:autoSpaceDN w:val="0"/>
        <w:adjustRightInd w:val="0"/>
        <w:spacing w:after="0" w:line="240" w:lineRule="auto"/>
        <w:jc w:val="both"/>
        <w:rPr>
          <w:ins w:id="407" w:author="N Vun" w:date="2014-06-20T16:19:00Z"/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del w:id="408" w:author="N Vun" w:date="2014-06-20T16:19:00Z">
        <w:r w:rsidRPr="00936E5E" w:rsidDel="001555E8">
          <w:rPr>
            <w:rFonts w:eastAsia="CMR10" w:cs="CMR10"/>
            <w:sz w:val="24"/>
            <w:szCs w:val="24"/>
          </w:rPr>
          <w:delText xml:space="preserve">added: </w:delText>
        </w:r>
      </w:del>
      <w:r w:rsidRPr="00936E5E">
        <w:rPr>
          <w:rFonts w:eastAsia="CMR10" w:cs="CMR10"/>
          <w:sz w:val="24"/>
          <w:szCs w:val="24"/>
        </w:rPr>
        <w:t>[</w:t>
      </w:r>
      <w:proofErr w:type="spellStart"/>
      <w:r w:rsidRPr="00936E5E">
        <w:rPr>
          <w:rFonts w:eastAsia="CMR10" w:cs="CMR10"/>
          <w:sz w:val="24"/>
          <w:szCs w:val="24"/>
        </w:rPr>
        <w:t>Rignot</w:t>
      </w:r>
      <w:proofErr w:type="spellEnd"/>
      <w:r w:rsidRPr="00936E5E">
        <w:rPr>
          <w:rFonts w:eastAsia="CMR10" w:cs="CMR10"/>
          <w:sz w:val="24"/>
          <w:szCs w:val="24"/>
        </w:rPr>
        <w:t xml:space="preserve"> and van </w:t>
      </w:r>
      <w:proofErr w:type="spellStart"/>
      <w:r w:rsidRPr="00936E5E">
        <w:rPr>
          <w:rFonts w:eastAsia="CMR10" w:cs="CMR10"/>
          <w:sz w:val="24"/>
          <w:szCs w:val="24"/>
        </w:rPr>
        <w:t>Zyl</w:t>
      </w:r>
      <w:proofErr w:type="spellEnd"/>
      <w:r w:rsidRPr="00936E5E">
        <w:rPr>
          <w:rFonts w:eastAsia="CMR10" w:cs="CMR10"/>
          <w:sz w:val="24"/>
          <w:szCs w:val="24"/>
        </w:rPr>
        <w:t>, 1993]</w:t>
      </w:r>
      <w:ins w:id="409" w:author="N Vun" w:date="2014-06-20T16:19:00Z">
        <w:r w:rsidR="001555E8">
          <w:rPr>
            <w:rFonts w:eastAsia="CMR10" w:cs="CMR10"/>
            <w:sz w:val="24"/>
            <w:szCs w:val="24"/>
          </w:rPr>
          <w:t xml:space="preserve"> and is now included as citation [?]</w:t>
        </w:r>
      </w:ins>
    </w:p>
    <w:p w:rsidR="00EA454D" w:rsidRPr="00936E5E" w:rsidRDefault="00046EF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41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411" w:author="N Vun" w:date="2014-06-20T16:19:00Z">
        <w:r w:rsidRPr="00936E5E" w:rsidDel="001555E8">
          <w:rPr>
            <w:rFonts w:eastAsia="CMR10" w:cs="CMR10"/>
            <w:sz w:val="24"/>
            <w:szCs w:val="24"/>
          </w:rPr>
          <w:delText>.</w:delText>
        </w:r>
      </w:del>
    </w:p>
    <w:p w:rsidR="00426BF3" w:rsidRPr="00936E5E" w:rsidRDefault="00426BF3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41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41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414" w:author="N Vun" w:date="2014-06-20T16:19:00Z">
            <w:rPr>
              <w:rFonts w:eastAsia="CMR10" w:cs="CMR10"/>
              <w:sz w:val="24"/>
              <w:szCs w:val="24"/>
            </w:rPr>
          </w:rPrChange>
        </w:rPr>
        <w:pPrChange w:id="41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416" w:author="N Vun" w:date="2014-06-20T16:19:00Z">
            <w:rPr>
              <w:rFonts w:eastAsia="CMR10" w:cs="CMR10"/>
              <w:sz w:val="24"/>
              <w:szCs w:val="24"/>
            </w:rPr>
          </w:rPrChange>
        </w:rPr>
        <w:t>Add references to the following statem</w:t>
      </w:r>
      <w:r w:rsidR="00426BF3" w:rsidRPr="001555E8">
        <w:rPr>
          <w:rFonts w:eastAsia="CMR10" w:cs="CMR10"/>
          <w:b/>
          <w:sz w:val="24"/>
          <w:szCs w:val="24"/>
          <w:rPrChange w:id="417" w:author="N Vun" w:date="2014-06-20T16:19:00Z">
            <w:rPr>
              <w:rFonts w:eastAsia="CMR10" w:cs="CMR10"/>
              <w:sz w:val="24"/>
              <w:szCs w:val="24"/>
            </w:rPr>
          </w:rPrChange>
        </w:rPr>
        <w:t xml:space="preserve">ent: “The Ordinary Least Square </w:t>
      </w:r>
      <w:r w:rsidRPr="001555E8">
        <w:rPr>
          <w:rFonts w:eastAsia="CMR10" w:cs="CMR10"/>
          <w:b/>
          <w:sz w:val="24"/>
          <w:szCs w:val="24"/>
          <w:rPrChange w:id="418" w:author="N Vun" w:date="2014-06-20T16:19:00Z">
            <w:rPr>
              <w:rFonts w:eastAsia="CMR10" w:cs="CMR10"/>
              <w:sz w:val="24"/>
              <w:szCs w:val="24"/>
            </w:rPr>
          </w:rPrChange>
        </w:rPr>
        <w:t>(OLS) is widely used as the best evaluation criteria, which is probably due</w:t>
      </w:r>
      <w:r w:rsidR="00426BF3" w:rsidRPr="001555E8">
        <w:rPr>
          <w:rFonts w:eastAsia="CMR10" w:cs="CMR10"/>
          <w:b/>
          <w:sz w:val="24"/>
          <w:szCs w:val="24"/>
          <w:rPrChange w:id="419" w:author="N Vun" w:date="2014-06-20T16:19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1555E8">
        <w:rPr>
          <w:rFonts w:eastAsia="CMR10" w:cs="CMR10"/>
          <w:b/>
          <w:sz w:val="24"/>
          <w:szCs w:val="24"/>
          <w:rPrChange w:id="420" w:author="N Vun" w:date="2014-06-20T16:19:00Z">
            <w:rPr>
              <w:rFonts w:eastAsia="CMR10" w:cs="CMR10"/>
              <w:sz w:val="24"/>
              <w:szCs w:val="24"/>
            </w:rPr>
          </w:rPrChange>
        </w:rPr>
        <w:t>to the Gauss Markov theorem."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42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1555E8" w:rsidRPr="00936E5E" w:rsidRDefault="00EA454D" w:rsidP="001555E8">
      <w:pPr>
        <w:autoSpaceDE w:val="0"/>
        <w:autoSpaceDN w:val="0"/>
        <w:adjustRightInd w:val="0"/>
        <w:spacing w:after="0" w:line="240" w:lineRule="auto"/>
        <w:jc w:val="both"/>
        <w:rPr>
          <w:ins w:id="422" w:author="N Vun" w:date="2014-06-20T16:19:00Z"/>
          <w:rFonts w:eastAsia="CMR10" w:cs="CMR10"/>
          <w:sz w:val="24"/>
          <w:szCs w:val="24"/>
        </w:rPr>
      </w:pPr>
      <w:r w:rsidRPr="00936E5E">
        <w:rPr>
          <w:rFonts w:eastAsia="CMR10" w:cs="CMR10"/>
          <w:sz w:val="24"/>
          <w:szCs w:val="24"/>
        </w:rPr>
        <w:t xml:space="preserve">Reference </w:t>
      </w:r>
      <w:r w:rsidR="00850369" w:rsidRPr="00936E5E">
        <w:rPr>
          <w:rFonts w:eastAsia="CMR10" w:cs="CMR10"/>
          <w:sz w:val="24"/>
          <w:szCs w:val="24"/>
        </w:rPr>
        <w:t xml:space="preserve">is </w:t>
      </w:r>
      <w:del w:id="423" w:author="N Vun" w:date="2014-06-20T16:19:00Z">
        <w:r w:rsidRPr="00936E5E" w:rsidDel="001555E8">
          <w:rPr>
            <w:rFonts w:eastAsia="CMR10" w:cs="CMR10"/>
            <w:sz w:val="24"/>
            <w:szCs w:val="24"/>
          </w:rPr>
          <w:delText xml:space="preserve">added </w:delText>
        </w:r>
      </w:del>
      <w:r w:rsidRPr="00936E5E">
        <w:rPr>
          <w:rFonts w:eastAsia="CMR10" w:cs="CMR10"/>
          <w:sz w:val="24"/>
          <w:szCs w:val="24"/>
        </w:rPr>
        <w:t>[</w:t>
      </w:r>
      <w:proofErr w:type="spellStart"/>
      <w:r w:rsidRPr="00936E5E">
        <w:rPr>
          <w:rFonts w:eastAsia="CMR10" w:cs="CMR10"/>
          <w:sz w:val="24"/>
          <w:szCs w:val="24"/>
        </w:rPr>
        <w:t>Furno</w:t>
      </w:r>
      <w:proofErr w:type="spellEnd"/>
      <w:r w:rsidRPr="00936E5E">
        <w:rPr>
          <w:rFonts w:eastAsia="CMR10" w:cs="CMR10"/>
          <w:sz w:val="24"/>
          <w:szCs w:val="24"/>
        </w:rPr>
        <w:t>, 1991]</w:t>
      </w:r>
      <w:ins w:id="424" w:author="N Vun" w:date="2014-06-20T16:19:00Z">
        <w:r w:rsidR="001555E8">
          <w:rPr>
            <w:rFonts w:eastAsia="CMR10" w:cs="CMR10"/>
            <w:sz w:val="24"/>
            <w:szCs w:val="24"/>
          </w:rPr>
          <w:t xml:space="preserve"> and is now included as citation [?]</w:t>
        </w:r>
      </w:ins>
    </w:p>
    <w:p w:rsidR="00EA454D" w:rsidRPr="00936E5E" w:rsidRDefault="00046EF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42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426" w:author="N Vun" w:date="2014-06-20T16:19:00Z">
        <w:r w:rsidRPr="00936E5E" w:rsidDel="001555E8">
          <w:rPr>
            <w:rFonts w:eastAsia="CMR10" w:cs="CMR10"/>
            <w:sz w:val="24"/>
            <w:szCs w:val="24"/>
          </w:rPr>
          <w:delText>.</w:delText>
        </w:r>
      </w:del>
    </w:p>
    <w:p w:rsidR="00CA0C4A" w:rsidRPr="00936E5E" w:rsidRDefault="00CA0C4A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42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42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429" w:author="N Vun" w:date="2014-06-20T16:19:00Z">
            <w:rPr>
              <w:rFonts w:eastAsia="CMR10" w:cs="CMR10"/>
              <w:sz w:val="24"/>
              <w:szCs w:val="24"/>
            </w:rPr>
          </w:rPrChange>
        </w:rPr>
        <w:pPrChange w:id="43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431" w:author="N Vun" w:date="2014-06-20T16:19:00Z">
            <w:rPr>
              <w:rFonts w:eastAsia="CMR10" w:cs="CMR10"/>
              <w:sz w:val="24"/>
              <w:szCs w:val="24"/>
            </w:rPr>
          </w:rPrChange>
        </w:rPr>
        <w:t xml:space="preserve">Add references to the following statement: </w:t>
      </w:r>
      <w:r w:rsidR="00CA0C4A" w:rsidRPr="001555E8">
        <w:rPr>
          <w:rFonts w:eastAsia="CMR10" w:cs="CMR10"/>
          <w:b/>
          <w:sz w:val="24"/>
          <w:szCs w:val="24"/>
          <w:rPrChange w:id="432" w:author="N Vun" w:date="2014-06-20T16:19:00Z">
            <w:rPr>
              <w:rFonts w:eastAsia="CMR10" w:cs="CMR10"/>
              <w:sz w:val="24"/>
              <w:szCs w:val="24"/>
            </w:rPr>
          </w:rPrChange>
        </w:rPr>
        <w:t xml:space="preserve">“violates the </w:t>
      </w:r>
      <w:proofErr w:type="spellStart"/>
      <w:r w:rsidR="00CA0C4A" w:rsidRPr="001555E8">
        <w:rPr>
          <w:rFonts w:eastAsia="CMR10" w:cs="CMR10"/>
          <w:b/>
          <w:sz w:val="24"/>
          <w:szCs w:val="24"/>
          <w:rPrChange w:id="433" w:author="N Vun" w:date="2014-06-20T16:19:00Z">
            <w:rPr>
              <w:rFonts w:eastAsia="CMR10" w:cs="CMR10"/>
              <w:sz w:val="24"/>
              <w:szCs w:val="24"/>
            </w:rPr>
          </w:rPrChange>
        </w:rPr>
        <w:t>homoskedastic</w:t>
      </w:r>
      <w:proofErr w:type="spellEnd"/>
      <w:r w:rsidR="00CA0C4A" w:rsidRPr="001555E8">
        <w:rPr>
          <w:rFonts w:eastAsia="CMR10" w:cs="CMR10"/>
          <w:b/>
          <w:sz w:val="24"/>
          <w:szCs w:val="24"/>
          <w:rPrChange w:id="434" w:author="N Vun" w:date="2014-06-20T16:19:00Z">
            <w:rPr>
              <w:rFonts w:eastAsia="CMR10" w:cs="CMR10"/>
              <w:sz w:val="24"/>
              <w:szCs w:val="24"/>
            </w:rPr>
          </w:rPrChange>
        </w:rPr>
        <w:t xml:space="preserve"> assumption</w:t>
      </w:r>
      <w:r w:rsidRPr="001555E8">
        <w:rPr>
          <w:rFonts w:eastAsia="CMR10" w:cs="CMR10"/>
          <w:b/>
          <w:sz w:val="24"/>
          <w:szCs w:val="24"/>
          <w:rPrChange w:id="435" w:author="N Vun" w:date="2014-06-20T16:19:00Z">
            <w:rPr>
              <w:rFonts w:eastAsia="CMR10" w:cs="CMR10"/>
              <w:sz w:val="24"/>
              <w:szCs w:val="24"/>
            </w:rPr>
          </w:rPrChange>
        </w:rPr>
        <w:t xml:space="preserve"> of the theorem and thus many different ways to evaluate SAR</w:t>
      </w:r>
      <w:r w:rsidR="00CA0C4A" w:rsidRPr="001555E8">
        <w:rPr>
          <w:rFonts w:eastAsia="CMR10" w:cs="CMR10"/>
          <w:b/>
          <w:sz w:val="24"/>
          <w:szCs w:val="24"/>
          <w:rPrChange w:id="436" w:author="N Vun" w:date="2014-06-20T16:19:00Z">
            <w:rPr>
              <w:rFonts w:eastAsia="CMR10" w:cs="CMR10"/>
              <w:sz w:val="24"/>
              <w:szCs w:val="24"/>
            </w:rPr>
          </w:rPrChange>
        </w:rPr>
        <w:t xml:space="preserve"> speckle fi</w:t>
      </w:r>
      <w:r w:rsidRPr="001555E8">
        <w:rPr>
          <w:rFonts w:eastAsia="CMR10" w:cs="CMR10"/>
          <w:b/>
          <w:sz w:val="24"/>
          <w:szCs w:val="24"/>
          <w:rPrChange w:id="437" w:author="N Vun" w:date="2014-06-20T16:19:00Z">
            <w:rPr>
              <w:rFonts w:eastAsia="CMR10" w:cs="CMR10"/>
              <w:sz w:val="24"/>
              <w:szCs w:val="24"/>
            </w:rPr>
          </w:rPrChange>
        </w:rPr>
        <w:t>lters were proposed."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43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1555E8" w:rsidRPr="00936E5E" w:rsidRDefault="00EA454D" w:rsidP="001555E8">
      <w:pPr>
        <w:autoSpaceDE w:val="0"/>
        <w:autoSpaceDN w:val="0"/>
        <w:adjustRightInd w:val="0"/>
        <w:spacing w:after="0" w:line="240" w:lineRule="auto"/>
        <w:jc w:val="both"/>
        <w:rPr>
          <w:ins w:id="439" w:author="N Vun" w:date="2014-06-20T16:20:00Z"/>
          <w:rFonts w:eastAsia="CMR10" w:cs="CMR10"/>
          <w:sz w:val="24"/>
          <w:szCs w:val="24"/>
        </w:rPr>
      </w:pPr>
      <w:proofErr w:type="gramStart"/>
      <w:r w:rsidRPr="00936E5E">
        <w:rPr>
          <w:rFonts w:eastAsia="CMR10" w:cs="CMR10"/>
          <w:sz w:val="24"/>
          <w:szCs w:val="24"/>
        </w:rPr>
        <w:t xml:space="preserve">References </w:t>
      </w:r>
      <w:r w:rsidR="004F1697" w:rsidRPr="00936E5E">
        <w:rPr>
          <w:rFonts w:eastAsia="CMR10" w:cs="CMR10"/>
          <w:sz w:val="24"/>
          <w:szCs w:val="24"/>
        </w:rPr>
        <w:t xml:space="preserve">are </w:t>
      </w:r>
      <w:del w:id="440" w:author="N Vun" w:date="2014-06-20T16:20:00Z">
        <w:r w:rsidRPr="00936E5E" w:rsidDel="001555E8">
          <w:rPr>
            <w:rFonts w:eastAsia="CMR10" w:cs="CMR10"/>
            <w:sz w:val="24"/>
            <w:szCs w:val="24"/>
          </w:rPr>
          <w:delText xml:space="preserve">added </w:delText>
        </w:r>
      </w:del>
      <w:r w:rsidRPr="00936E5E">
        <w:rPr>
          <w:rFonts w:eastAsia="CMR10" w:cs="CMR10"/>
          <w:sz w:val="24"/>
          <w:szCs w:val="24"/>
        </w:rPr>
        <w:t xml:space="preserve">[Gagnon and </w:t>
      </w:r>
      <w:proofErr w:type="spellStart"/>
      <w:r w:rsidRPr="00936E5E">
        <w:rPr>
          <w:rFonts w:eastAsia="CMR10" w:cs="CMR10"/>
          <w:sz w:val="24"/>
          <w:szCs w:val="24"/>
        </w:rPr>
        <w:t>Jouan</w:t>
      </w:r>
      <w:proofErr w:type="spellEnd"/>
      <w:r w:rsidRPr="00936E5E">
        <w:rPr>
          <w:rFonts w:eastAsia="CMR10" w:cs="CMR10"/>
          <w:sz w:val="24"/>
          <w:szCs w:val="24"/>
        </w:rPr>
        <w:t xml:space="preserve">, 1997, </w:t>
      </w:r>
      <w:proofErr w:type="spellStart"/>
      <w:r w:rsidRPr="00936E5E">
        <w:rPr>
          <w:rFonts w:eastAsia="CMR10" w:cs="CMR10"/>
          <w:sz w:val="24"/>
          <w:szCs w:val="24"/>
        </w:rPr>
        <w:t>Argenti</w:t>
      </w:r>
      <w:proofErr w:type="spellEnd"/>
      <w:r w:rsidRPr="00936E5E">
        <w:rPr>
          <w:rFonts w:eastAsia="CMR10" w:cs="CMR10"/>
          <w:sz w:val="24"/>
          <w:szCs w:val="24"/>
        </w:rPr>
        <w:t xml:space="preserve"> et al., 2013]</w:t>
      </w:r>
      <w:ins w:id="441" w:author="N Vun" w:date="2014-06-20T16:20:00Z">
        <w:r w:rsidR="001555E8">
          <w:rPr>
            <w:rFonts w:eastAsia="CMR10" w:cs="CMR10"/>
            <w:sz w:val="24"/>
            <w:szCs w:val="24"/>
          </w:rPr>
          <w:t xml:space="preserve"> and are now included as citation [?]</w:t>
        </w:r>
        <w:proofErr w:type="gramEnd"/>
      </w:ins>
    </w:p>
    <w:p w:rsidR="00EA454D" w:rsidRPr="00936E5E" w:rsidRDefault="004F1697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44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R10"/>
          <w:sz w:val="24"/>
          <w:szCs w:val="24"/>
        </w:rPr>
        <w:t>.</w:t>
      </w:r>
    </w:p>
    <w:p w:rsidR="00FC41A7" w:rsidRPr="00936E5E" w:rsidRDefault="00FC41A7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44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b/>
          <w:i/>
          <w:iCs/>
          <w:sz w:val="24"/>
          <w:szCs w:val="24"/>
        </w:rPr>
        <w:pPrChange w:id="44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b/>
          <w:i/>
          <w:iCs/>
          <w:sz w:val="24"/>
          <w:szCs w:val="24"/>
        </w:rPr>
        <w:t>Comment:</w:t>
      </w:r>
    </w:p>
    <w:p w:rsidR="00EA454D" w:rsidRPr="001555E8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445" w:author="N Vun" w:date="2014-06-20T16:20:00Z">
            <w:rPr>
              <w:rFonts w:eastAsia="CMR10" w:cs="CMR10"/>
              <w:sz w:val="24"/>
              <w:szCs w:val="24"/>
            </w:rPr>
          </w:rPrChange>
        </w:rPr>
        <w:pPrChange w:id="44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1555E8">
        <w:rPr>
          <w:rFonts w:eastAsia="CMR10" w:cs="CMR10"/>
          <w:b/>
          <w:sz w:val="24"/>
          <w:szCs w:val="24"/>
          <w:rPrChange w:id="447" w:author="N Vun" w:date="2014-06-20T16:20:00Z">
            <w:rPr>
              <w:rFonts w:eastAsia="CMR10" w:cs="CMR10"/>
              <w:sz w:val="24"/>
              <w:szCs w:val="24"/>
            </w:rPr>
          </w:rPrChange>
        </w:rPr>
        <w:t>It would be easier to read and refer if all the</w:t>
      </w:r>
      <w:r w:rsidR="00CA2719" w:rsidRPr="001555E8">
        <w:rPr>
          <w:rFonts w:eastAsia="CMR10" w:cs="CMR10"/>
          <w:b/>
          <w:sz w:val="24"/>
          <w:szCs w:val="24"/>
          <w:rPrChange w:id="448" w:author="N Vun" w:date="2014-06-20T16:20:00Z">
            <w:rPr>
              <w:rFonts w:eastAsia="CMR10" w:cs="CMR10"/>
              <w:sz w:val="24"/>
              <w:szCs w:val="24"/>
            </w:rPr>
          </w:rPrChange>
        </w:rPr>
        <w:t xml:space="preserve"> Equations are labelled accord</w:t>
      </w:r>
      <w:r w:rsidRPr="001555E8">
        <w:rPr>
          <w:rFonts w:eastAsia="CMR10" w:cs="CMR10"/>
          <w:b/>
          <w:sz w:val="24"/>
          <w:szCs w:val="24"/>
          <w:rPrChange w:id="449" w:author="N Vun" w:date="2014-06-20T16:20:00Z">
            <w:rPr>
              <w:rFonts w:eastAsia="CMR10" w:cs="CMR10"/>
              <w:sz w:val="24"/>
              <w:szCs w:val="24"/>
            </w:rPr>
          </w:rPrChange>
        </w:rPr>
        <w:t>ingly.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TI10"/>
          <w:i/>
          <w:iCs/>
          <w:sz w:val="24"/>
          <w:szCs w:val="24"/>
        </w:rPr>
        <w:pPrChange w:id="45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36E5E">
        <w:rPr>
          <w:rFonts w:eastAsia="CMR10" w:cs="CMTI10"/>
          <w:i/>
          <w:iCs/>
          <w:sz w:val="24"/>
          <w:szCs w:val="24"/>
        </w:rPr>
        <w:t>Reply:</w:t>
      </w:r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45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moveFromRangeStart w:id="452" w:author="N Vun" w:date="2014-06-20T16:20:00Z" w:name="move391044561"/>
      <w:moveFrom w:id="453" w:author="N Vun" w:date="2014-06-20T16:20:00Z">
        <w:r w:rsidRPr="00936E5E" w:rsidDel="001555E8">
          <w:rPr>
            <w:rFonts w:eastAsia="CMR10" w:cs="CMR10"/>
            <w:sz w:val="24"/>
            <w:szCs w:val="24"/>
          </w:rPr>
          <w:t>All equations in the thesis have been update</w:t>
        </w:r>
        <w:r w:rsidR="00CA2719" w:rsidRPr="00936E5E" w:rsidDel="001555E8">
          <w:rPr>
            <w:rFonts w:eastAsia="CMR10" w:cs="CMR10"/>
            <w:sz w:val="24"/>
            <w:szCs w:val="24"/>
          </w:rPr>
          <w:t xml:space="preserve">d with labels. </w:t>
        </w:r>
      </w:moveFrom>
      <w:moveFromRangeEnd w:id="452"/>
      <w:r w:rsidR="00CA2719" w:rsidRPr="00936E5E">
        <w:rPr>
          <w:rFonts w:eastAsia="CMR10" w:cs="CMR10"/>
          <w:sz w:val="24"/>
          <w:szCs w:val="24"/>
        </w:rPr>
        <w:t xml:space="preserve">Originally </w:t>
      </w:r>
      <w:r w:rsidRPr="00936E5E">
        <w:rPr>
          <w:rFonts w:eastAsia="CMR10" w:cs="CMR10"/>
          <w:sz w:val="24"/>
          <w:szCs w:val="24"/>
        </w:rPr>
        <w:t xml:space="preserve">labels </w:t>
      </w:r>
      <w:r w:rsidR="00E06C0C" w:rsidRPr="00936E5E">
        <w:rPr>
          <w:rFonts w:eastAsia="CMR10" w:cs="CMR10"/>
          <w:sz w:val="24"/>
          <w:szCs w:val="24"/>
        </w:rPr>
        <w:t xml:space="preserve">were </w:t>
      </w:r>
      <w:r w:rsidRPr="00936E5E">
        <w:rPr>
          <w:rFonts w:eastAsia="CMR10" w:cs="CMR10"/>
          <w:sz w:val="24"/>
          <w:szCs w:val="24"/>
        </w:rPr>
        <w:t xml:space="preserve">only </w:t>
      </w:r>
      <w:r w:rsidR="00E06C0C" w:rsidRPr="00936E5E">
        <w:rPr>
          <w:rFonts w:eastAsia="CMR10" w:cs="CMR10"/>
          <w:sz w:val="24"/>
          <w:szCs w:val="24"/>
        </w:rPr>
        <w:t xml:space="preserve">added </w:t>
      </w:r>
      <w:r w:rsidRPr="00936E5E">
        <w:rPr>
          <w:rFonts w:eastAsia="CMR10" w:cs="CMR10"/>
          <w:sz w:val="24"/>
          <w:szCs w:val="24"/>
        </w:rPr>
        <w:t xml:space="preserve">for equations which </w:t>
      </w:r>
      <w:r w:rsidR="00034E6A" w:rsidRPr="00936E5E">
        <w:rPr>
          <w:rFonts w:eastAsia="CMR10" w:cs="CMR10"/>
          <w:sz w:val="24"/>
          <w:szCs w:val="24"/>
        </w:rPr>
        <w:t xml:space="preserve">were deemed </w:t>
      </w:r>
      <w:r w:rsidRPr="00936E5E">
        <w:rPr>
          <w:rFonts w:eastAsia="CMR10" w:cs="CMR10"/>
          <w:sz w:val="24"/>
          <w:szCs w:val="24"/>
        </w:rPr>
        <w:t xml:space="preserve">important or </w:t>
      </w:r>
      <w:r w:rsidR="001C03A6" w:rsidRPr="00936E5E">
        <w:rPr>
          <w:rFonts w:eastAsia="CMR10" w:cs="CMR10"/>
          <w:sz w:val="24"/>
          <w:szCs w:val="24"/>
        </w:rPr>
        <w:t xml:space="preserve">would be </w:t>
      </w:r>
      <w:r w:rsidRPr="00936E5E">
        <w:rPr>
          <w:rFonts w:eastAsia="CMR10" w:cs="CMR10"/>
          <w:sz w:val="24"/>
          <w:szCs w:val="24"/>
        </w:rPr>
        <w:t>referred to later.</w:t>
      </w:r>
      <w:ins w:id="454" w:author="N Vun" w:date="2014-06-20T16:20:00Z">
        <w:r w:rsidR="001555E8">
          <w:rPr>
            <w:rFonts w:eastAsia="CMR10" w:cs="CMR10"/>
            <w:sz w:val="24"/>
            <w:szCs w:val="24"/>
          </w:rPr>
          <w:t xml:space="preserve"> Now all</w:t>
        </w:r>
      </w:ins>
      <w:moveToRangeStart w:id="455" w:author="N Vun" w:date="2014-06-20T16:20:00Z" w:name="move391044561"/>
      <w:moveTo w:id="456" w:author="N Vun" w:date="2014-06-20T16:20:00Z">
        <w:del w:id="457" w:author="N Vun" w:date="2014-06-20T16:20:00Z">
          <w:r w:rsidR="001555E8" w:rsidRPr="00936E5E" w:rsidDel="001555E8">
            <w:rPr>
              <w:rFonts w:eastAsia="CMR10" w:cs="CMR10"/>
              <w:sz w:val="24"/>
              <w:szCs w:val="24"/>
            </w:rPr>
            <w:delText>All</w:delText>
          </w:r>
        </w:del>
        <w:r w:rsidR="001555E8" w:rsidRPr="00936E5E">
          <w:rPr>
            <w:rFonts w:eastAsia="CMR10" w:cs="CMR10"/>
            <w:sz w:val="24"/>
            <w:szCs w:val="24"/>
          </w:rPr>
          <w:t xml:space="preserve"> equations in the thesis have been updated with labels.</w:t>
        </w:r>
      </w:moveTo>
      <w:moveToRangeEnd w:id="455"/>
    </w:p>
    <w:p w:rsidR="00EA454D" w:rsidRPr="00936E5E" w:rsidRDefault="00EA454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45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EA454D" w:rsidRPr="00936E5E" w:rsidRDefault="00EA454D">
      <w:pPr>
        <w:jc w:val="both"/>
        <w:rPr>
          <w:rFonts w:eastAsia="CMR10" w:cs="CMBX10"/>
          <w:b/>
          <w:bCs/>
          <w:sz w:val="24"/>
          <w:szCs w:val="24"/>
        </w:rPr>
        <w:pPrChange w:id="459" w:author="N Vun" w:date="2014-06-20T16:12:00Z">
          <w:pPr/>
        </w:pPrChange>
      </w:pPr>
      <w:r w:rsidRPr="00936E5E">
        <w:rPr>
          <w:rFonts w:eastAsia="CMR10" w:cs="CMBX10"/>
          <w:b/>
          <w:bCs/>
          <w:sz w:val="24"/>
          <w:szCs w:val="24"/>
        </w:rPr>
        <w:t>Errata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709"/>
        <w:gridCol w:w="3827"/>
        <w:gridCol w:w="3634"/>
      </w:tblGrid>
      <w:tr w:rsidR="00EA454D" w:rsidRPr="00936E5E" w:rsidTr="009B32FF">
        <w:tc>
          <w:tcPr>
            <w:tcW w:w="846" w:type="dxa"/>
          </w:tcPr>
          <w:p w:rsidR="00EA454D" w:rsidRPr="00936E5E" w:rsidRDefault="00EA454D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Page</w:t>
            </w:r>
          </w:p>
        </w:tc>
        <w:tc>
          <w:tcPr>
            <w:tcW w:w="709" w:type="dxa"/>
          </w:tcPr>
          <w:p w:rsidR="00EA454D" w:rsidRPr="00936E5E" w:rsidRDefault="00EA454D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Line</w:t>
            </w:r>
          </w:p>
        </w:tc>
        <w:tc>
          <w:tcPr>
            <w:tcW w:w="3827" w:type="dxa"/>
          </w:tcPr>
          <w:p w:rsidR="00EA454D" w:rsidRPr="00936E5E" w:rsidRDefault="00EA454D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2" w:author="N Vun" w:date="2014-06-20T16:12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Grammatical Errors</w:t>
            </w:r>
          </w:p>
        </w:tc>
        <w:tc>
          <w:tcPr>
            <w:tcW w:w="3634" w:type="dxa"/>
          </w:tcPr>
          <w:p w:rsidR="00EA454D" w:rsidRPr="00936E5E" w:rsidRDefault="00EA454D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3" w:author="N Vun" w:date="2014-06-20T16:12:00Z">
                <w:pPr>
                  <w:autoSpaceDE w:val="0"/>
                  <w:autoSpaceDN w:val="0"/>
                  <w:adjustRightInd w:val="0"/>
                  <w:jc w:val="center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Corrections</w:t>
            </w:r>
          </w:p>
        </w:tc>
      </w:tr>
      <w:tr w:rsidR="00EA454D" w:rsidRPr="00936E5E" w:rsidTr="009B32FF">
        <w:tc>
          <w:tcPr>
            <w:tcW w:w="846" w:type="dxa"/>
          </w:tcPr>
          <w:p w:rsidR="00EA454D" w:rsidRPr="00936E5E" w:rsidRDefault="003A6C6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Toc</w:t>
            </w:r>
          </w:p>
        </w:tc>
        <w:tc>
          <w:tcPr>
            <w:tcW w:w="709" w:type="dxa"/>
          </w:tcPr>
          <w:p w:rsidR="00EA454D" w:rsidRPr="00936E5E" w:rsidRDefault="003A6C6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EA454D" w:rsidRPr="00936E5E" w:rsidRDefault="003A6C6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missing page numbers</w:t>
            </w:r>
          </w:p>
        </w:tc>
        <w:tc>
          <w:tcPr>
            <w:tcW w:w="3634" w:type="dxa"/>
          </w:tcPr>
          <w:p w:rsidR="00EA454D" w:rsidRPr="00936E5E" w:rsidRDefault="003A6C6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Amended</w:t>
            </w:r>
          </w:p>
        </w:tc>
      </w:tr>
      <w:tr w:rsidR="003A6C6B" w:rsidRPr="00936E5E" w:rsidTr="009B32FF">
        <w:tc>
          <w:tcPr>
            <w:tcW w:w="846" w:type="dxa"/>
          </w:tcPr>
          <w:p w:rsidR="003A6C6B" w:rsidRPr="00936E5E" w:rsidRDefault="002266A8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3A6C6B" w:rsidRPr="00936E5E" w:rsidRDefault="002266A8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6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3A6C6B" w:rsidRPr="00936E5E" w:rsidRDefault="002266A8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single SAR channel</w:t>
            </w:r>
          </w:p>
        </w:tc>
        <w:tc>
          <w:tcPr>
            <w:tcW w:w="3634" w:type="dxa"/>
          </w:tcPr>
          <w:p w:rsidR="003A6C6B" w:rsidRPr="00936E5E" w:rsidRDefault="002266A8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936E5E">
              <w:rPr>
                <w:rFonts w:eastAsia="CMR10" w:cs="CMR10"/>
                <w:sz w:val="24"/>
                <w:szCs w:val="24"/>
              </w:rPr>
              <w:t>single-channel SAR</w:t>
            </w:r>
          </w:p>
        </w:tc>
      </w:tr>
      <w:tr w:rsidR="00936E5E" w:rsidRPr="00936E5E" w:rsidTr="009B32FF">
        <w:tc>
          <w:tcPr>
            <w:tcW w:w="846" w:type="dxa"/>
          </w:tcPr>
          <w:p w:rsidR="00936E5E" w:rsidRPr="00936E5E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936E5E" w:rsidRPr="00936E5E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936E5E" w:rsidRPr="00936E5E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 xml:space="preserve">Similarly speaking, </w:t>
            </w:r>
          </w:p>
        </w:tc>
        <w:tc>
          <w:tcPr>
            <w:tcW w:w="3634" w:type="dxa"/>
          </w:tcPr>
          <w:p w:rsidR="00936E5E" w:rsidRPr="00936E5E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>Similarly,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19</w:t>
            </w:r>
          </w:p>
        </w:tc>
        <w:tc>
          <w:tcPr>
            <w:tcW w:w="3827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 xml:space="preserve">criteria </w:t>
            </w:r>
          </w:p>
        </w:tc>
        <w:tc>
          <w:tcPr>
            <w:tcW w:w="3634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7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</w:t>
            </w:r>
            <w:r w:rsidRPr="005E09F5">
              <w:rPr>
                <w:rFonts w:eastAsia="CMR10" w:cs="CMR10"/>
                <w:sz w:val="24"/>
                <w:szCs w:val="24"/>
              </w:rPr>
              <w:t>riterion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709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 xml:space="preserve">MMSE criteria </w:t>
            </w:r>
          </w:p>
        </w:tc>
        <w:tc>
          <w:tcPr>
            <w:tcW w:w="3634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>MMSE criterion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 xml:space="preserve">Last but certainly not </w:t>
            </w:r>
            <w:r w:rsidRPr="005E09F5">
              <w:rPr>
                <w:rFonts w:eastAsia="CMR10" w:cs="CMR10"/>
                <w:sz w:val="24"/>
                <w:szCs w:val="24"/>
              </w:rPr>
              <w:t>least,</w:t>
            </w:r>
          </w:p>
        </w:tc>
        <w:tc>
          <w:tcPr>
            <w:tcW w:w="3634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>Thirdly,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709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8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 xml:space="preserve">such a framework allow </w:t>
            </w:r>
          </w:p>
        </w:tc>
        <w:tc>
          <w:tcPr>
            <w:tcW w:w="3634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>such a framework allows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709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7</w:t>
            </w:r>
          </w:p>
        </w:tc>
        <w:tc>
          <w:tcPr>
            <w:tcW w:w="3827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 xml:space="preserve">multidimensional </w:t>
            </w:r>
          </w:p>
        </w:tc>
        <w:tc>
          <w:tcPr>
            <w:tcW w:w="3634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m</w:t>
            </w:r>
            <w:r w:rsidRPr="005E09F5">
              <w:rPr>
                <w:rFonts w:eastAsia="CMR10" w:cs="CMR10"/>
                <w:sz w:val="24"/>
                <w:szCs w:val="24"/>
              </w:rPr>
              <w:t>ulti-dimensional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709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3827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 xml:space="preserve">The model </w:t>
            </w:r>
            <w:proofErr w:type="spellStart"/>
            <w:r w:rsidRPr="005E09F5">
              <w:rPr>
                <w:rFonts w:eastAsia="CMR10" w:cs="CMR10"/>
                <w:sz w:val="24"/>
                <w:szCs w:val="24"/>
              </w:rPr>
              <w:t>os</w:t>
            </w:r>
            <w:proofErr w:type="spellEnd"/>
            <w:r w:rsidRPr="005E09F5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49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5E09F5">
              <w:rPr>
                <w:rFonts w:eastAsia="CMR10" w:cs="CMR10"/>
                <w:sz w:val="24"/>
                <w:szCs w:val="24"/>
              </w:rPr>
              <w:t>The model is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709" w:type="dxa"/>
          </w:tcPr>
          <w:p w:rsid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28</w:t>
            </w:r>
          </w:p>
        </w:tc>
        <w:tc>
          <w:tcPr>
            <w:tcW w:w="3827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chapter 5</w:t>
            </w:r>
          </w:p>
        </w:tc>
        <w:tc>
          <w:tcPr>
            <w:tcW w:w="3634" w:type="dxa"/>
          </w:tcPr>
          <w:p w:rsidR="005E09F5" w:rsidRPr="005E09F5" w:rsidRDefault="005E09F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Chapter 5</w:t>
            </w:r>
          </w:p>
        </w:tc>
      </w:tr>
      <w:tr w:rsidR="005E09F5" w:rsidRPr="00936E5E" w:rsidTr="009B32FF">
        <w:tc>
          <w:tcPr>
            <w:tcW w:w="846" w:type="dxa"/>
          </w:tcPr>
          <w:p w:rsidR="005E09F5" w:rsidRDefault="006B31F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12</w:t>
            </w:r>
          </w:p>
        </w:tc>
        <w:tc>
          <w:tcPr>
            <w:tcW w:w="709" w:type="dxa"/>
          </w:tcPr>
          <w:p w:rsidR="005E09F5" w:rsidRDefault="006B31F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5E09F5" w:rsidRDefault="006B31F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chapter 6</w:t>
            </w:r>
          </w:p>
        </w:tc>
        <w:tc>
          <w:tcPr>
            <w:tcW w:w="3634" w:type="dxa"/>
          </w:tcPr>
          <w:p w:rsidR="005E09F5" w:rsidRDefault="006B31F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Chapter 6</w:t>
            </w:r>
          </w:p>
        </w:tc>
      </w:tr>
      <w:tr w:rsidR="006B31FC" w:rsidRPr="00936E5E" w:rsidTr="009B32FF">
        <w:tc>
          <w:tcPr>
            <w:tcW w:w="846" w:type="dxa"/>
          </w:tcPr>
          <w:p w:rsidR="006B31FC" w:rsidRDefault="006B31F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22</w:t>
            </w:r>
          </w:p>
        </w:tc>
        <w:tc>
          <w:tcPr>
            <w:tcW w:w="709" w:type="dxa"/>
          </w:tcPr>
          <w:p w:rsidR="006B31FC" w:rsidRDefault="006B31F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0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15</w:t>
            </w:r>
          </w:p>
        </w:tc>
        <w:tc>
          <w:tcPr>
            <w:tcW w:w="3827" w:type="dxa"/>
          </w:tcPr>
          <w:p w:rsidR="006B31FC" w:rsidRDefault="006B31F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>
              <w:rPr>
                <w:rFonts w:eastAsia="CMR10" w:cs="CMR10"/>
                <w:sz w:val="24"/>
                <w:szCs w:val="24"/>
              </w:rPr>
              <w:t>RadarSat</w:t>
            </w:r>
            <w:proofErr w:type="spellEnd"/>
          </w:p>
        </w:tc>
        <w:tc>
          <w:tcPr>
            <w:tcW w:w="3634" w:type="dxa"/>
          </w:tcPr>
          <w:p w:rsidR="006B31FC" w:rsidRDefault="006B31FC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RadarSat-2</w:t>
            </w:r>
          </w:p>
        </w:tc>
      </w:tr>
      <w:tr w:rsidR="006B31FC" w:rsidRPr="00936E5E" w:rsidTr="009B32FF">
        <w:tc>
          <w:tcPr>
            <w:tcW w:w="846" w:type="dxa"/>
          </w:tcPr>
          <w:p w:rsidR="006B31FC" w:rsidRDefault="006B6C7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24</w:t>
            </w:r>
          </w:p>
        </w:tc>
        <w:tc>
          <w:tcPr>
            <w:tcW w:w="709" w:type="dxa"/>
          </w:tcPr>
          <w:p w:rsidR="006B31FC" w:rsidRDefault="006B6C7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6B31FC" w:rsidRDefault="006B6C7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SVM</w:t>
            </w:r>
          </w:p>
        </w:tc>
        <w:tc>
          <w:tcPr>
            <w:tcW w:w="3634" w:type="dxa"/>
          </w:tcPr>
          <w:p w:rsidR="006B31FC" w:rsidRDefault="006B6C7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SVM (Support Vector Machine)</w:t>
            </w:r>
          </w:p>
        </w:tc>
      </w:tr>
      <w:tr w:rsidR="006B6C7B" w:rsidRPr="00936E5E" w:rsidTr="009B32FF">
        <w:tc>
          <w:tcPr>
            <w:tcW w:w="846" w:type="dxa"/>
          </w:tcPr>
          <w:p w:rsidR="006B6C7B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6B6C7B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6-7</w:t>
            </w:r>
          </w:p>
        </w:tc>
        <w:tc>
          <w:tcPr>
            <w:tcW w:w="3827" w:type="dxa"/>
          </w:tcPr>
          <w:p w:rsidR="006B6C7B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Rician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distribution [48]... </w:t>
            </w:r>
          </w:p>
        </w:tc>
        <w:tc>
          <w:tcPr>
            <w:tcW w:w="3634" w:type="dxa"/>
          </w:tcPr>
          <w:p w:rsidR="006B6C7B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1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Rician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distribution [48].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35</w:t>
            </w:r>
          </w:p>
        </w:tc>
        <w:tc>
          <w:tcPr>
            <w:tcW w:w="709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11</w:t>
            </w:r>
          </w:p>
        </w:tc>
        <w:tc>
          <w:tcPr>
            <w:tcW w:w="3827" w:type="dxa"/>
          </w:tcPr>
          <w:p w:rsidR="00D21014" w:rsidRP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D21014">
              <w:rPr>
                <w:rFonts w:eastAsia="CMR10" w:cs="CMR10"/>
                <w:sz w:val="24"/>
                <w:szCs w:val="24"/>
              </w:rPr>
              <w:t xml:space="preserve">back scattering </w:t>
            </w:r>
          </w:p>
        </w:tc>
        <w:tc>
          <w:tcPr>
            <w:tcW w:w="3634" w:type="dxa"/>
          </w:tcPr>
          <w:p w:rsidR="00D21014" w:rsidRP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D21014">
              <w:rPr>
                <w:rFonts w:eastAsia="CMR10" w:cs="CMR10"/>
                <w:sz w:val="24"/>
                <w:szCs w:val="24"/>
              </w:rPr>
              <w:t>Backscattering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36</w:t>
            </w:r>
          </w:p>
        </w:tc>
        <w:tc>
          <w:tcPr>
            <w:tcW w:w="709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:rsidR="00D21014" w:rsidRP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literatured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D21014" w:rsidRP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l</w:t>
            </w:r>
            <w:r w:rsidRPr="00D21014">
              <w:rPr>
                <w:rFonts w:eastAsia="CMR10" w:cs="CMR10"/>
                <w:sz w:val="24"/>
                <w:szCs w:val="24"/>
              </w:rPr>
              <w:t>iterature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37</w:t>
            </w:r>
          </w:p>
        </w:tc>
        <w:tc>
          <w:tcPr>
            <w:tcW w:w="709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2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26</w:t>
            </w:r>
          </w:p>
        </w:tc>
        <w:tc>
          <w:tcPr>
            <w:tcW w:w="3827" w:type="dxa"/>
          </w:tcPr>
          <w:p w:rsidR="00D21014" w:rsidRP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p</w:t>
            </w:r>
            <w:r w:rsidRPr="00D21014">
              <w:rPr>
                <w:rFonts w:eastAsia="CMR10" w:cs="CMR10"/>
                <w:sz w:val="24"/>
                <w:szCs w:val="24"/>
              </w:rPr>
              <w:t xml:space="preserve">roposed </w:t>
            </w:r>
            <w:proofErr w:type="spellStart"/>
            <w:r w:rsidRPr="00D21014">
              <w:rPr>
                <w:rFonts w:eastAsia="CMR10" w:cs="CMR10"/>
                <w:sz w:val="24"/>
                <w:szCs w:val="24"/>
              </w:rPr>
              <w:t>bu</w:t>
            </w:r>
            <w:proofErr w:type="spellEnd"/>
            <w:r w:rsidRPr="00D21014">
              <w:rPr>
                <w:rFonts w:eastAsia="CMR10" w:cs="CMR10"/>
                <w:sz w:val="24"/>
                <w:szCs w:val="24"/>
              </w:rPr>
              <w:t xml:space="preserve"> </w:t>
            </w:r>
          </w:p>
        </w:tc>
        <w:tc>
          <w:tcPr>
            <w:tcW w:w="3634" w:type="dxa"/>
          </w:tcPr>
          <w:p w:rsidR="00D21014" w:rsidRP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D21014">
              <w:rPr>
                <w:rFonts w:eastAsia="CMR10" w:cs="CMR10"/>
                <w:sz w:val="24"/>
                <w:szCs w:val="24"/>
              </w:rPr>
              <w:t>proposed by</w:t>
            </w:r>
          </w:p>
        </w:tc>
      </w:tr>
      <w:tr w:rsidR="00D21014" w:rsidRPr="00936E5E" w:rsidTr="009B32FF">
        <w:tc>
          <w:tcPr>
            <w:tcW w:w="846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39</w:t>
            </w:r>
          </w:p>
        </w:tc>
        <w:tc>
          <w:tcPr>
            <w:tcW w:w="709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D21014" w:rsidRDefault="00D21014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D21014">
              <w:rPr>
                <w:rFonts w:eastAsia="CMR10" w:cs="CMR10"/>
                <w:sz w:val="24"/>
                <w:szCs w:val="24"/>
              </w:rPr>
              <w:t xml:space="preserve">dependence </w:t>
            </w:r>
          </w:p>
        </w:tc>
        <w:tc>
          <w:tcPr>
            <w:tcW w:w="3634" w:type="dxa"/>
          </w:tcPr>
          <w:p w:rsidR="00D21014" w:rsidRPr="00D21014" w:rsidRDefault="00EC25FA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D21014">
              <w:rPr>
                <w:rFonts w:eastAsia="CMR10" w:cs="CMR10"/>
                <w:sz w:val="24"/>
                <w:szCs w:val="24"/>
              </w:rPr>
              <w:t>D</w:t>
            </w:r>
            <w:r w:rsidR="00D21014" w:rsidRPr="00D21014">
              <w:rPr>
                <w:rFonts w:eastAsia="CMR10" w:cs="CMR10"/>
                <w:sz w:val="24"/>
                <w:szCs w:val="24"/>
              </w:rPr>
              <w:t>ependency</w:t>
            </w:r>
          </w:p>
        </w:tc>
      </w:tr>
      <w:tr w:rsidR="00EC25FA" w:rsidRPr="00936E5E" w:rsidTr="009B32FF">
        <w:tc>
          <w:tcPr>
            <w:tcW w:w="846" w:type="dxa"/>
          </w:tcPr>
          <w:p w:rsidR="00EC25FA" w:rsidRDefault="00EC25FA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44</w:t>
            </w:r>
          </w:p>
        </w:tc>
        <w:tc>
          <w:tcPr>
            <w:tcW w:w="709" w:type="dxa"/>
          </w:tcPr>
          <w:p w:rsidR="00EC25FA" w:rsidRDefault="00EC25FA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EC25FA" w:rsidRPr="00D21014" w:rsidRDefault="00EC25FA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3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EC25FA">
              <w:rPr>
                <w:rFonts w:eastAsia="CMR10" w:cs="CMR10"/>
                <w:sz w:val="24"/>
                <w:szCs w:val="24"/>
              </w:rPr>
              <w:t xml:space="preserve">The nature of SAR is... </w:t>
            </w:r>
            <w:proofErr w:type="spellStart"/>
            <w:r w:rsidRPr="00EC25FA">
              <w:rPr>
                <w:rFonts w:eastAsia="CMR10" w:cs="CMR10"/>
                <w:sz w:val="24"/>
                <w:szCs w:val="24"/>
              </w:rPr>
              <w:t>heteroskedastic</w:t>
            </w:r>
            <w:proofErr w:type="spellEnd"/>
            <w:r w:rsidRPr="00EC25FA">
              <w:rPr>
                <w:rFonts w:eastAsia="CMR10" w:cs="CMR10"/>
                <w:sz w:val="24"/>
                <w:szCs w:val="24"/>
              </w:rPr>
              <w:t xml:space="preserve"> heterogeneously </w:t>
            </w:r>
          </w:p>
        </w:tc>
        <w:tc>
          <w:tcPr>
            <w:tcW w:w="3634" w:type="dxa"/>
          </w:tcPr>
          <w:p w:rsidR="001555E8" w:rsidRDefault="00EC25FA">
            <w:pPr>
              <w:autoSpaceDE w:val="0"/>
              <w:autoSpaceDN w:val="0"/>
              <w:adjustRightInd w:val="0"/>
              <w:jc w:val="both"/>
              <w:rPr>
                <w:ins w:id="539" w:author="N Vun" w:date="2014-06-20T16:21:00Z"/>
                <w:rFonts w:eastAsia="CMR10" w:cs="CMR10"/>
                <w:sz w:val="24"/>
                <w:szCs w:val="24"/>
              </w:rPr>
              <w:pPrChange w:id="54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T</w:t>
            </w:r>
            <w:r w:rsidRPr="00EC25FA">
              <w:rPr>
                <w:rFonts w:eastAsia="CMR10" w:cs="CMR10"/>
                <w:sz w:val="24"/>
                <w:szCs w:val="24"/>
              </w:rPr>
              <w:t>he sentence has been rephrased</w:t>
            </w:r>
            <w:ins w:id="541" w:author="N Vun" w:date="2014-06-20T16:21:00Z">
              <w:r w:rsidR="001555E8">
                <w:rPr>
                  <w:rFonts w:eastAsia="CMR10" w:cs="CMR10"/>
                  <w:sz w:val="24"/>
                  <w:szCs w:val="24"/>
                </w:rPr>
                <w:t xml:space="preserve"> to as follows:</w:t>
              </w:r>
            </w:ins>
          </w:p>
          <w:p w:rsidR="00EC25FA" w:rsidRPr="00D21014" w:rsidRDefault="001555E8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4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ins w:id="543" w:author="N Vun" w:date="2014-06-20T16:21:00Z">
              <w:r>
                <w:rPr>
                  <w:rFonts w:eastAsia="CMR10" w:cs="CMR10"/>
                  <w:sz w:val="24"/>
                  <w:szCs w:val="24"/>
                </w:rPr>
                <w:t>????</w:t>
              </w:r>
            </w:ins>
            <w:r w:rsidR="00EC25FA"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EC25FA" w:rsidRPr="00936E5E" w:rsidTr="009B32FF">
        <w:tc>
          <w:tcPr>
            <w:tcW w:w="846" w:type="dxa"/>
          </w:tcPr>
          <w:p w:rsidR="00EC25FA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4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46</w:t>
            </w:r>
          </w:p>
        </w:tc>
        <w:tc>
          <w:tcPr>
            <w:tcW w:w="709" w:type="dxa"/>
          </w:tcPr>
          <w:p w:rsidR="00EC25FA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4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4</w:t>
            </w:r>
          </w:p>
        </w:tc>
        <w:tc>
          <w:tcPr>
            <w:tcW w:w="3827" w:type="dxa"/>
          </w:tcPr>
          <w:p w:rsidR="00EC25FA" w:rsidRPr="00EC25FA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4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 xml:space="preserve">most known common </w:t>
            </w:r>
          </w:p>
        </w:tc>
        <w:tc>
          <w:tcPr>
            <w:tcW w:w="3634" w:type="dxa"/>
          </w:tcPr>
          <w:p w:rsidR="00EC25FA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4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>most commonly known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4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56</w:t>
            </w:r>
          </w:p>
        </w:tc>
        <w:tc>
          <w:tcPr>
            <w:tcW w:w="709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4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 xml:space="preserve">POLSAR And </w:t>
            </w:r>
          </w:p>
        </w:tc>
        <w:tc>
          <w:tcPr>
            <w:tcW w:w="3634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>POLSAR. And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65</w:t>
            </w:r>
          </w:p>
        </w:tc>
        <w:tc>
          <w:tcPr>
            <w:tcW w:w="709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5</w:t>
            </w:r>
          </w:p>
        </w:tc>
        <w:tc>
          <w:tcPr>
            <w:tcW w:w="3827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 xml:space="preserve">an homogeneous area </w:t>
            </w:r>
          </w:p>
        </w:tc>
        <w:tc>
          <w:tcPr>
            <w:tcW w:w="3634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>a homogeneous area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3</w:t>
            </w:r>
          </w:p>
        </w:tc>
        <w:tc>
          <w:tcPr>
            <w:tcW w:w="3827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 xml:space="preserve">the objective then is </w:t>
            </w:r>
          </w:p>
        </w:tc>
        <w:tc>
          <w:tcPr>
            <w:tcW w:w="3634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5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>the objective is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6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77</w:t>
            </w:r>
          </w:p>
        </w:tc>
        <w:tc>
          <w:tcPr>
            <w:tcW w:w="709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6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6</w:t>
            </w:r>
          </w:p>
        </w:tc>
        <w:tc>
          <w:tcPr>
            <w:tcW w:w="3827" w:type="dxa"/>
          </w:tcPr>
          <w:p w:rsidR="006E31C7" w:rsidRPr="006E31C7" w:rsidRDefault="0048592B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62" w:author="N Vun" w:date="2014-06-20T16:23:00Z">
                <w:pPr>
                  <w:autoSpaceDE w:val="0"/>
                  <w:autoSpaceDN w:val="0"/>
                  <w:adjustRightInd w:val="0"/>
                </w:pPr>
              </w:pPrChange>
            </w:pPr>
            <w:ins w:id="563" w:author="N Vun" w:date="2014-06-20T16:23:00Z">
              <w:r>
                <w:rPr>
                  <w:rFonts w:eastAsia="CMR10" w:cs="CMR10"/>
                  <w:sz w:val="24"/>
                  <w:szCs w:val="24"/>
                </w:rPr>
                <w:t xml:space="preserve">Provide a reference to the source </w:t>
              </w:r>
            </w:ins>
            <w:ins w:id="564" w:author="N Vun" w:date="2014-06-20T16:24:00Z">
              <w:r>
                <w:rPr>
                  <w:rFonts w:eastAsia="CMR10" w:cs="CMR10"/>
                  <w:sz w:val="24"/>
                  <w:szCs w:val="24"/>
                </w:rPr>
                <w:t>“</w:t>
              </w:r>
            </w:ins>
            <w:r w:rsidR="006E31C7" w:rsidRPr="006E31C7">
              <w:rPr>
                <w:rFonts w:eastAsia="CMR10" w:cs="CMR10"/>
                <w:sz w:val="24"/>
                <w:szCs w:val="24"/>
              </w:rPr>
              <w:t>it has already been proven</w:t>
            </w:r>
            <w:ins w:id="565" w:author="N Vun" w:date="2014-06-20T16:24:00Z">
              <w:r>
                <w:rPr>
                  <w:rFonts w:eastAsia="CMR10" w:cs="CMR10"/>
                  <w:sz w:val="24"/>
                  <w:szCs w:val="24"/>
                </w:rPr>
                <w:t>…”</w:t>
              </w:r>
            </w:ins>
            <w:del w:id="566" w:author="N Vun" w:date="2014-06-20T16:23:00Z">
              <w:r w:rsidR="006E31C7" w:rsidRPr="006E31C7" w:rsidDel="0048592B">
                <w:rPr>
                  <w:rFonts w:eastAsia="CMR10" w:cs="CMR10"/>
                  <w:sz w:val="24"/>
                  <w:szCs w:val="24"/>
                </w:rPr>
                <w:delText xml:space="preserve"> </w:delText>
              </w:r>
            </w:del>
            <w:proofErr w:type="gramStart"/>
            <w:ins w:id="567" w:author="N Vun" w:date="2014-06-20T16:23:00Z">
              <w:r>
                <w:rPr>
                  <w:rFonts w:eastAsia="CMR10" w:cs="CMR10"/>
                  <w:sz w:val="24"/>
                  <w:szCs w:val="24"/>
                </w:rPr>
                <w:t>.</w:t>
              </w:r>
              <w:proofErr w:type="gramEnd"/>
              <w:r>
                <w:rPr>
                  <w:rFonts w:eastAsia="CMR10" w:cs="CMR10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3634" w:type="dxa"/>
          </w:tcPr>
          <w:p w:rsidR="006E31C7" w:rsidRPr="006E31C7" w:rsidRDefault="001555E8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6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ins w:id="569" w:author="N Vun" w:date="2014-06-20T16:23:00Z">
              <w:r>
                <w:rPr>
                  <w:rFonts w:eastAsia="CMR10" w:cs="CMR10"/>
                  <w:sz w:val="24"/>
                  <w:szCs w:val="24"/>
                </w:rPr>
                <w:t xml:space="preserve">The reference is now added: </w:t>
              </w:r>
            </w:ins>
            <w:r w:rsidR="006E31C7" w:rsidRPr="006E31C7">
              <w:rPr>
                <w:rFonts w:eastAsia="CMR10" w:cs="CMR10"/>
                <w:sz w:val="24"/>
                <w:szCs w:val="24"/>
              </w:rPr>
              <w:t>it has already been proven [?</w:t>
            </w:r>
            <w:proofErr w:type="gramStart"/>
            <w:r w:rsidR="006E31C7" w:rsidRPr="006E31C7">
              <w:rPr>
                <w:rFonts w:eastAsia="CMR10" w:cs="CMR10"/>
                <w:sz w:val="24"/>
                <w:szCs w:val="24"/>
              </w:rPr>
              <w:t>]</w:t>
            </w:r>
            <w:ins w:id="570" w:author="N Vun" w:date="2014-06-20T16:21:00Z">
              <w:r>
                <w:rPr>
                  <w:rFonts w:eastAsia="CMR10" w:cs="CMR10"/>
                  <w:sz w:val="24"/>
                  <w:szCs w:val="24"/>
                </w:rPr>
                <w:t xml:space="preserve"> ???????</w:t>
              </w:r>
            </w:ins>
            <w:proofErr w:type="gramEnd"/>
          </w:p>
        </w:tc>
      </w:tr>
      <w:tr w:rsidR="006E31C7" w:rsidRPr="00936E5E" w:rsidTr="009B32FF">
        <w:tc>
          <w:tcPr>
            <w:tcW w:w="846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7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87</w:t>
            </w:r>
          </w:p>
        </w:tc>
        <w:tc>
          <w:tcPr>
            <w:tcW w:w="709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7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27</w:t>
            </w:r>
          </w:p>
        </w:tc>
        <w:tc>
          <w:tcPr>
            <w:tcW w:w="3827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7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 xml:space="preserve">Fig 5.6a </w:t>
            </w:r>
          </w:p>
        </w:tc>
        <w:tc>
          <w:tcPr>
            <w:tcW w:w="3634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7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>Fig 5.6.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7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89</w:t>
            </w:r>
          </w:p>
        </w:tc>
        <w:tc>
          <w:tcPr>
            <w:tcW w:w="709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7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7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>Figure 5.6 - subtitle (a)</w:t>
            </w:r>
            <w:ins w:id="578" w:author="N Vun" w:date="2014-06-20T16:24:00Z">
              <w:r w:rsidR="0048592B">
                <w:rPr>
                  <w:rFonts w:eastAsia="CMR10" w:cs="CMR10"/>
                  <w:sz w:val="24"/>
                  <w:szCs w:val="24"/>
                </w:rPr>
                <w:t xml:space="preserve"> - remove the caption “(a)”</w:t>
              </w:r>
            </w:ins>
            <w:del w:id="579" w:author="N Vun" w:date="2014-06-20T16:24:00Z">
              <w:r w:rsidRPr="006E31C7" w:rsidDel="0048592B">
                <w:rPr>
                  <w:rFonts w:eastAsia="CMR10" w:cs="CMR10"/>
                  <w:sz w:val="24"/>
                  <w:szCs w:val="24"/>
                </w:rPr>
                <w:delText xml:space="preserve"> </w:delText>
              </w:r>
            </w:del>
          </w:p>
        </w:tc>
        <w:tc>
          <w:tcPr>
            <w:tcW w:w="3634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>(a) is removed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91</w:t>
            </w:r>
          </w:p>
        </w:tc>
        <w:tc>
          <w:tcPr>
            <w:tcW w:w="709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6E31C7">
              <w:rPr>
                <w:rFonts w:eastAsia="CMR10" w:cs="CMR10"/>
                <w:sz w:val="24"/>
                <w:szCs w:val="24"/>
              </w:rPr>
              <w:t xml:space="preserve">Figure 5.8: Legends are too small to read </w:t>
            </w:r>
          </w:p>
        </w:tc>
        <w:tc>
          <w:tcPr>
            <w:tcW w:w="3634" w:type="dxa"/>
          </w:tcPr>
          <w:p w:rsidR="006E31C7" w:rsidRPr="006E31C7" w:rsidRDefault="006E31C7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 xml:space="preserve">Legends </w:t>
            </w:r>
            <w:r w:rsidRPr="006E31C7">
              <w:rPr>
                <w:rFonts w:eastAsia="CMR10" w:cs="CMR10"/>
                <w:sz w:val="24"/>
                <w:szCs w:val="24"/>
              </w:rPr>
              <w:t>have been enlarged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6E31C7" w:rsidRPr="00936E5E" w:rsidTr="009B32FF">
        <w:tc>
          <w:tcPr>
            <w:tcW w:w="846" w:type="dxa"/>
          </w:tcPr>
          <w:p w:rsidR="006E31C7" w:rsidRDefault="007A646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95</w:t>
            </w:r>
          </w:p>
        </w:tc>
        <w:tc>
          <w:tcPr>
            <w:tcW w:w="709" w:type="dxa"/>
          </w:tcPr>
          <w:p w:rsidR="006E31C7" w:rsidRPr="006E31C7" w:rsidRDefault="007A646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-</w:t>
            </w:r>
          </w:p>
        </w:tc>
        <w:tc>
          <w:tcPr>
            <w:tcW w:w="3827" w:type="dxa"/>
          </w:tcPr>
          <w:p w:rsidR="006E31C7" w:rsidRPr="006E31C7" w:rsidRDefault="007A646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8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7A6463">
              <w:rPr>
                <w:rFonts w:eastAsia="CMR10" w:cs="CMR10"/>
                <w:sz w:val="24"/>
                <w:szCs w:val="24"/>
              </w:rPr>
              <w:t xml:space="preserve">Figure 5.12 </w:t>
            </w:r>
            <w:ins w:id="588" w:author="N Vun" w:date="2014-06-20T16:24:00Z">
              <w:r w:rsidR="0048592B">
                <w:rPr>
                  <w:rFonts w:eastAsia="CMR10" w:cs="CMR10"/>
                  <w:sz w:val="24"/>
                  <w:szCs w:val="24"/>
                </w:rPr>
                <w:t xml:space="preserve">– </w:t>
              </w:r>
            </w:ins>
            <w:ins w:id="589" w:author="N Vun" w:date="2014-06-20T16:25:00Z">
              <w:r w:rsidR="0048592B" w:rsidRPr="007A6463">
                <w:rPr>
                  <w:rFonts w:eastAsia="CMR10" w:cs="CMR10"/>
                  <w:sz w:val="24"/>
                  <w:szCs w:val="24"/>
                </w:rPr>
                <w:t>Use the same scale for y axis (</w:t>
              </w:r>
              <w:proofErr w:type="spellStart"/>
              <w:r w:rsidR="0048592B" w:rsidRPr="007A6463">
                <w:rPr>
                  <w:rFonts w:eastAsia="CMR10" w:cs="CMR10"/>
                  <w:sz w:val="24"/>
                  <w:szCs w:val="24"/>
                </w:rPr>
                <w:t>i.e</w:t>
              </w:r>
              <w:proofErr w:type="spellEnd"/>
              <w:r w:rsidR="0048592B" w:rsidRPr="007A6463">
                <w:rPr>
                  <w:rFonts w:eastAsia="CMR10" w:cs="CMR10"/>
                  <w:sz w:val="24"/>
                  <w:szCs w:val="24"/>
                </w:rPr>
                <w:t xml:space="preserve"> MSE 0:1) across all the plots</w:t>
              </w:r>
              <w:r w:rsidR="0048592B">
                <w:rPr>
                  <w:rFonts w:eastAsia="CMR10" w:cs="CMR10"/>
                  <w:sz w:val="24"/>
                  <w:szCs w:val="24"/>
                </w:rPr>
                <w:t>.</w:t>
              </w:r>
            </w:ins>
          </w:p>
        </w:tc>
        <w:tc>
          <w:tcPr>
            <w:tcW w:w="3634" w:type="dxa"/>
          </w:tcPr>
          <w:p w:rsidR="006E31C7" w:rsidRDefault="007A6463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9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del w:id="591" w:author="N Vun" w:date="2014-06-20T16:25:00Z">
              <w:r w:rsidRPr="007A6463" w:rsidDel="0048592B">
                <w:rPr>
                  <w:rFonts w:eastAsia="CMR10" w:cs="CMR10"/>
                  <w:sz w:val="24"/>
                  <w:szCs w:val="24"/>
                </w:rPr>
                <w:delText xml:space="preserve">Use the </w:delText>
              </w:r>
            </w:del>
            <w:proofErr w:type="gramStart"/>
            <w:r w:rsidRPr="007A6463">
              <w:rPr>
                <w:rFonts w:eastAsia="CMR10" w:cs="CMR10"/>
                <w:sz w:val="24"/>
                <w:szCs w:val="24"/>
              </w:rPr>
              <w:t>same</w:t>
            </w:r>
            <w:proofErr w:type="gramEnd"/>
            <w:r w:rsidRPr="007A6463">
              <w:rPr>
                <w:rFonts w:eastAsia="CMR10" w:cs="CMR10"/>
                <w:sz w:val="24"/>
                <w:szCs w:val="24"/>
              </w:rPr>
              <w:t xml:space="preserve"> scale </w:t>
            </w:r>
            <w:ins w:id="592" w:author="N Vun" w:date="2014-06-20T16:25:00Z">
              <w:r w:rsidR="0048592B">
                <w:rPr>
                  <w:rFonts w:eastAsia="CMR10" w:cs="CMR10"/>
                  <w:sz w:val="24"/>
                  <w:szCs w:val="24"/>
                </w:rPr>
                <w:t xml:space="preserve">is now used </w:t>
              </w:r>
            </w:ins>
            <w:r w:rsidRPr="007A6463">
              <w:rPr>
                <w:rFonts w:eastAsia="CMR10" w:cs="CMR10"/>
                <w:sz w:val="24"/>
                <w:szCs w:val="24"/>
              </w:rPr>
              <w:t>for y axis (</w:t>
            </w:r>
            <w:proofErr w:type="spellStart"/>
            <w:r w:rsidRPr="007A6463">
              <w:rPr>
                <w:rFonts w:eastAsia="CMR10" w:cs="CMR10"/>
                <w:sz w:val="24"/>
                <w:szCs w:val="24"/>
              </w:rPr>
              <w:t>i.e</w:t>
            </w:r>
            <w:proofErr w:type="spellEnd"/>
            <w:r w:rsidRPr="007A6463">
              <w:rPr>
                <w:rFonts w:eastAsia="CMR10" w:cs="CMR10"/>
                <w:sz w:val="24"/>
                <w:szCs w:val="24"/>
              </w:rPr>
              <w:t xml:space="preserve"> MSE 0:1) across all the plots</w:t>
            </w:r>
            <w:r>
              <w:rPr>
                <w:rFonts w:eastAsia="CMR10" w:cs="CMR10"/>
                <w:sz w:val="24"/>
                <w:szCs w:val="24"/>
              </w:rPr>
              <w:t>.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9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103</w:t>
            </w:r>
          </w:p>
        </w:tc>
        <w:tc>
          <w:tcPr>
            <w:tcW w:w="709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9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22</w:t>
            </w:r>
          </w:p>
        </w:tc>
        <w:tc>
          <w:tcPr>
            <w:tcW w:w="3827" w:type="dxa"/>
          </w:tcPr>
          <w:p w:rsidR="00AA1AB5" w:rsidRPr="007A6463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9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proofErr w:type="gramStart"/>
            <w:r w:rsidRPr="00AA1AB5">
              <w:rPr>
                <w:rFonts w:eastAsia="CMR10" w:cs="CMR10"/>
                <w:sz w:val="24"/>
                <w:szCs w:val="24"/>
              </w:rPr>
              <w:t>related</w:t>
            </w:r>
            <w:proofErr w:type="gramEnd"/>
            <w:r w:rsidRPr="00AA1AB5">
              <w:rPr>
                <w:rFonts w:eastAsia="CMR10" w:cs="CMR10"/>
                <w:sz w:val="24"/>
                <w:szCs w:val="24"/>
              </w:rPr>
              <w:t xml:space="preserve"> to the ENL index. over </w:t>
            </w:r>
          </w:p>
        </w:tc>
        <w:tc>
          <w:tcPr>
            <w:tcW w:w="3634" w:type="dxa"/>
          </w:tcPr>
          <w:p w:rsidR="00AA1AB5" w:rsidRPr="007A6463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9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1AB5">
              <w:rPr>
                <w:rFonts w:eastAsia="CMR10" w:cs="CMR10"/>
                <w:sz w:val="24"/>
                <w:szCs w:val="24"/>
              </w:rPr>
              <w:t>related to the ENL index over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9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104</w:t>
            </w:r>
          </w:p>
        </w:tc>
        <w:tc>
          <w:tcPr>
            <w:tcW w:w="709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9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14</w:t>
            </w:r>
          </w:p>
        </w:tc>
        <w:tc>
          <w:tcPr>
            <w:tcW w:w="3827" w:type="dxa"/>
          </w:tcPr>
          <w:p w:rsidR="00AA1AB5" w:rsidRP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59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1AB5">
              <w:rPr>
                <w:rFonts w:eastAsia="CMR10" w:cs="CMR10"/>
                <w:sz w:val="24"/>
                <w:szCs w:val="24"/>
              </w:rPr>
              <w:t xml:space="preserve">Equation 5.3.2.1 </w:t>
            </w:r>
            <w:ins w:id="600" w:author="N Vun" w:date="2014-06-20T16:25:00Z">
              <w:r w:rsidR="0048592B">
                <w:rPr>
                  <w:rFonts w:eastAsia="CMR10" w:cs="CMR10"/>
                  <w:sz w:val="24"/>
                  <w:szCs w:val="24"/>
                </w:rPr>
                <w:t>– incorrect numbering of equation</w:t>
              </w:r>
            </w:ins>
          </w:p>
        </w:tc>
        <w:tc>
          <w:tcPr>
            <w:tcW w:w="3634" w:type="dxa"/>
          </w:tcPr>
          <w:p w:rsidR="00AA1AB5" w:rsidRP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0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1AB5">
              <w:rPr>
                <w:rFonts w:eastAsia="CMR10" w:cs="CMR10"/>
                <w:sz w:val="24"/>
                <w:szCs w:val="24"/>
              </w:rPr>
              <w:t>The number is corrected to (?</w:t>
            </w:r>
            <w:proofErr w:type="gramStart"/>
            <w:r w:rsidRPr="00AA1AB5">
              <w:rPr>
                <w:rFonts w:eastAsia="CMR10" w:cs="CMR10"/>
                <w:sz w:val="24"/>
                <w:szCs w:val="24"/>
              </w:rPr>
              <w:t>)</w:t>
            </w:r>
            <w:ins w:id="602" w:author="N Vun" w:date="2014-06-20T16:22:00Z">
              <w:r w:rsidR="001555E8">
                <w:rPr>
                  <w:rFonts w:eastAsia="CMR10" w:cs="CMR10"/>
                  <w:sz w:val="24"/>
                  <w:szCs w:val="24"/>
                </w:rPr>
                <w:t xml:space="preserve"> ??????</w:t>
              </w:r>
              <w:proofErr w:type="gramEnd"/>
              <w:r w:rsidR="001555E8">
                <w:rPr>
                  <w:rFonts w:eastAsia="CMR10" w:cs="CMR10"/>
                  <w:sz w:val="24"/>
                  <w:szCs w:val="24"/>
                </w:rPr>
                <w:t xml:space="preserve"> on page</w:t>
              </w:r>
            </w:ins>
          </w:p>
        </w:tc>
      </w:tr>
      <w:tr w:rsidR="00AA1AB5" w:rsidRPr="00936E5E" w:rsidTr="009B32FF">
        <w:tc>
          <w:tcPr>
            <w:tcW w:w="846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0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109</w:t>
            </w:r>
          </w:p>
        </w:tc>
        <w:tc>
          <w:tcPr>
            <w:tcW w:w="709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0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8</w:t>
            </w:r>
          </w:p>
        </w:tc>
        <w:tc>
          <w:tcPr>
            <w:tcW w:w="3827" w:type="dxa"/>
          </w:tcPr>
          <w:p w:rsidR="00AA1AB5" w:rsidRP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05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Figs. 5.21c and 5.21d allows</w:t>
            </w:r>
          </w:p>
        </w:tc>
        <w:tc>
          <w:tcPr>
            <w:tcW w:w="3634" w:type="dxa"/>
          </w:tcPr>
          <w:p w:rsidR="00AA1AB5" w:rsidRP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06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1AB5">
              <w:rPr>
                <w:rFonts w:eastAsia="CMR10" w:cs="CMR10"/>
                <w:sz w:val="24"/>
                <w:szCs w:val="24"/>
              </w:rPr>
              <w:t>Fig 5.21(a) and Fig 5.21(d) allow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07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112</w:t>
            </w:r>
          </w:p>
        </w:tc>
        <w:tc>
          <w:tcPr>
            <w:tcW w:w="709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08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13</w:t>
            </w:r>
          </w:p>
        </w:tc>
        <w:tc>
          <w:tcPr>
            <w:tcW w:w="3827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09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1AB5">
              <w:rPr>
                <w:rFonts w:eastAsia="CMR10" w:cs="CMR10"/>
                <w:sz w:val="24"/>
                <w:szCs w:val="24"/>
              </w:rPr>
              <w:t xml:space="preserve">these smaller requirements </w:t>
            </w:r>
          </w:p>
        </w:tc>
        <w:tc>
          <w:tcPr>
            <w:tcW w:w="3634" w:type="dxa"/>
          </w:tcPr>
          <w:p w:rsidR="00AA1AB5" w:rsidRP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10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1AB5">
              <w:rPr>
                <w:rFonts w:eastAsia="CMR10" w:cs="CMR10"/>
                <w:sz w:val="24"/>
                <w:szCs w:val="24"/>
              </w:rPr>
              <w:t>these requirements</w:t>
            </w:r>
          </w:p>
        </w:tc>
      </w:tr>
      <w:tr w:rsidR="00AA1AB5" w:rsidRPr="00936E5E" w:rsidTr="009B32FF">
        <w:tc>
          <w:tcPr>
            <w:tcW w:w="846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11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132</w:t>
            </w:r>
          </w:p>
        </w:tc>
        <w:tc>
          <w:tcPr>
            <w:tcW w:w="709" w:type="dxa"/>
          </w:tcPr>
          <w:p w:rsid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12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>
              <w:rPr>
                <w:rFonts w:eastAsia="CMR10" w:cs="CMR10"/>
                <w:sz w:val="24"/>
                <w:szCs w:val="24"/>
              </w:rPr>
              <w:t>9</w:t>
            </w:r>
          </w:p>
        </w:tc>
        <w:tc>
          <w:tcPr>
            <w:tcW w:w="3827" w:type="dxa"/>
          </w:tcPr>
          <w:p w:rsidR="00AA1AB5" w:rsidRP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13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1AB5">
              <w:rPr>
                <w:rFonts w:eastAsia="CMR10" w:cs="CMR10"/>
                <w:sz w:val="24"/>
                <w:szCs w:val="24"/>
              </w:rPr>
              <w:t xml:space="preserve">evaluation criteria </w:t>
            </w:r>
          </w:p>
        </w:tc>
        <w:tc>
          <w:tcPr>
            <w:tcW w:w="3634" w:type="dxa"/>
          </w:tcPr>
          <w:p w:rsidR="00AA1AB5" w:rsidRPr="00AA1AB5" w:rsidRDefault="00AA1AB5">
            <w:pPr>
              <w:autoSpaceDE w:val="0"/>
              <w:autoSpaceDN w:val="0"/>
              <w:adjustRightInd w:val="0"/>
              <w:jc w:val="both"/>
              <w:rPr>
                <w:rFonts w:eastAsia="CMR10" w:cs="CMR10"/>
                <w:sz w:val="24"/>
                <w:szCs w:val="24"/>
              </w:rPr>
              <w:pPrChange w:id="614" w:author="N Vun" w:date="2014-06-20T16:12:00Z">
                <w:pPr>
                  <w:autoSpaceDE w:val="0"/>
                  <w:autoSpaceDN w:val="0"/>
                  <w:adjustRightInd w:val="0"/>
                </w:pPr>
              </w:pPrChange>
            </w:pPr>
            <w:r w:rsidRPr="00AA1AB5">
              <w:rPr>
                <w:rFonts w:eastAsia="CMR10" w:cs="CMR10"/>
                <w:sz w:val="24"/>
                <w:szCs w:val="24"/>
              </w:rPr>
              <w:t>evaluation criterion</w:t>
            </w:r>
          </w:p>
        </w:tc>
      </w:tr>
    </w:tbl>
    <w:p w:rsidR="00EA454D" w:rsidRPr="00936E5E" w:rsidDel="00977F29" w:rsidRDefault="00EA454D">
      <w:pPr>
        <w:jc w:val="both"/>
        <w:rPr>
          <w:del w:id="615" w:author="N Vun" w:date="2014-06-20T16:26:00Z"/>
          <w:sz w:val="24"/>
          <w:szCs w:val="24"/>
        </w:rPr>
        <w:pPrChange w:id="616" w:author="N Vun" w:date="2014-06-20T16:12:00Z">
          <w:pPr/>
        </w:pPrChange>
      </w:pPr>
    </w:p>
    <w:p w:rsidR="00977F29" w:rsidRPr="00B8569D" w:rsidRDefault="00977F29">
      <w:pPr>
        <w:autoSpaceDE w:val="0"/>
        <w:autoSpaceDN w:val="0"/>
        <w:adjustRightInd w:val="0"/>
        <w:spacing w:after="0" w:line="240" w:lineRule="auto"/>
        <w:jc w:val="both"/>
        <w:rPr>
          <w:ins w:id="617" w:author="N Vun" w:date="2014-06-20T16:26:00Z"/>
          <w:rFonts w:cs="CMBX12"/>
          <w:bCs/>
          <w:i/>
          <w:sz w:val="29"/>
          <w:szCs w:val="29"/>
          <w:rPrChange w:id="618" w:author="Exam" w:date="2014-06-21T12:51:00Z">
            <w:rPr>
              <w:ins w:id="619" w:author="N Vun" w:date="2014-06-20T16:26:00Z"/>
              <w:rFonts w:cs="CMBX12"/>
              <w:b/>
              <w:bCs/>
              <w:sz w:val="29"/>
              <w:szCs w:val="29"/>
            </w:rPr>
          </w:rPrChange>
        </w:rPr>
        <w:pPrChange w:id="62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21" w:author="N Vun" w:date="2014-06-20T16:26:00Z">
        <w:r w:rsidRPr="00B8569D">
          <w:rPr>
            <w:rFonts w:cs="CMBX12"/>
            <w:bCs/>
            <w:i/>
            <w:sz w:val="29"/>
            <w:szCs w:val="29"/>
            <w:rPrChange w:id="622" w:author="Exam" w:date="2014-06-21T12:51:00Z">
              <w:rPr>
                <w:rFonts w:cs="CMBX12"/>
                <w:b/>
                <w:bCs/>
                <w:sz w:val="29"/>
                <w:szCs w:val="29"/>
              </w:rPr>
            </w:rPrChange>
          </w:rPr>
          <w:lastRenderedPageBreak/>
          <w:t>(Comment: wha</w:t>
        </w:r>
      </w:ins>
      <w:ins w:id="623" w:author="N Vun" w:date="2014-06-20T16:27:00Z">
        <w:r w:rsidRPr="00B8569D">
          <w:rPr>
            <w:rFonts w:cs="CMBX12"/>
            <w:bCs/>
            <w:i/>
            <w:sz w:val="29"/>
            <w:szCs w:val="29"/>
            <w:rPrChange w:id="624" w:author="Exam" w:date="2014-06-21T12:51:00Z">
              <w:rPr>
                <w:rFonts w:cs="CMBX12"/>
                <w:b/>
                <w:bCs/>
                <w:sz w:val="29"/>
                <w:szCs w:val="29"/>
              </w:rPr>
            </w:rPrChange>
          </w:rPr>
          <w:t>t</w:t>
        </w:r>
      </w:ins>
      <w:ins w:id="625" w:author="N Vun" w:date="2014-06-20T16:26:00Z">
        <w:r w:rsidRPr="00B8569D">
          <w:rPr>
            <w:rFonts w:cs="CMBX12"/>
            <w:bCs/>
            <w:i/>
            <w:sz w:val="29"/>
            <w:szCs w:val="29"/>
            <w:rPrChange w:id="626" w:author="Exam" w:date="2014-06-21T12:51:00Z">
              <w:rPr>
                <w:rFonts w:cs="CMBX12"/>
                <w:b/>
                <w:bCs/>
                <w:sz w:val="29"/>
                <w:szCs w:val="29"/>
              </w:rPr>
            </w:rPrChange>
          </w:rPr>
          <w:t xml:space="preserve"> are the following references</w:t>
        </w:r>
      </w:ins>
      <w:ins w:id="627" w:author="N Vun" w:date="2014-06-20T16:27:00Z">
        <w:r w:rsidRPr="00B8569D">
          <w:rPr>
            <w:rFonts w:cs="CMBX12"/>
            <w:bCs/>
            <w:i/>
            <w:sz w:val="29"/>
            <w:szCs w:val="29"/>
            <w:rPrChange w:id="628" w:author="Exam" w:date="2014-06-21T12:51:00Z">
              <w:rPr>
                <w:rFonts w:cs="CMBX12"/>
                <w:b/>
                <w:bCs/>
                <w:sz w:val="29"/>
                <w:szCs w:val="29"/>
              </w:rPr>
            </w:rPrChange>
          </w:rPr>
          <w:t xml:space="preserve"> for?)</w:t>
        </w:r>
      </w:ins>
      <w:ins w:id="629" w:author="N Vun" w:date="2014-06-20T16:26:00Z">
        <w:r w:rsidRPr="00B8569D">
          <w:rPr>
            <w:rFonts w:cs="CMBX12"/>
            <w:bCs/>
            <w:i/>
            <w:sz w:val="29"/>
            <w:szCs w:val="29"/>
            <w:rPrChange w:id="630" w:author="Exam" w:date="2014-06-21T12:51:00Z">
              <w:rPr>
                <w:rFonts w:cs="CMBX12"/>
                <w:b/>
                <w:bCs/>
                <w:sz w:val="29"/>
                <w:szCs w:val="29"/>
              </w:rPr>
            </w:rPrChange>
          </w:rPr>
          <w:t xml:space="preserve"> </w:t>
        </w:r>
      </w:ins>
    </w:p>
    <w:p w:rsidR="0066416D" w:rsidRPr="00500075" w:rsidRDefault="0066416D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bCs/>
          <w:sz w:val="29"/>
          <w:szCs w:val="29"/>
        </w:rPr>
        <w:pPrChange w:id="63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cs="CMBX12"/>
          <w:b/>
          <w:bCs/>
          <w:sz w:val="29"/>
          <w:szCs w:val="29"/>
        </w:rPr>
        <w:t>References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32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Alberga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2008] </w:t>
      </w:r>
      <w:proofErr w:type="spellStart"/>
      <w:r w:rsidRPr="005C00A9">
        <w:rPr>
          <w:rFonts w:eastAsia="CMR10" w:cs="CMR10"/>
          <w:sz w:val="24"/>
          <w:szCs w:val="24"/>
        </w:rPr>
        <w:t>Alberga</w:t>
      </w:r>
      <w:proofErr w:type="spellEnd"/>
      <w:r w:rsidRPr="005C00A9">
        <w:rPr>
          <w:rFonts w:eastAsia="CMR10" w:cs="CMR10"/>
          <w:sz w:val="24"/>
          <w:szCs w:val="24"/>
        </w:rPr>
        <w:t xml:space="preserve">, V., </w:t>
      </w:r>
      <w:proofErr w:type="spellStart"/>
      <w:r w:rsidRPr="005C00A9">
        <w:rPr>
          <w:rFonts w:eastAsia="CMR10" w:cs="CMR10"/>
          <w:sz w:val="24"/>
          <w:szCs w:val="24"/>
        </w:rPr>
        <w:t>Satalino</w:t>
      </w:r>
      <w:proofErr w:type="spellEnd"/>
      <w:r w:rsidRPr="005C00A9">
        <w:rPr>
          <w:rFonts w:eastAsia="CMR10" w:cs="CMR10"/>
          <w:sz w:val="24"/>
          <w:szCs w:val="24"/>
        </w:rPr>
        <w:t xml:space="preserve">, G., and </w:t>
      </w:r>
      <w:proofErr w:type="spellStart"/>
      <w:r w:rsidRPr="005C00A9">
        <w:rPr>
          <w:rFonts w:eastAsia="CMR10" w:cs="CMR10"/>
          <w:sz w:val="24"/>
          <w:szCs w:val="24"/>
        </w:rPr>
        <w:t>Staykova</w:t>
      </w:r>
      <w:proofErr w:type="spellEnd"/>
      <w:r w:rsidRPr="005C00A9">
        <w:rPr>
          <w:rFonts w:eastAsia="CMR10" w:cs="CMR10"/>
          <w:sz w:val="24"/>
          <w:szCs w:val="24"/>
        </w:rPr>
        <w:t>, D. K. (2008).</w:t>
      </w:r>
      <w:r w:rsidR="009E4F59">
        <w:rPr>
          <w:rFonts w:eastAsia="CMR10" w:cs="CMR10"/>
          <w:sz w:val="24"/>
          <w:szCs w:val="24"/>
        </w:rPr>
        <w:t xml:space="preserve"> </w:t>
      </w:r>
      <w:r w:rsidRPr="0083441C">
        <w:rPr>
          <w:rFonts w:eastAsia="CMR10" w:cs="CMR10"/>
          <w:b/>
          <w:sz w:val="24"/>
          <w:szCs w:val="24"/>
        </w:rPr>
        <w:t xml:space="preserve">Comparison of </w:t>
      </w:r>
      <w:proofErr w:type="spellStart"/>
      <w:r w:rsidRPr="0083441C">
        <w:rPr>
          <w:rFonts w:eastAsia="CMR10" w:cs="CMR10"/>
          <w:b/>
          <w:sz w:val="24"/>
          <w:szCs w:val="24"/>
        </w:rPr>
        <w:t>polarimetric</w:t>
      </w:r>
      <w:proofErr w:type="spellEnd"/>
      <w:r w:rsidRPr="0083441C">
        <w:rPr>
          <w:rFonts w:eastAsia="CMR10" w:cs="CMR10"/>
          <w:b/>
          <w:sz w:val="24"/>
          <w:szCs w:val="24"/>
        </w:rPr>
        <w:t xml:space="preserve"> SAR observables i</w:t>
      </w:r>
      <w:r w:rsidR="0083441C" w:rsidRPr="0083441C">
        <w:rPr>
          <w:rFonts w:eastAsia="CMR10" w:cs="CMR10"/>
          <w:b/>
          <w:sz w:val="24"/>
          <w:szCs w:val="24"/>
        </w:rPr>
        <w:t>n terms of classifi</w:t>
      </w:r>
      <w:r w:rsidR="009E4F59" w:rsidRPr="0083441C">
        <w:rPr>
          <w:rFonts w:eastAsia="CMR10" w:cs="CMR10"/>
          <w:b/>
          <w:sz w:val="24"/>
          <w:szCs w:val="24"/>
        </w:rPr>
        <w:t>cation perfor</w:t>
      </w:r>
      <w:r w:rsidRPr="0083441C">
        <w:rPr>
          <w:rFonts w:eastAsia="CMR10" w:cs="CMR10"/>
          <w:b/>
          <w:sz w:val="24"/>
          <w:szCs w:val="24"/>
        </w:rPr>
        <w:t>mance</w:t>
      </w:r>
      <w:r w:rsidRPr="005C00A9">
        <w:rPr>
          <w:rFonts w:eastAsia="CMR10" w:cs="CMR10"/>
          <w:sz w:val="24"/>
          <w:szCs w:val="24"/>
        </w:rPr>
        <w:t xml:space="preserve">. </w:t>
      </w:r>
      <w:r w:rsidRPr="0083441C">
        <w:rPr>
          <w:rFonts w:cs="CMTI10"/>
          <w:i/>
          <w:iCs/>
          <w:sz w:val="24"/>
          <w:szCs w:val="24"/>
        </w:rPr>
        <w:t>International Journal of Remote Sensing</w:t>
      </w:r>
      <w:r w:rsidR="003E44EF">
        <w:rPr>
          <w:rFonts w:eastAsia="CMR10" w:cs="CMR10"/>
          <w:sz w:val="24"/>
          <w:szCs w:val="24"/>
        </w:rPr>
        <w:t>, 29(14):4129-</w:t>
      </w:r>
      <w:r w:rsidRPr="005C00A9">
        <w:rPr>
          <w:rFonts w:eastAsia="CMR10" w:cs="CMR10"/>
          <w:sz w:val="24"/>
          <w:szCs w:val="24"/>
        </w:rPr>
        <w:t>4150.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33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Argenti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2013] </w:t>
      </w:r>
      <w:proofErr w:type="spellStart"/>
      <w:r w:rsidRPr="005C00A9">
        <w:rPr>
          <w:rFonts w:eastAsia="CMR10" w:cs="CMR10"/>
          <w:sz w:val="24"/>
          <w:szCs w:val="24"/>
        </w:rPr>
        <w:t>Argenti</w:t>
      </w:r>
      <w:proofErr w:type="spellEnd"/>
      <w:r w:rsidRPr="005C00A9">
        <w:rPr>
          <w:rFonts w:eastAsia="CMR10" w:cs="CMR10"/>
          <w:sz w:val="24"/>
          <w:szCs w:val="24"/>
        </w:rPr>
        <w:t xml:space="preserve">, F., </w:t>
      </w:r>
      <w:proofErr w:type="spellStart"/>
      <w:r w:rsidRPr="005C00A9">
        <w:rPr>
          <w:rFonts w:eastAsia="CMR10" w:cs="CMR10"/>
          <w:sz w:val="24"/>
          <w:szCs w:val="24"/>
        </w:rPr>
        <w:t>Lapini</w:t>
      </w:r>
      <w:proofErr w:type="spellEnd"/>
      <w:r w:rsidRPr="005C00A9">
        <w:rPr>
          <w:rFonts w:eastAsia="CMR10" w:cs="CMR10"/>
          <w:sz w:val="24"/>
          <w:szCs w:val="24"/>
        </w:rPr>
        <w:t xml:space="preserve">, A., Bianchi, T., and </w:t>
      </w:r>
      <w:proofErr w:type="spellStart"/>
      <w:r w:rsidRPr="005C00A9">
        <w:rPr>
          <w:rFonts w:eastAsia="CMR10" w:cs="CMR10"/>
          <w:sz w:val="24"/>
          <w:szCs w:val="24"/>
        </w:rPr>
        <w:t>Alparone</w:t>
      </w:r>
      <w:proofErr w:type="spellEnd"/>
      <w:r w:rsidRPr="005C00A9">
        <w:rPr>
          <w:rFonts w:eastAsia="CMR10" w:cs="CMR10"/>
          <w:sz w:val="24"/>
          <w:szCs w:val="24"/>
        </w:rPr>
        <w:t>, L.</w:t>
      </w:r>
      <w:r w:rsidR="000F719C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(2013). </w:t>
      </w:r>
      <w:r w:rsidRPr="000F719C">
        <w:rPr>
          <w:rFonts w:eastAsia="CMR10" w:cs="CMR10"/>
          <w:b/>
          <w:sz w:val="24"/>
          <w:szCs w:val="24"/>
        </w:rPr>
        <w:t>A tutorial on speckle reduction in synthetic aperture radar images.</w:t>
      </w:r>
      <w:r w:rsidR="000F719C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 Magazine, IEEE</w:t>
      </w:r>
      <w:r w:rsidRPr="005C00A9">
        <w:rPr>
          <w:rFonts w:eastAsia="CMR10" w:cs="CMR10"/>
          <w:sz w:val="24"/>
          <w:szCs w:val="24"/>
        </w:rPr>
        <w:t>, 1</w:t>
      </w:r>
      <w:r w:rsidR="000F719C">
        <w:rPr>
          <w:rFonts w:eastAsia="CMR10" w:cs="CMR10"/>
          <w:sz w:val="24"/>
          <w:szCs w:val="24"/>
        </w:rPr>
        <w:t>(3):6-</w:t>
      </w:r>
      <w:r w:rsidRPr="005C00A9">
        <w:rPr>
          <w:rFonts w:eastAsia="CMR10" w:cs="CMR10"/>
          <w:sz w:val="24"/>
          <w:szCs w:val="24"/>
        </w:rPr>
        <w:t>35.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34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>[Cetin et al., 2000] Cetin, M., Karl, W. C., a</w:t>
      </w:r>
      <w:r w:rsidR="00DE625E">
        <w:rPr>
          <w:rFonts w:eastAsia="CMR10" w:cs="CMR10"/>
          <w:sz w:val="24"/>
          <w:szCs w:val="24"/>
        </w:rPr>
        <w:t xml:space="preserve">nd </w:t>
      </w:r>
      <w:proofErr w:type="spellStart"/>
      <w:r w:rsidR="00DE625E">
        <w:rPr>
          <w:rFonts w:eastAsia="CMR10" w:cs="CMR10"/>
          <w:sz w:val="24"/>
          <w:szCs w:val="24"/>
        </w:rPr>
        <w:t>Castanon</w:t>
      </w:r>
      <w:proofErr w:type="spellEnd"/>
      <w:r w:rsidR="00DE625E">
        <w:rPr>
          <w:rFonts w:eastAsia="CMR10" w:cs="CMR10"/>
          <w:sz w:val="24"/>
          <w:szCs w:val="24"/>
        </w:rPr>
        <w:t>, D. A. (2000). Eval</w:t>
      </w:r>
      <w:r w:rsidRPr="005C00A9">
        <w:rPr>
          <w:rFonts w:eastAsia="CMR10" w:cs="CMR10"/>
          <w:sz w:val="24"/>
          <w:szCs w:val="24"/>
        </w:rPr>
        <w:t xml:space="preserve">uation of a regularized </w:t>
      </w:r>
      <w:proofErr w:type="spellStart"/>
      <w:proofErr w:type="gramStart"/>
      <w:r w:rsidRPr="005C00A9">
        <w:rPr>
          <w:rFonts w:eastAsia="CMR10" w:cs="CMR10"/>
          <w:sz w:val="24"/>
          <w:szCs w:val="24"/>
        </w:rPr>
        <w:t>sar</w:t>
      </w:r>
      <w:proofErr w:type="spellEnd"/>
      <w:proofErr w:type="gramEnd"/>
      <w:r w:rsidRPr="005C00A9">
        <w:rPr>
          <w:rFonts w:eastAsia="CMR10" w:cs="CMR10"/>
          <w:sz w:val="24"/>
          <w:szCs w:val="24"/>
        </w:rPr>
        <w:t xml:space="preserve"> imaging technique based on recognition-oriented</w:t>
      </w:r>
      <w:r w:rsidR="00DE625E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>features.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35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Conradsen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2003] </w:t>
      </w:r>
      <w:proofErr w:type="spellStart"/>
      <w:r w:rsidRPr="005C00A9">
        <w:rPr>
          <w:rFonts w:eastAsia="CMR10" w:cs="CMR10"/>
          <w:sz w:val="24"/>
          <w:szCs w:val="24"/>
        </w:rPr>
        <w:t>Conradsen</w:t>
      </w:r>
      <w:proofErr w:type="spellEnd"/>
      <w:r w:rsidRPr="005C00A9">
        <w:rPr>
          <w:rFonts w:eastAsia="CMR10" w:cs="CMR10"/>
          <w:sz w:val="24"/>
          <w:szCs w:val="24"/>
        </w:rPr>
        <w:t xml:space="preserve">, K., Nielsen, A., </w:t>
      </w:r>
      <w:proofErr w:type="spellStart"/>
      <w:r w:rsidRPr="005C00A9">
        <w:rPr>
          <w:rFonts w:eastAsia="CMR10" w:cs="CMR10"/>
          <w:sz w:val="24"/>
          <w:szCs w:val="24"/>
        </w:rPr>
        <w:t>Schou</w:t>
      </w:r>
      <w:proofErr w:type="spellEnd"/>
      <w:r w:rsidRPr="005C00A9">
        <w:rPr>
          <w:rFonts w:eastAsia="CMR10" w:cs="CMR10"/>
          <w:sz w:val="24"/>
          <w:szCs w:val="24"/>
        </w:rPr>
        <w:t xml:space="preserve">, J., and </w:t>
      </w:r>
      <w:proofErr w:type="spellStart"/>
      <w:r w:rsidRPr="005C00A9">
        <w:rPr>
          <w:rFonts w:eastAsia="CMR10" w:cs="CMR10"/>
          <w:sz w:val="24"/>
          <w:szCs w:val="24"/>
        </w:rPr>
        <w:t>Skriver</w:t>
      </w:r>
      <w:proofErr w:type="spellEnd"/>
      <w:r w:rsidRPr="005C00A9">
        <w:rPr>
          <w:rFonts w:eastAsia="CMR10" w:cs="CMR10"/>
          <w:sz w:val="24"/>
          <w:szCs w:val="24"/>
        </w:rPr>
        <w:t>, H.</w:t>
      </w:r>
      <w:r w:rsidR="007B00FF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(2003). </w:t>
      </w:r>
      <w:r w:rsidRPr="007B00FF">
        <w:rPr>
          <w:rFonts w:eastAsia="CMR10" w:cs="CMR10"/>
          <w:b/>
          <w:sz w:val="24"/>
          <w:szCs w:val="24"/>
        </w:rPr>
        <w:t xml:space="preserve">A test statistic in the complex </w:t>
      </w:r>
      <w:proofErr w:type="spellStart"/>
      <w:r w:rsidRPr="007B00FF">
        <w:rPr>
          <w:rFonts w:eastAsia="CMR10" w:cs="CMR10"/>
          <w:b/>
          <w:sz w:val="24"/>
          <w:szCs w:val="24"/>
        </w:rPr>
        <w:t>Wisha</w:t>
      </w:r>
      <w:r w:rsidR="007B00FF" w:rsidRPr="007B00FF">
        <w:rPr>
          <w:rFonts w:eastAsia="CMR10" w:cs="CMR10"/>
          <w:b/>
          <w:sz w:val="24"/>
          <w:szCs w:val="24"/>
        </w:rPr>
        <w:t>rt</w:t>
      </w:r>
      <w:proofErr w:type="spellEnd"/>
      <w:r w:rsidR="007B00FF" w:rsidRPr="007B00FF">
        <w:rPr>
          <w:rFonts w:eastAsia="CMR10" w:cs="CMR10"/>
          <w:b/>
          <w:sz w:val="24"/>
          <w:szCs w:val="24"/>
        </w:rPr>
        <w:t xml:space="preserve"> distribution and its applica</w:t>
      </w:r>
      <w:r w:rsidRPr="007B00FF">
        <w:rPr>
          <w:rFonts w:eastAsia="CMR10" w:cs="CMR10"/>
          <w:b/>
          <w:sz w:val="24"/>
          <w:szCs w:val="24"/>
        </w:rPr>
        <w:t xml:space="preserve">tion to change detection in </w:t>
      </w:r>
      <w:proofErr w:type="spellStart"/>
      <w:r w:rsidRPr="007B00FF">
        <w:rPr>
          <w:rFonts w:eastAsia="CMR10" w:cs="CMR10"/>
          <w:b/>
          <w:sz w:val="24"/>
          <w:szCs w:val="24"/>
        </w:rPr>
        <w:t>polarimetric</w:t>
      </w:r>
      <w:proofErr w:type="spellEnd"/>
      <w:r w:rsidRPr="007B00FF">
        <w:rPr>
          <w:rFonts w:eastAsia="CMR10" w:cs="CMR10"/>
          <w:b/>
          <w:sz w:val="24"/>
          <w:szCs w:val="24"/>
        </w:rPr>
        <w:t xml:space="preserve"> SAR data.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IEEE Transactions on</w:t>
      </w:r>
      <w:r w:rsidR="007B00FF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</w:t>
      </w:r>
      <w:r w:rsidR="007B00FF">
        <w:rPr>
          <w:rFonts w:eastAsia="CMR10" w:cs="CMR10"/>
          <w:sz w:val="24"/>
          <w:szCs w:val="24"/>
        </w:rPr>
        <w:t>, 41(1):4 -</w:t>
      </w:r>
      <w:r w:rsidRPr="005C00A9">
        <w:rPr>
          <w:rFonts w:eastAsia="CMR10" w:cs="CMR10"/>
          <w:sz w:val="24"/>
          <w:szCs w:val="24"/>
        </w:rPr>
        <w:t>19.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36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Duch</w:t>
      </w:r>
      <w:proofErr w:type="spellEnd"/>
      <w:r w:rsidRPr="005C00A9">
        <w:rPr>
          <w:rFonts w:eastAsia="CMR10" w:cs="CMR10"/>
          <w:sz w:val="24"/>
          <w:szCs w:val="24"/>
        </w:rPr>
        <w:t xml:space="preserve"> and </w:t>
      </w:r>
      <w:proofErr w:type="spellStart"/>
      <w:r w:rsidRPr="005C00A9">
        <w:rPr>
          <w:rFonts w:eastAsia="CMR10" w:cs="CMR10"/>
          <w:sz w:val="24"/>
          <w:szCs w:val="24"/>
        </w:rPr>
        <w:t>Blachnik</w:t>
      </w:r>
      <w:proofErr w:type="spellEnd"/>
      <w:r w:rsidRPr="005C00A9">
        <w:rPr>
          <w:rFonts w:eastAsia="CMR10" w:cs="CMR10"/>
          <w:sz w:val="24"/>
          <w:szCs w:val="24"/>
        </w:rPr>
        <w:t xml:space="preserve">, 2004] </w:t>
      </w:r>
      <w:proofErr w:type="spellStart"/>
      <w:r w:rsidRPr="005C00A9">
        <w:rPr>
          <w:rFonts w:eastAsia="CMR10" w:cs="CMR10"/>
          <w:sz w:val="24"/>
          <w:szCs w:val="24"/>
        </w:rPr>
        <w:t>Duch</w:t>
      </w:r>
      <w:proofErr w:type="spellEnd"/>
      <w:r w:rsidRPr="005C00A9">
        <w:rPr>
          <w:rFonts w:eastAsia="CMR10" w:cs="CMR10"/>
          <w:sz w:val="24"/>
          <w:szCs w:val="24"/>
        </w:rPr>
        <w:t xml:space="preserve">, W. and </w:t>
      </w:r>
      <w:proofErr w:type="spellStart"/>
      <w:r w:rsidRPr="005C00A9">
        <w:rPr>
          <w:rFonts w:eastAsia="CMR10" w:cs="CMR10"/>
          <w:sz w:val="24"/>
          <w:szCs w:val="24"/>
        </w:rPr>
        <w:t>Blachnik</w:t>
      </w:r>
      <w:proofErr w:type="spellEnd"/>
      <w:r w:rsidRPr="005C00A9">
        <w:rPr>
          <w:rFonts w:eastAsia="CMR10" w:cs="CMR10"/>
          <w:sz w:val="24"/>
          <w:szCs w:val="24"/>
        </w:rPr>
        <w:t xml:space="preserve">, M. (2004). </w:t>
      </w:r>
      <w:r w:rsidRPr="0022245B">
        <w:rPr>
          <w:rFonts w:eastAsia="CMR10" w:cs="CMR10"/>
          <w:b/>
          <w:sz w:val="24"/>
          <w:szCs w:val="24"/>
        </w:rPr>
        <w:t>Fuzzy rule-based systems derived from similarity to prototypes.</w:t>
      </w:r>
      <w:r w:rsidRPr="005C00A9">
        <w:rPr>
          <w:rFonts w:eastAsia="CMR10" w:cs="CMR10"/>
          <w:sz w:val="24"/>
          <w:szCs w:val="24"/>
        </w:rPr>
        <w:t xml:space="preserve"> In Pal, N., </w:t>
      </w:r>
      <w:proofErr w:type="spellStart"/>
      <w:r w:rsidRPr="005C00A9">
        <w:rPr>
          <w:rFonts w:eastAsia="CMR10" w:cs="CMR10"/>
          <w:sz w:val="24"/>
          <w:szCs w:val="24"/>
        </w:rPr>
        <w:t>Kasabov</w:t>
      </w:r>
      <w:proofErr w:type="spellEnd"/>
      <w:r w:rsidRPr="005C00A9">
        <w:rPr>
          <w:rFonts w:eastAsia="CMR10" w:cs="CMR10"/>
          <w:sz w:val="24"/>
          <w:szCs w:val="24"/>
        </w:rPr>
        <w:t>,</w:t>
      </w:r>
      <w:r w:rsidR="0022245B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N., </w:t>
      </w:r>
      <w:proofErr w:type="spellStart"/>
      <w:r w:rsidRPr="005C00A9">
        <w:rPr>
          <w:rFonts w:eastAsia="CMR10" w:cs="CMR10"/>
          <w:sz w:val="24"/>
          <w:szCs w:val="24"/>
        </w:rPr>
        <w:t>Mudi</w:t>
      </w:r>
      <w:proofErr w:type="spellEnd"/>
      <w:r w:rsidRPr="005C00A9">
        <w:rPr>
          <w:rFonts w:eastAsia="CMR10" w:cs="CMR10"/>
          <w:sz w:val="24"/>
          <w:szCs w:val="24"/>
        </w:rPr>
        <w:t xml:space="preserve">, R., Pal, S., and </w:t>
      </w:r>
      <w:proofErr w:type="spellStart"/>
      <w:r w:rsidRPr="005C00A9">
        <w:rPr>
          <w:rFonts w:eastAsia="CMR10" w:cs="CMR10"/>
          <w:sz w:val="24"/>
          <w:szCs w:val="24"/>
        </w:rPr>
        <w:t>Parui</w:t>
      </w:r>
      <w:proofErr w:type="spellEnd"/>
      <w:r w:rsidRPr="005C00A9">
        <w:rPr>
          <w:rFonts w:eastAsia="CMR10" w:cs="CMR10"/>
          <w:sz w:val="24"/>
          <w:szCs w:val="24"/>
        </w:rPr>
        <w:t xml:space="preserve">, S., editors, </w:t>
      </w:r>
      <w:r w:rsidRPr="005C00A9">
        <w:rPr>
          <w:rFonts w:cs="CMTI10"/>
          <w:i/>
          <w:iCs/>
          <w:sz w:val="24"/>
          <w:szCs w:val="24"/>
        </w:rPr>
        <w:t>Neural Information Processing</w:t>
      </w:r>
      <w:r w:rsidRPr="005C00A9">
        <w:rPr>
          <w:rFonts w:eastAsia="CMR10" w:cs="CMR10"/>
          <w:sz w:val="24"/>
          <w:szCs w:val="24"/>
        </w:rPr>
        <w:t>,</w:t>
      </w:r>
      <w:r w:rsidR="0022245B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volume 3316 of </w:t>
      </w:r>
      <w:r w:rsidRPr="005C00A9">
        <w:rPr>
          <w:rFonts w:cs="CMTI10"/>
          <w:i/>
          <w:iCs/>
          <w:sz w:val="24"/>
          <w:szCs w:val="24"/>
        </w:rPr>
        <w:t>Lecture Notes in Computer Science</w:t>
      </w:r>
      <w:r w:rsidR="0022245B">
        <w:rPr>
          <w:rFonts w:eastAsia="CMR10" w:cs="CMR10"/>
          <w:sz w:val="24"/>
          <w:szCs w:val="24"/>
        </w:rPr>
        <w:t>, pages 912-</w:t>
      </w:r>
      <w:r w:rsidR="00A14480">
        <w:rPr>
          <w:rFonts w:eastAsia="CMR10" w:cs="CMR10"/>
          <w:sz w:val="24"/>
          <w:szCs w:val="24"/>
        </w:rPr>
        <w:t xml:space="preserve">917. Springer </w:t>
      </w:r>
      <w:r w:rsidRPr="005C00A9">
        <w:rPr>
          <w:rFonts w:eastAsia="CMR10" w:cs="CMR10"/>
          <w:sz w:val="24"/>
          <w:szCs w:val="24"/>
        </w:rPr>
        <w:t>Berlin Heidelberg.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37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Furno</w:t>
      </w:r>
      <w:proofErr w:type="spellEnd"/>
      <w:r w:rsidRPr="005C00A9">
        <w:rPr>
          <w:rFonts w:eastAsia="CMR10" w:cs="CMR10"/>
          <w:sz w:val="24"/>
          <w:szCs w:val="24"/>
        </w:rPr>
        <w:t xml:space="preserve">, 1991] </w:t>
      </w:r>
      <w:proofErr w:type="spellStart"/>
      <w:r w:rsidRPr="005C00A9">
        <w:rPr>
          <w:rFonts w:eastAsia="CMR10" w:cs="CMR10"/>
          <w:sz w:val="24"/>
          <w:szCs w:val="24"/>
        </w:rPr>
        <w:t>Furno</w:t>
      </w:r>
      <w:proofErr w:type="spellEnd"/>
      <w:r w:rsidRPr="005C00A9">
        <w:rPr>
          <w:rFonts w:eastAsia="CMR10" w:cs="CMR10"/>
          <w:sz w:val="24"/>
          <w:szCs w:val="24"/>
        </w:rPr>
        <w:t xml:space="preserve">, M. (1991). </w:t>
      </w:r>
      <w:r w:rsidRPr="00A14480">
        <w:rPr>
          <w:rFonts w:eastAsia="CMR10" w:cs="CMR10"/>
          <w:b/>
          <w:sz w:val="24"/>
          <w:szCs w:val="24"/>
        </w:rPr>
        <w:t xml:space="preserve">Comparison of estimators for </w:t>
      </w:r>
      <w:proofErr w:type="spellStart"/>
      <w:r w:rsidRPr="00A14480">
        <w:rPr>
          <w:rFonts w:eastAsia="CMR10" w:cs="CMR10"/>
          <w:b/>
          <w:sz w:val="24"/>
          <w:szCs w:val="24"/>
        </w:rPr>
        <w:t>heteroskedastic</w:t>
      </w:r>
      <w:proofErr w:type="spellEnd"/>
      <w:r w:rsidR="00A14480" w:rsidRPr="00A14480">
        <w:rPr>
          <w:rFonts w:eastAsia="CMR10" w:cs="CMR10"/>
          <w:b/>
          <w:sz w:val="24"/>
          <w:szCs w:val="24"/>
        </w:rPr>
        <w:t xml:space="preserve"> </w:t>
      </w:r>
      <w:r w:rsidRPr="00A14480">
        <w:rPr>
          <w:rFonts w:eastAsia="CMR10" w:cs="CMR10"/>
          <w:b/>
          <w:sz w:val="24"/>
          <w:szCs w:val="24"/>
        </w:rPr>
        <w:t xml:space="preserve">models. </w:t>
      </w:r>
      <w:r w:rsidRPr="005C00A9">
        <w:rPr>
          <w:rFonts w:cs="CMTI10"/>
          <w:i/>
          <w:iCs/>
          <w:sz w:val="24"/>
          <w:szCs w:val="24"/>
        </w:rPr>
        <w:t>Journal of Statistical Computation and Simulation</w:t>
      </w:r>
      <w:r w:rsidR="00A14480">
        <w:rPr>
          <w:rFonts w:eastAsia="CMR10" w:cs="CMR10"/>
          <w:sz w:val="24"/>
          <w:szCs w:val="24"/>
        </w:rPr>
        <w:t xml:space="preserve">, 38(1):99 - </w:t>
      </w:r>
      <w:r w:rsidRPr="005C00A9">
        <w:rPr>
          <w:rFonts w:eastAsia="CMR10" w:cs="CMR10"/>
          <w:sz w:val="24"/>
          <w:szCs w:val="24"/>
        </w:rPr>
        <w:t>107.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38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 xml:space="preserve">[Gagnon and </w:t>
      </w:r>
      <w:proofErr w:type="spellStart"/>
      <w:r w:rsidRPr="005C00A9">
        <w:rPr>
          <w:rFonts w:eastAsia="CMR10" w:cs="CMR10"/>
          <w:sz w:val="24"/>
          <w:szCs w:val="24"/>
        </w:rPr>
        <w:t>Jouan</w:t>
      </w:r>
      <w:proofErr w:type="spellEnd"/>
      <w:r w:rsidRPr="005C00A9">
        <w:rPr>
          <w:rFonts w:eastAsia="CMR10" w:cs="CMR10"/>
          <w:sz w:val="24"/>
          <w:szCs w:val="24"/>
        </w:rPr>
        <w:t xml:space="preserve">, 1997] Gagnon, L. and </w:t>
      </w:r>
      <w:proofErr w:type="spellStart"/>
      <w:r w:rsidRPr="005C00A9">
        <w:rPr>
          <w:rFonts w:eastAsia="CMR10" w:cs="CMR10"/>
          <w:sz w:val="24"/>
          <w:szCs w:val="24"/>
        </w:rPr>
        <w:t>Jouan</w:t>
      </w:r>
      <w:proofErr w:type="spellEnd"/>
      <w:r w:rsidRPr="005C00A9">
        <w:rPr>
          <w:rFonts w:eastAsia="CMR10" w:cs="CMR10"/>
          <w:sz w:val="24"/>
          <w:szCs w:val="24"/>
        </w:rPr>
        <w:t xml:space="preserve">, A. (1997). </w:t>
      </w:r>
      <w:r w:rsidRPr="00AD3C68">
        <w:rPr>
          <w:rFonts w:eastAsia="CMR10" w:cs="CMR10"/>
          <w:b/>
          <w:sz w:val="24"/>
          <w:szCs w:val="24"/>
        </w:rPr>
        <w:t xml:space="preserve">Speckle </w:t>
      </w:r>
      <w:r w:rsidR="00AD3C68" w:rsidRPr="00AD3C68">
        <w:rPr>
          <w:rFonts w:eastAsia="CMR10" w:cs="CMR10"/>
          <w:b/>
          <w:sz w:val="24"/>
          <w:szCs w:val="24"/>
        </w:rPr>
        <w:t>fi</w:t>
      </w:r>
      <w:r w:rsidRPr="00AD3C68">
        <w:rPr>
          <w:rFonts w:eastAsia="CMR10" w:cs="CMR10"/>
          <w:b/>
          <w:sz w:val="24"/>
          <w:szCs w:val="24"/>
        </w:rPr>
        <w:t>ltering</w:t>
      </w:r>
      <w:r w:rsidR="00AD3C68" w:rsidRPr="00AD3C68">
        <w:rPr>
          <w:rFonts w:eastAsia="CMR10" w:cs="CMR10"/>
          <w:b/>
          <w:sz w:val="24"/>
          <w:szCs w:val="24"/>
        </w:rPr>
        <w:t xml:space="preserve"> </w:t>
      </w:r>
      <w:r w:rsidRPr="00AD3C68">
        <w:rPr>
          <w:rFonts w:eastAsia="CMR10" w:cs="CMR10"/>
          <w:b/>
          <w:sz w:val="24"/>
          <w:szCs w:val="24"/>
        </w:rPr>
        <w:t>of SAR images - A comparative study between complex-wavelet-based and</w:t>
      </w:r>
      <w:r w:rsidR="00AD3C68" w:rsidRPr="00AD3C68">
        <w:rPr>
          <w:rFonts w:eastAsia="CMR10" w:cs="CMR10"/>
          <w:b/>
          <w:sz w:val="24"/>
          <w:szCs w:val="24"/>
        </w:rPr>
        <w:t xml:space="preserve"> </w:t>
      </w:r>
      <w:r w:rsidRPr="00AD3C68">
        <w:rPr>
          <w:rFonts w:eastAsia="CMR10" w:cs="CMR10"/>
          <w:b/>
          <w:sz w:val="24"/>
          <w:szCs w:val="24"/>
        </w:rPr>
        <w:t xml:space="preserve">standard </w:t>
      </w:r>
      <w:r w:rsidR="00AD3C68" w:rsidRPr="00AD3C68">
        <w:rPr>
          <w:rFonts w:eastAsia="CMR10" w:cs="CMR10"/>
          <w:b/>
          <w:sz w:val="24"/>
          <w:szCs w:val="24"/>
        </w:rPr>
        <w:t>fil</w:t>
      </w:r>
      <w:r w:rsidRPr="00AD3C68">
        <w:rPr>
          <w:rFonts w:eastAsia="CMR10" w:cs="CMR10"/>
          <w:b/>
          <w:sz w:val="24"/>
          <w:szCs w:val="24"/>
        </w:rPr>
        <w:t>ters.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Proceedings of The Socie</w:t>
      </w:r>
      <w:r w:rsidR="00AD3C68">
        <w:rPr>
          <w:rFonts w:cs="CMTI10"/>
          <w:i/>
          <w:iCs/>
          <w:sz w:val="24"/>
          <w:szCs w:val="24"/>
        </w:rPr>
        <w:t>ty of Photo-optical Instrumenta</w:t>
      </w:r>
      <w:r w:rsidRPr="005C00A9">
        <w:rPr>
          <w:rFonts w:cs="CMTI10"/>
          <w:i/>
          <w:iCs/>
          <w:sz w:val="24"/>
          <w:szCs w:val="24"/>
        </w:rPr>
        <w:t>tion Engineers (SPIE)</w:t>
      </w:r>
      <w:r w:rsidR="00AD3C68">
        <w:rPr>
          <w:rFonts w:eastAsia="CMR10" w:cs="CMR10"/>
          <w:sz w:val="24"/>
          <w:szCs w:val="24"/>
        </w:rPr>
        <w:t>, volume 3169, pages 80-</w:t>
      </w:r>
      <w:r w:rsidRPr="005C00A9">
        <w:rPr>
          <w:rFonts w:eastAsia="CMR10" w:cs="CMR10"/>
          <w:sz w:val="24"/>
          <w:szCs w:val="24"/>
        </w:rPr>
        <w:t>91.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39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 xml:space="preserve">[Goodman, 1975] Goodman, J. W. (1975). </w:t>
      </w:r>
      <w:r w:rsidRPr="0095652E">
        <w:rPr>
          <w:rFonts w:eastAsia="CMR10" w:cs="CMR10"/>
          <w:b/>
          <w:sz w:val="24"/>
          <w:szCs w:val="24"/>
        </w:rPr>
        <w:t>Statistical properties of laser speckle</w:t>
      </w:r>
      <w:r w:rsidR="0095652E" w:rsidRPr="0095652E">
        <w:rPr>
          <w:rFonts w:eastAsia="CMR10" w:cs="CMR10"/>
          <w:b/>
          <w:sz w:val="24"/>
          <w:szCs w:val="24"/>
        </w:rPr>
        <w:t xml:space="preserve"> </w:t>
      </w:r>
      <w:r w:rsidRPr="0095652E">
        <w:rPr>
          <w:rFonts w:eastAsia="CMR10" w:cs="CMR10"/>
          <w:b/>
          <w:sz w:val="24"/>
          <w:szCs w:val="24"/>
        </w:rPr>
        <w:t>patterns.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Laser Speckle and Related Phenomena</w:t>
      </w:r>
      <w:r w:rsidR="0095652E">
        <w:rPr>
          <w:rFonts w:eastAsia="CMR10" w:cs="CMR10"/>
          <w:sz w:val="24"/>
          <w:szCs w:val="24"/>
        </w:rPr>
        <w:t xml:space="preserve">, volume 9, pages 9-75. </w:t>
      </w:r>
      <w:r w:rsidRPr="005C00A9">
        <w:rPr>
          <w:rFonts w:eastAsia="CMR10" w:cs="CMR10"/>
          <w:sz w:val="24"/>
          <w:szCs w:val="24"/>
        </w:rPr>
        <w:t>Springer Berlin / Heidelberg.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0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 xml:space="preserve">[Goodman, 1976] Goodman, J. W. (1976). </w:t>
      </w:r>
      <w:r w:rsidRPr="002D5A83">
        <w:rPr>
          <w:rFonts w:eastAsia="CMR10" w:cs="CMR10"/>
          <w:b/>
          <w:sz w:val="24"/>
          <w:szCs w:val="24"/>
        </w:rPr>
        <w:t>Some fundamental properties of</w:t>
      </w:r>
      <w:r w:rsidR="002D5A83" w:rsidRPr="002D5A83">
        <w:rPr>
          <w:rFonts w:eastAsia="CMR10" w:cs="CMR10"/>
          <w:b/>
          <w:sz w:val="24"/>
          <w:szCs w:val="24"/>
        </w:rPr>
        <w:t xml:space="preserve"> </w:t>
      </w:r>
      <w:r w:rsidRPr="002D5A83">
        <w:rPr>
          <w:rFonts w:eastAsia="CMR10" w:cs="CMR10"/>
          <w:b/>
          <w:sz w:val="24"/>
          <w:szCs w:val="24"/>
        </w:rPr>
        <w:t>speckle.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Journal of the Optical Society of America</w:t>
      </w:r>
      <w:r w:rsidR="002D5A83">
        <w:rPr>
          <w:rFonts w:eastAsia="CMR10" w:cs="CMR10"/>
          <w:sz w:val="24"/>
          <w:szCs w:val="24"/>
        </w:rPr>
        <w:t>, 66(11):1145-</w:t>
      </w:r>
      <w:r w:rsidRPr="005C00A9">
        <w:rPr>
          <w:rFonts w:eastAsia="CMR10" w:cs="CMR10"/>
          <w:sz w:val="24"/>
          <w:szCs w:val="24"/>
        </w:rPr>
        <w:t>1150.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1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 xml:space="preserve">[Lee et al., 1994] Lee, J. S., </w:t>
      </w:r>
      <w:proofErr w:type="spellStart"/>
      <w:r w:rsidRPr="005C00A9">
        <w:rPr>
          <w:rFonts w:eastAsia="CMR10" w:cs="CMR10"/>
          <w:sz w:val="24"/>
          <w:szCs w:val="24"/>
        </w:rPr>
        <w:t>Jurkevich</w:t>
      </w:r>
      <w:proofErr w:type="spellEnd"/>
      <w:r w:rsidRPr="005C00A9">
        <w:rPr>
          <w:rFonts w:eastAsia="CMR10" w:cs="CMR10"/>
          <w:sz w:val="24"/>
          <w:szCs w:val="24"/>
        </w:rPr>
        <w:t xml:space="preserve">, L., </w:t>
      </w:r>
      <w:proofErr w:type="spellStart"/>
      <w:r w:rsidRPr="005C00A9">
        <w:rPr>
          <w:rFonts w:eastAsia="CMR10" w:cs="CMR10"/>
          <w:sz w:val="24"/>
          <w:szCs w:val="24"/>
        </w:rPr>
        <w:t>Dew</w:t>
      </w:r>
      <w:r w:rsidR="00C17A38">
        <w:rPr>
          <w:rFonts w:eastAsia="CMR10" w:cs="CMR10"/>
          <w:sz w:val="24"/>
          <w:szCs w:val="24"/>
        </w:rPr>
        <w:t>aele</w:t>
      </w:r>
      <w:proofErr w:type="spellEnd"/>
      <w:r w:rsidR="00C17A38">
        <w:rPr>
          <w:rFonts w:eastAsia="CMR10" w:cs="CMR10"/>
          <w:sz w:val="24"/>
          <w:szCs w:val="24"/>
        </w:rPr>
        <w:t xml:space="preserve">, P., </w:t>
      </w:r>
      <w:proofErr w:type="spellStart"/>
      <w:r w:rsidR="00C17A38">
        <w:rPr>
          <w:rFonts w:eastAsia="CMR10" w:cs="CMR10"/>
          <w:sz w:val="24"/>
          <w:szCs w:val="24"/>
        </w:rPr>
        <w:t>Wambacq</w:t>
      </w:r>
      <w:proofErr w:type="spellEnd"/>
      <w:r w:rsidR="00C17A38">
        <w:rPr>
          <w:rFonts w:eastAsia="CMR10" w:cs="CMR10"/>
          <w:sz w:val="24"/>
          <w:szCs w:val="24"/>
        </w:rPr>
        <w:t xml:space="preserve">, P., and </w:t>
      </w:r>
      <w:proofErr w:type="spellStart"/>
      <w:r w:rsidR="00C17A38">
        <w:rPr>
          <w:rFonts w:eastAsia="CMR10" w:cs="CMR10"/>
          <w:sz w:val="24"/>
          <w:szCs w:val="24"/>
        </w:rPr>
        <w:t>Oosterlinck</w:t>
      </w:r>
      <w:proofErr w:type="spellEnd"/>
      <w:r w:rsidR="00C17A38">
        <w:rPr>
          <w:rFonts w:eastAsia="CMR10" w:cs="CMR10"/>
          <w:sz w:val="24"/>
          <w:szCs w:val="24"/>
        </w:rPr>
        <w:t xml:space="preserve">, A. (1994). </w:t>
      </w:r>
      <w:r w:rsidR="00C17A38" w:rsidRPr="00C17A38">
        <w:rPr>
          <w:rFonts w:eastAsia="CMR10" w:cs="CMR10"/>
          <w:b/>
          <w:sz w:val="24"/>
          <w:szCs w:val="24"/>
        </w:rPr>
        <w:t>Speckle fi</w:t>
      </w:r>
      <w:r w:rsidRPr="00C17A38">
        <w:rPr>
          <w:rFonts w:eastAsia="CMR10" w:cs="CMR10"/>
          <w:b/>
          <w:sz w:val="24"/>
          <w:szCs w:val="24"/>
        </w:rPr>
        <w:t>ltering of synthetic aperture radar images: A</w:t>
      </w:r>
      <w:r w:rsidR="00C17A38" w:rsidRPr="00C17A38">
        <w:rPr>
          <w:rFonts w:eastAsia="CMR10" w:cs="CMR10"/>
          <w:b/>
          <w:sz w:val="24"/>
          <w:szCs w:val="24"/>
        </w:rPr>
        <w:t xml:space="preserve"> </w:t>
      </w:r>
      <w:r w:rsidRPr="00C17A38">
        <w:rPr>
          <w:rFonts w:eastAsia="CMR10" w:cs="CMR10"/>
          <w:b/>
          <w:sz w:val="24"/>
          <w:szCs w:val="24"/>
        </w:rPr>
        <w:t>review.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Remote Sensing Reviews</w:t>
      </w:r>
      <w:r w:rsidR="00C17A38">
        <w:rPr>
          <w:rFonts w:eastAsia="CMR10" w:cs="CMR10"/>
          <w:sz w:val="24"/>
          <w:szCs w:val="24"/>
        </w:rPr>
        <w:t>, 8(4):313-</w:t>
      </w:r>
      <w:r w:rsidRPr="005C00A9">
        <w:rPr>
          <w:rFonts w:eastAsia="CMR10" w:cs="CMR10"/>
          <w:sz w:val="24"/>
          <w:szCs w:val="24"/>
        </w:rPr>
        <w:t>340.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2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 xml:space="preserve">[Lopez-Martinez and </w:t>
      </w:r>
      <w:proofErr w:type="spellStart"/>
      <w:r w:rsidRPr="005C00A9">
        <w:rPr>
          <w:rFonts w:eastAsia="CMR10" w:cs="CMR10"/>
          <w:sz w:val="24"/>
          <w:szCs w:val="24"/>
        </w:rPr>
        <w:t>Fabregas</w:t>
      </w:r>
      <w:proofErr w:type="spellEnd"/>
      <w:r w:rsidRPr="005C00A9">
        <w:rPr>
          <w:rFonts w:eastAsia="CMR10" w:cs="CMR10"/>
          <w:sz w:val="24"/>
          <w:szCs w:val="24"/>
        </w:rPr>
        <w:t xml:space="preserve">, 2003] Lopez-Martinez, C. and </w:t>
      </w:r>
      <w:proofErr w:type="spellStart"/>
      <w:r w:rsidRPr="005C00A9">
        <w:rPr>
          <w:rFonts w:eastAsia="CMR10" w:cs="CMR10"/>
          <w:sz w:val="24"/>
          <w:szCs w:val="24"/>
        </w:rPr>
        <w:t>Fabregas</w:t>
      </w:r>
      <w:proofErr w:type="spellEnd"/>
      <w:r w:rsidRPr="005C00A9">
        <w:rPr>
          <w:rFonts w:eastAsia="CMR10" w:cs="CMR10"/>
          <w:sz w:val="24"/>
          <w:szCs w:val="24"/>
        </w:rPr>
        <w:t>, X.</w:t>
      </w:r>
      <w:r w:rsidR="00716462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(2003). </w:t>
      </w:r>
      <w:proofErr w:type="spellStart"/>
      <w:r w:rsidRPr="00716462">
        <w:rPr>
          <w:rFonts w:eastAsia="CMR10" w:cs="CMR10"/>
          <w:b/>
          <w:sz w:val="24"/>
          <w:szCs w:val="24"/>
        </w:rPr>
        <w:t>Polarimetric</w:t>
      </w:r>
      <w:proofErr w:type="spellEnd"/>
      <w:r w:rsidRPr="00716462">
        <w:rPr>
          <w:rFonts w:eastAsia="CMR10" w:cs="CMR10"/>
          <w:b/>
          <w:sz w:val="24"/>
          <w:szCs w:val="24"/>
        </w:rPr>
        <w:t xml:space="preserve"> SAR speckle noise model.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Geoscience and Remote Sensing, IEEE Transactions on</w:t>
      </w:r>
      <w:r w:rsidR="00716462">
        <w:rPr>
          <w:rFonts w:eastAsia="CMR10" w:cs="CMR10"/>
          <w:sz w:val="24"/>
          <w:szCs w:val="24"/>
        </w:rPr>
        <w:t>, 41(10):2232-</w:t>
      </w:r>
      <w:r w:rsidRPr="005C00A9">
        <w:rPr>
          <w:rFonts w:eastAsia="CMR10" w:cs="CMR10"/>
          <w:sz w:val="24"/>
          <w:szCs w:val="24"/>
        </w:rPr>
        <w:t>2242.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3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 xml:space="preserve">[McElroy and </w:t>
      </w:r>
      <w:proofErr w:type="spellStart"/>
      <w:r w:rsidRPr="005C00A9">
        <w:rPr>
          <w:rFonts w:eastAsia="CMR10" w:cs="CMR10"/>
          <w:sz w:val="24"/>
          <w:szCs w:val="24"/>
        </w:rPr>
        <w:t>Politis</w:t>
      </w:r>
      <w:proofErr w:type="spellEnd"/>
      <w:r w:rsidRPr="005C00A9">
        <w:rPr>
          <w:rFonts w:eastAsia="CMR10" w:cs="CMR10"/>
          <w:sz w:val="24"/>
          <w:szCs w:val="24"/>
        </w:rPr>
        <w:t xml:space="preserve">, 2002] McElroy, T. and </w:t>
      </w:r>
      <w:proofErr w:type="spellStart"/>
      <w:r w:rsidRPr="005C00A9">
        <w:rPr>
          <w:rFonts w:eastAsia="CMR10" w:cs="CMR10"/>
          <w:sz w:val="24"/>
          <w:szCs w:val="24"/>
        </w:rPr>
        <w:t>Po</w:t>
      </w:r>
      <w:r w:rsidR="00853C0E">
        <w:rPr>
          <w:rFonts w:eastAsia="CMR10" w:cs="CMR10"/>
          <w:sz w:val="24"/>
          <w:szCs w:val="24"/>
        </w:rPr>
        <w:t>litis</w:t>
      </w:r>
      <w:proofErr w:type="spellEnd"/>
      <w:r w:rsidR="00853C0E">
        <w:rPr>
          <w:rFonts w:eastAsia="CMR10" w:cs="CMR10"/>
          <w:sz w:val="24"/>
          <w:szCs w:val="24"/>
        </w:rPr>
        <w:t xml:space="preserve">, D. N. (2002). </w:t>
      </w:r>
      <w:r w:rsidR="00853C0E" w:rsidRPr="00853C0E">
        <w:rPr>
          <w:rFonts w:eastAsia="CMR10" w:cs="CMR10"/>
          <w:b/>
          <w:sz w:val="24"/>
          <w:szCs w:val="24"/>
        </w:rPr>
        <w:t>Robust in</w:t>
      </w:r>
      <w:r w:rsidRPr="00853C0E">
        <w:rPr>
          <w:rFonts w:eastAsia="CMR10" w:cs="CMR10"/>
          <w:b/>
          <w:sz w:val="24"/>
          <w:szCs w:val="24"/>
        </w:rPr>
        <w:t>ference for the mean in the presence of serial correlation and heavy-tailed</w:t>
      </w:r>
      <w:r w:rsidR="00853C0E" w:rsidRPr="00853C0E">
        <w:rPr>
          <w:rFonts w:eastAsia="CMR10" w:cs="CMR10"/>
          <w:b/>
          <w:sz w:val="24"/>
          <w:szCs w:val="24"/>
        </w:rPr>
        <w:t xml:space="preserve"> </w:t>
      </w:r>
      <w:r w:rsidRPr="00853C0E">
        <w:rPr>
          <w:rFonts w:eastAsia="CMR10" w:cs="CMR10"/>
          <w:b/>
          <w:sz w:val="24"/>
          <w:szCs w:val="24"/>
        </w:rPr>
        <w:t>distributions.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Econometric Theory</w:t>
      </w:r>
      <w:r w:rsidR="00DE7787">
        <w:rPr>
          <w:rFonts w:eastAsia="CMR10" w:cs="CMR10"/>
          <w:sz w:val="24"/>
          <w:szCs w:val="24"/>
        </w:rPr>
        <w:t xml:space="preserve">, pages: </w:t>
      </w:r>
      <w:r w:rsidR="00853C0E">
        <w:rPr>
          <w:rFonts w:eastAsia="CMR10" w:cs="CMR10"/>
          <w:sz w:val="24"/>
          <w:szCs w:val="24"/>
        </w:rPr>
        <w:t>1019-</w:t>
      </w:r>
      <w:r w:rsidRPr="005C00A9">
        <w:rPr>
          <w:rFonts w:eastAsia="CMR10" w:cs="CMR10"/>
          <w:sz w:val="24"/>
          <w:szCs w:val="24"/>
        </w:rPr>
        <w:t>1039.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4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 xml:space="preserve">[Nielsen, 2012] Nielsen, F. (2012). </w:t>
      </w:r>
      <w:r w:rsidRPr="003B61C0">
        <w:rPr>
          <w:rFonts w:eastAsia="CMR10" w:cs="CMR10"/>
          <w:b/>
          <w:sz w:val="24"/>
          <w:szCs w:val="24"/>
        </w:rPr>
        <w:t>K-</w:t>
      </w:r>
      <w:proofErr w:type="spellStart"/>
      <w:r w:rsidRPr="003B61C0">
        <w:rPr>
          <w:rFonts w:eastAsia="CMR10" w:cs="CMR10"/>
          <w:b/>
          <w:sz w:val="24"/>
          <w:szCs w:val="24"/>
        </w:rPr>
        <w:t>mle</w:t>
      </w:r>
      <w:proofErr w:type="spellEnd"/>
      <w:r w:rsidRPr="003B61C0">
        <w:rPr>
          <w:rFonts w:eastAsia="CMR10" w:cs="CMR10"/>
          <w:b/>
          <w:sz w:val="24"/>
          <w:szCs w:val="24"/>
        </w:rPr>
        <w:t>: A fas</w:t>
      </w:r>
      <w:r w:rsidR="003B61C0" w:rsidRPr="003B61C0">
        <w:rPr>
          <w:rFonts w:eastAsia="CMR10" w:cs="CMR10"/>
          <w:b/>
          <w:sz w:val="24"/>
          <w:szCs w:val="24"/>
        </w:rPr>
        <w:t>t algorithm for learning statis</w:t>
      </w:r>
      <w:r w:rsidRPr="003B61C0">
        <w:rPr>
          <w:rFonts w:eastAsia="CMR10" w:cs="CMR10"/>
          <w:b/>
          <w:sz w:val="24"/>
          <w:szCs w:val="24"/>
        </w:rPr>
        <w:t>tical mixture models.</w:t>
      </w:r>
      <w:r w:rsidRPr="005C00A9">
        <w:rPr>
          <w:rFonts w:eastAsia="CMR10" w:cs="CMR10"/>
          <w:sz w:val="24"/>
          <w:szCs w:val="24"/>
        </w:rPr>
        <w:t xml:space="preserve"> In </w:t>
      </w:r>
      <w:r w:rsidRPr="005C00A9">
        <w:rPr>
          <w:rFonts w:cs="CMTI10"/>
          <w:i/>
          <w:iCs/>
          <w:sz w:val="24"/>
          <w:szCs w:val="24"/>
        </w:rPr>
        <w:t>Acoustics, Speech and Signal Processing (ICASSP),</w:t>
      </w:r>
      <w:r w:rsidR="003B61C0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2012 IEEE International Conference on</w:t>
      </w:r>
      <w:r w:rsidR="003B61C0">
        <w:rPr>
          <w:rFonts w:eastAsia="CMR10" w:cs="CMR10"/>
          <w:sz w:val="24"/>
          <w:szCs w:val="24"/>
        </w:rPr>
        <w:t>, pages 869-</w:t>
      </w:r>
      <w:r w:rsidRPr="005C00A9">
        <w:rPr>
          <w:rFonts w:eastAsia="CMR10" w:cs="CMR10"/>
          <w:sz w:val="24"/>
          <w:szCs w:val="24"/>
        </w:rPr>
        <w:t>872.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5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Rignot</w:t>
      </w:r>
      <w:proofErr w:type="spellEnd"/>
      <w:r w:rsidRPr="005C00A9">
        <w:rPr>
          <w:rFonts w:eastAsia="CMR10" w:cs="CMR10"/>
          <w:sz w:val="24"/>
          <w:szCs w:val="24"/>
        </w:rPr>
        <w:t xml:space="preserve"> and van </w:t>
      </w:r>
      <w:proofErr w:type="spellStart"/>
      <w:r w:rsidRPr="005C00A9">
        <w:rPr>
          <w:rFonts w:eastAsia="CMR10" w:cs="CMR10"/>
          <w:sz w:val="24"/>
          <w:szCs w:val="24"/>
        </w:rPr>
        <w:t>Zyl</w:t>
      </w:r>
      <w:proofErr w:type="spellEnd"/>
      <w:r w:rsidRPr="005C00A9">
        <w:rPr>
          <w:rFonts w:eastAsia="CMR10" w:cs="CMR10"/>
          <w:sz w:val="24"/>
          <w:szCs w:val="24"/>
        </w:rPr>
        <w:t xml:space="preserve">, 1993] </w:t>
      </w:r>
      <w:proofErr w:type="spellStart"/>
      <w:r w:rsidRPr="005C00A9">
        <w:rPr>
          <w:rFonts w:eastAsia="CMR10" w:cs="CMR10"/>
          <w:sz w:val="24"/>
          <w:szCs w:val="24"/>
        </w:rPr>
        <w:t>Rignot</w:t>
      </w:r>
      <w:proofErr w:type="spellEnd"/>
      <w:r w:rsidRPr="005C00A9">
        <w:rPr>
          <w:rFonts w:eastAsia="CMR10" w:cs="CMR10"/>
          <w:sz w:val="24"/>
          <w:szCs w:val="24"/>
        </w:rPr>
        <w:t>, E. and v</w:t>
      </w:r>
      <w:r w:rsidR="00534F46">
        <w:rPr>
          <w:rFonts w:eastAsia="CMR10" w:cs="CMR10"/>
          <w:sz w:val="24"/>
          <w:szCs w:val="24"/>
        </w:rPr>
        <w:t xml:space="preserve">an </w:t>
      </w:r>
      <w:proofErr w:type="spellStart"/>
      <w:r w:rsidR="00534F46">
        <w:rPr>
          <w:rFonts w:eastAsia="CMR10" w:cs="CMR10"/>
          <w:sz w:val="24"/>
          <w:szCs w:val="24"/>
        </w:rPr>
        <w:t>Zyl</w:t>
      </w:r>
      <w:proofErr w:type="spellEnd"/>
      <w:r w:rsidR="00534F46">
        <w:rPr>
          <w:rFonts w:eastAsia="CMR10" w:cs="CMR10"/>
          <w:sz w:val="24"/>
          <w:szCs w:val="24"/>
        </w:rPr>
        <w:t xml:space="preserve">, J. (1993). </w:t>
      </w:r>
      <w:r w:rsidR="00534F46" w:rsidRPr="00534F46">
        <w:rPr>
          <w:rFonts w:eastAsia="CMR10" w:cs="CMR10"/>
          <w:b/>
          <w:sz w:val="24"/>
          <w:szCs w:val="24"/>
        </w:rPr>
        <w:t>Change detec</w:t>
      </w:r>
      <w:r w:rsidRPr="00534F46">
        <w:rPr>
          <w:rFonts w:eastAsia="CMR10" w:cs="CMR10"/>
          <w:b/>
          <w:sz w:val="24"/>
          <w:szCs w:val="24"/>
        </w:rPr>
        <w:t>tion techniques for ERS-1 SAR data.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IEEE Transactions on Geoscience and</w:t>
      </w:r>
      <w:r w:rsidR="00534F46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Remote Sensing</w:t>
      </w:r>
      <w:r w:rsidR="00534F46">
        <w:rPr>
          <w:rFonts w:eastAsia="CMR10" w:cs="CMR10"/>
          <w:sz w:val="24"/>
          <w:szCs w:val="24"/>
        </w:rPr>
        <w:t xml:space="preserve">, 31(4):896 - </w:t>
      </w:r>
      <w:r w:rsidRPr="005C00A9">
        <w:rPr>
          <w:rFonts w:eastAsia="CMR10" w:cs="CMR10"/>
          <w:sz w:val="24"/>
          <w:szCs w:val="24"/>
        </w:rPr>
        <w:t>906.</w:t>
      </w:r>
    </w:p>
    <w:p w:rsidR="0066416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6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>[</w:t>
      </w:r>
      <w:proofErr w:type="spellStart"/>
      <w:r w:rsidRPr="005C00A9">
        <w:rPr>
          <w:rFonts w:eastAsia="CMR10" w:cs="CMR10"/>
          <w:sz w:val="24"/>
          <w:szCs w:val="24"/>
        </w:rPr>
        <w:t>Sattar</w:t>
      </w:r>
      <w:proofErr w:type="spellEnd"/>
      <w:r w:rsidRPr="005C00A9">
        <w:rPr>
          <w:rFonts w:eastAsia="CMR10" w:cs="CMR10"/>
          <w:sz w:val="24"/>
          <w:szCs w:val="24"/>
        </w:rPr>
        <w:t xml:space="preserve"> et al., 1997] </w:t>
      </w:r>
      <w:proofErr w:type="spellStart"/>
      <w:r w:rsidRPr="005C00A9">
        <w:rPr>
          <w:rFonts w:eastAsia="CMR10" w:cs="CMR10"/>
          <w:sz w:val="24"/>
          <w:szCs w:val="24"/>
        </w:rPr>
        <w:t>Sattar</w:t>
      </w:r>
      <w:proofErr w:type="spellEnd"/>
      <w:r w:rsidRPr="005C00A9">
        <w:rPr>
          <w:rFonts w:eastAsia="CMR10" w:cs="CMR10"/>
          <w:sz w:val="24"/>
          <w:szCs w:val="24"/>
        </w:rPr>
        <w:t xml:space="preserve">, F., </w:t>
      </w:r>
      <w:proofErr w:type="spellStart"/>
      <w:r w:rsidRPr="005C00A9">
        <w:rPr>
          <w:rFonts w:eastAsia="CMR10" w:cs="CMR10"/>
          <w:sz w:val="24"/>
          <w:szCs w:val="24"/>
        </w:rPr>
        <w:t>Floreby</w:t>
      </w:r>
      <w:proofErr w:type="spellEnd"/>
      <w:r w:rsidRPr="005C00A9">
        <w:rPr>
          <w:rFonts w:eastAsia="CMR10" w:cs="CMR10"/>
          <w:sz w:val="24"/>
          <w:szCs w:val="24"/>
        </w:rPr>
        <w:t xml:space="preserve">, L., </w:t>
      </w:r>
      <w:proofErr w:type="spellStart"/>
      <w:r w:rsidRPr="005C00A9">
        <w:rPr>
          <w:rFonts w:eastAsia="CMR10" w:cs="CMR10"/>
          <w:sz w:val="24"/>
          <w:szCs w:val="24"/>
        </w:rPr>
        <w:t>Salomonsson</w:t>
      </w:r>
      <w:proofErr w:type="spellEnd"/>
      <w:r w:rsidRPr="005C00A9">
        <w:rPr>
          <w:rFonts w:eastAsia="CMR10" w:cs="CMR10"/>
          <w:sz w:val="24"/>
          <w:szCs w:val="24"/>
        </w:rPr>
        <w:t xml:space="preserve">, G., and </w:t>
      </w:r>
      <w:proofErr w:type="spellStart"/>
      <w:r w:rsidRPr="005C00A9">
        <w:rPr>
          <w:rFonts w:eastAsia="CMR10" w:cs="CMR10"/>
          <w:sz w:val="24"/>
          <w:szCs w:val="24"/>
        </w:rPr>
        <w:t>Lovstrom</w:t>
      </w:r>
      <w:proofErr w:type="spellEnd"/>
      <w:r w:rsidRPr="005C00A9">
        <w:rPr>
          <w:rFonts w:eastAsia="CMR10" w:cs="CMR10"/>
          <w:sz w:val="24"/>
          <w:szCs w:val="24"/>
        </w:rPr>
        <w:t>, B.</w:t>
      </w:r>
      <w:r w:rsidR="00534F46">
        <w:rPr>
          <w:rFonts w:eastAsia="CMR10" w:cs="CMR10"/>
          <w:sz w:val="24"/>
          <w:szCs w:val="24"/>
        </w:rPr>
        <w:t xml:space="preserve"> </w:t>
      </w:r>
      <w:r w:rsidRPr="005C00A9">
        <w:rPr>
          <w:rFonts w:eastAsia="CMR10" w:cs="CMR10"/>
          <w:sz w:val="24"/>
          <w:szCs w:val="24"/>
        </w:rPr>
        <w:t xml:space="preserve">(1997). </w:t>
      </w:r>
      <w:r w:rsidRPr="00534F46">
        <w:rPr>
          <w:rFonts w:eastAsia="CMR10" w:cs="CMR10"/>
          <w:b/>
          <w:sz w:val="24"/>
          <w:szCs w:val="24"/>
        </w:rPr>
        <w:t xml:space="preserve">Image enhancement based on a nonlinear </w:t>
      </w:r>
      <w:proofErr w:type="spellStart"/>
      <w:r w:rsidRPr="00534F46">
        <w:rPr>
          <w:rFonts w:eastAsia="CMR10" w:cs="CMR10"/>
          <w:b/>
          <w:sz w:val="24"/>
          <w:szCs w:val="24"/>
        </w:rPr>
        <w:t>multiscale</w:t>
      </w:r>
      <w:proofErr w:type="spellEnd"/>
      <w:r w:rsidRPr="00534F46">
        <w:rPr>
          <w:rFonts w:eastAsia="CMR10" w:cs="CMR10"/>
          <w:b/>
          <w:sz w:val="24"/>
          <w:szCs w:val="24"/>
        </w:rPr>
        <w:t xml:space="preserve"> method.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Image</w:t>
      </w:r>
      <w:r w:rsidR="00534F46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Processing, IEEE Transactions on</w:t>
      </w:r>
      <w:r w:rsidRPr="005C00A9">
        <w:rPr>
          <w:rFonts w:eastAsia="CMR10" w:cs="CMR10"/>
          <w:sz w:val="24"/>
          <w:szCs w:val="24"/>
        </w:rPr>
        <w:t>, 6(6):888</w:t>
      </w:r>
      <w:r w:rsidR="00534F46">
        <w:rPr>
          <w:rFonts w:eastAsia="CMR10" w:cs="CMR10"/>
          <w:sz w:val="24"/>
          <w:szCs w:val="24"/>
        </w:rPr>
        <w:t>-</w:t>
      </w:r>
      <w:r w:rsidRPr="005C00A9">
        <w:rPr>
          <w:rFonts w:eastAsia="CMR10" w:cs="CMR10"/>
          <w:sz w:val="24"/>
          <w:szCs w:val="24"/>
        </w:rPr>
        <w:t>895.</w:t>
      </w:r>
    </w:p>
    <w:p w:rsidR="00002E4B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7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lastRenderedPageBreak/>
        <w:t xml:space="preserve">[Wang et al., 2004] Wang, Z., </w:t>
      </w:r>
      <w:proofErr w:type="spellStart"/>
      <w:r w:rsidRPr="005C00A9">
        <w:rPr>
          <w:rFonts w:eastAsia="CMR10" w:cs="CMR10"/>
          <w:sz w:val="24"/>
          <w:szCs w:val="24"/>
        </w:rPr>
        <w:t>Bovik</w:t>
      </w:r>
      <w:proofErr w:type="spellEnd"/>
      <w:r w:rsidRPr="005C00A9">
        <w:rPr>
          <w:rFonts w:eastAsia="CMR10" w:cs="CMR10"/>
          <w:sz w:val="24"/>
          <w:szCs w:val="24"/>
        </w:rPr>
        <w:t xml:space="preserve">, A., Sheikh, H., and </w:t>
      </w:r>
      <w:proofErr w:type="spellStart"/>
      <w:r w:rsidRPr="005C00A9">
        <w:rPr>
          <w:rFonts w:eastAsia="CMR10" w:cs="CMR10"/>
          <w:sz w:val="24"/>
          <w:szCs w:val="24"/>
        </w:rPr>
        <w:t>Simoncelli</w:t>
      </w:r>
      <w:proofErr w:type="spellEnd"/>
      <w:r w:rsidRPr="005C00A9">
        <w:rPr>
          <w:rFonts w:eastAsia="CMR10" w:cs="CMR10"/>
          <w:sz w:val="24"/>
          <w:szCs w:val="24"/>
        </w:rPr>
        <w:t>, E. (2004).</w:t>
      </w:r>
      <w:r w:rsidR="00002E4B">
        <w:rPr>
          <w:rFonts w:eastAsia="CMR10" w:cs="CMR10"/>
          <w:sz w:val="24"/>
          <w:szCs w:val="24"/>
        </w:rPr>
        <w:t xml:space="preserve"> </w:t>
      </w:r>
      <w:r w:rsidRPr="00002E4B">
        <w:rPr>
          <w:rFonts w:eastAsia="CMR10" w:cs="CMR10"/>
          <w:b/>
          <w:sz w:val="24"/>
          <w:szCs w:val="24"/>
        </w:rPr>
        <w:t>Image quality assessment: from error visibility to structural similarity.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Image</w:t>
      </w:r>
      <w:r w:rsidR="00002E4B">
        <w:rPr>
          <w:rFonts w:cs="CMTI10"/>
          <w:i/>
          <w:iCs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Processing, IEEE Transactions on</w:t>
      </w:r>
      <w:r w:rsidR="00002E4B">
        <w:rPr>
          <w:rFonts w:eastAsia="CMR10" w:cs="CMR10"/>
          <w:sz w:val="24"/>
          <w:szCs w:val="24"/>
        </w:rPr>
        <w:t>, 13(4):600-</w:t>
      </w:r>
      <w:r w:rsidRPr="005C00A9">
        <w:rPr>
          <w:rFonts w:eastAsia="CMR10" w:cs="CMR10"/>
          <w:sz w:val="24"/>
          <w:szCs w:val="24"/>
        </w:rPr>
        <w:t>612.</w:t>
      </w:r>
    </w:p>
    <w:p w:rsidR="00EA454D" w:rsidRPr="005C00A9" w:rsidRDefault="0066416D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648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5C00A9">
        <w:rPr>
          <w:rFonts w:eastAsia="CMR10" w:cs="CMR10"/>
          <w:sz w:val="24"/>
          <w:szCs w:val="24"/>
        </w:rPr>
        <w:t xml:space="preserve">[White, 1994] White, R. G. (1994). </w:t>
      </w:r>
      <w:r w:rsidRPr="00822023">
        <w:rPr>
          <w:rFonts w:eastAsia="CMR10" w:cs="CMR10"/>
          <w:b/>
          <w:sz w:val="24"/>
          <w:szCs w:val="24"/>
        </w:rPr>
        <w:t>Simulated annealing algorithm for SAR and</w:t>
      </w:r>
      <w:r w:rsidR="00822023" w:rsidRPr="00822023">
        <w:rPr>
          <w:rFonts w:eastAsia="CMR10" w:cs="CMR10"/>
          <w:b/>
          <w:sz w:val="24"/>
          <w:szCs w:val="24"/>
        </w:rPr>
        <w:t xml:space="preserve"> </w:t>
      </w:r>
      <w:r w:rsidRPr="00822023">
        <w:rPr>
          <w:rFonts w:eastAsia="CMR10" w:cs="CMR10"/>
          <w:b/>
          <w:sz w:val="24"/>
          <w:szCs w:val="24"/>
        </w:rPr>
        <w:t>MTI image cross section estimation.</w:t>
      </w:r>
      <w:r w:rsidRPr="005C00A9">
        <w:rPr>
          <w:rFonts w:eastAsia="CMR10" w:cs="CMR10"/>
          <w:sz w:val="24"/>
          <w:szCs w:val="24"/>
        </w:rPr>
        <w:t xml:space="preserve"> </w:t>
      </w:r>
      <w:r w:rsidRPr="005C00A9">
        <w:rPr>
          <w:rFonts w:cs="CMTI10"/>
          <w:i/>
          <w:iCs/>
          <w:sz w:val="24"/>
          <w:szCs w:val="24"/>
        </w:rPr>
        <w:t>Proc. SPIE</w:t>
      </w:r>
      <w:r w:rsidR="00822023">
        <w:rPr>
          <w:rFonts w:eastAsia="CMR10" w:cs="CMR10"/>
          <w:sz w:val="24"/>
          <w:szCs w:val="24"/>
        </w:rPr>
        <w:t>, 2316:137-</w:t>
      </w:r>
      <w:r w:rsidRPr="005C00A9">
        <w:rPr>
          <w:rFonts w:eastAsia="CMR10" w:cs="CMR10"/>
          <w:sz w:val="24"/>
          <w:szCs w:val="24"/>
        </w:rPr>
        <w:t>145.</w:t>
      </w:r>
    </w:p>
    <w:p w:rsidR="0066416D" w:rsidRPr="00500075" w:rsidRDefault="0066416D">
      <w:pPr>
        <w:jc w:val="both"/>
        <w:rPr>
          <w:rFonts w:eastAsia="CMR10" w:cs="CMR10"/>
          <w:sz w:val="20"/>
          <w:szCs w:val="20"/>
        </w:rPr>
        <w:pPrChange w:id="649" w:author="N Vun" w:date="2014-06-20T16:12:00Z">
          <w:pPr/>
        </w:pPrChange>
      </w:pPr>
    </w:p>
    <w:p w:rsidR="003A4D31" w:rsidRPr="00500075" w:rsidRDefault="003A4D31">
      <w:pPr>
        <w:jc w:val="both"/>
        <w:pPrChange w:id="650" w:author="N Vun" w:date="2014-06-20T16:12:00Z">
          <w:pPr/>
        </w:pPrChange>
      </w:pPr>
      <w:r w:rsidRPr="00500075">
        <w:br w:type="page"/>
      </w:r>
    </w:p>
    <w:p w:rsidR="003A4D31" w:rsidRPr="0050007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bCs/>
          <w:sz w:val="29"/>
          <w:szCs w:val="29"/>
        </w:rPr>
        <w:pPrChange w:id="65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00075">
        <w:rPr>
          <w:rFonts w:cs="CMBX12"/>
          <w:b/>
          <w:bCs/>
          <w:sz w:val="29"/>
          <w:szCs w:val="29"/>
        </w:rPr>
        <w:lastRenderedPageBreak/>
        <w:t>Reply to Examiner No. 3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65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 xml:space="preserve">Name of Student: </w:t>
      </w:r>
      <w:r w:rsidRPr="00280B43">
        <w:rPr>
          <w:rFonts w:eastAsia="CMR10" w:cs="CMR10"/>
          <w:sz w:val="24"/>
          <w:szCs w:val="24"/>
        </w:rPr>
        <w:t>Le Thanh Hai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65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 xml:space="preserve">Degree: </w:t>
      </w:r>
      <w:r w:rsidRPr="00280B43">
        <w:rPr>
          <w:rFonts w:eastAsia="CMR10" w:cs="CMR10"/>
          <w:sz w:val="24"/>
          <w:szCs w:val="24"/>
        </w:rPr>
        <w:t>Doctor of Philosophy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65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 xml:space="preserve">Thesis Title: </w:t>
      </w:r>
      <w:r w:rsidR="00606A87">
        <w:rPr>
          <w:rFonts w:eastAsia="CMR10" w:cs="CMR10"/>
          <w:sz w:val="24"/>
          <w:szCs w:val="24"/>
        </w:rPr>
        <w:t xml:space="preserve">Scalar &amp; </w:t>
      </w:r>
      <w:proofErr w:type="spellStart"/>
      <w:r w:rsidR="00606A87">
        <w:rPr>
          <w:rFonts w:eastAsia="CMR10" w:cs="CMR10"/>
          <w:sz w:val="24"/>
          <w:szCs w:val="24"/>
        </w:rPr>
        <w:t>Homoskedastic</w:t>
      </w:r>
      <w:proofErr w:type="spellEnd"/>
      <w:r w:rsidR="00606A87">
        <w:rPr>
          <w:rFonts w:eastAsia="CMR10" w:cs="CMR10"/>
          <w:sz w:val="24"/>
          <w:szCs w:val="24"/>
        </w:rPr>
        <w:t xml:space="preserve"> Models </w:t>
      </w:r>
      <w:r w:rsidRPr="00280B43">
        <w:rPr>
          <w:rFonts w:eastAsia="CMR10" w:cs="CMR10"/>
          <w:sz w:val="24"/>
          <w:szCs w:val="24"/>
        </w:rPr>
        <w:t>for SAR &amp; POLSAR data</w:t>
      </w:r>
    </w:p>
    <w:p w:rsidR="00606A87" w:rsidRDefault="00606A87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65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977F29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656" w:author="N Vun" w:date="2014-06-20T16:27:00Z">
            <w:rPr>
              <w:rFonts w:eastAsia="CMR10" w:cs="CMR10"/>
              <w:sz w:val="24"/>
              <w:szCs w:val="24"/>
            </w:rPr>
          </w:rPrChange>
        </w:rPr>
        <w:pPrChange w:id="65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77F29">
        <w:rPr>
          <w:rFonts w:eastAsia="CMR10" w:cs="CMR10"/>
          <w:b/>
          <w:sz w:val="24"/>
          <w:szCs w:val="24"/>
          <w:rPrChange w:id="658" w:author="N Vun" w:date="2014-06-20T16:27:00Z">
            <w:rPr>
              <w:rFonts w:eastAsia="CMR10" w:cs="CMR10"/>
              <w:sz w:val="24"/>
              <w:szCs w:val="24"/>
            </w:rPr>
          </w:rPrChange>
        </w:rPr>
        <w:t>I would like to thank Examiner No. 3 fo</w:t>
      </w:r>
      <w:r w:rsidR="00606A87" w:rsidRPr="00977F29">
        <w:rPr>
          <w:rFonts w:eastAsia="CMR10" w:cs="CMR10"/>
          <w:b/>
          <w:sz w:val="24"/>
          <w:szCs w:val="24"/>
          <w:rPrChange w:id="659" w:author="N Vun" w:date="2014-06-20T16:27:00Z">
            <w:rPr>
              <w:rFonts w:eastAsia="CMR10" w:cs="CMR10"/>
              <w:sz w:val="24"/>
              <w:szCs w:val="24"/>
            </w:rPr>
          </w:rPrChange>
        </w:rPr>
        <w:t xml:space="preserve">r the constructive comments and </w:t>
      </w:r>
      <w:r w:rsidRPr="00977F29">
        <w:rPr>
          <w:rFonts w:eastAsia="CMR10" w:cs="CMR10"/>
          <w:b/>
          <w:sz w:val="24"/>
          <w:szCs w:val="24"/>
          <w:rPrChange w:id="660" w:author="N Vun" w:date="2014-06-20T16:27:00Z">
            <w:rPr>
              <w:rFonts w:eastAsia="CMR10" w:cs="CMR10"/>
              <w:sz w:val="24"/>
              <w:szCs w:val="24"/>
            </w:rPr>
          </w:rPrChange>
        </w:rPr>
        <w:t>suggestions. Since these were presented in the order of the thesis' chapters, my responses below</w:t>
      </w:r>
      <w:r w:rsidR="00272D33" w:rsidRPr="00977F29">
        <w:rPr>
          <w:rFonts w:eastAsia="CMR10" w:cs="CMR10"/>
          <w:b/>
          <w:sz w:val="24"/>
          <w:szCs w:val="24"/>
          <w:rPrChange w:id="661" w:author="N Vun" w:date="2014-06-20T16:27:00Z">
            <w:rPr>
              <w:rFonts w:eastAsia="CMR10" w:cs="CMR10"/>
              <w:sz w:val="24"/>
              <w:szCs w:val="24"/>
            </w:rPr>
          </w:rPrChange>
        </w:rPr>
        <w:t xml:space="preserve"> will follow this sequence</w:t>
      </w:r>
      <w:r w:rsidRPr="00977F29">
        <w:rPr>
          <w:rFonts w:eastAsia="CMR10" w:cs="CMR10"/>
          <w:b/>
          <w:sz w:val="24"/>
          <w:szCs w:val="24"/>
          <w:rPrChange w:id="662" w:author="N Vun" w:date="2014-06-20T16:27:00Z">
            <w:rPr>
              <w:rFonts w:eastAsia="CMR10" w:cs="CMR10"/>
              <w:sz w:val="24"/>
              <w:szCs w:val="24"/>
            </w:rPr>
          </w:rPrChange>
        </w:rPr>
        <w:t>:</w:t>
      </w:r>
    </w:p>
    <w:p w:rsidR="00606A87" w:rsidRPr="00280B43" w:rsidRDefault="00606A87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66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66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>1. Overall Organization and presentation</w:t>
      </w:r>
    </w:p>
    <w:p w:rsidR="0094416E" w:rsidRDefault="0094416E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66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94416E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66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4416E">
        <w:rPr>
          <w:rFonts w:cs="CMTI10"/>
          <w:b/>
          <w:i/>
          <w:iCs/>
          <w:sz w:val="24"/>
          <w:szCs w:val="24"/>
        </w:rPr>
        <w:t>Comment:</w:t>
      </w:r>
    </w:p>
    <w:p w:rsidR="003A4D31" w:rsidRPr="00977F29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667" w:author="N Vun" w:date="2014-06-20T16:28:00Z">
            <w:rPr>
              <w:rFonts w:eastAsia="CMR10" w:cs="CMR10"/>
              <w:sz w:val="24"/>
              <w:szCs w:val="24"/>
            </w:rPr>
          </w:rPrChange>
        </w:rPr>
        <w:pPrChange w:id="66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977F29">
        <w:rPr>
          <w:rFonts w:eastAsia="CMR10" w:cs="CMR10"/>
          <w:b/>
          <w:sz w:val="24"/>
          <w:szCs w:val="24"/>
          <w:rPrChange w:id="669" w:author="N Vun" w:date="2014-06-20T16:28:00Z">
            <w:rPr>
              <w:rFonts w:eastAsia="CMR10" w:cs="CMR10"/>
              <w:sz w:val="24"/>
              <w:szCs w:val="24"/>
            </w:rPr>
          </w:rPrChange>
        </w:rPr>
        <w:t>The presentation needs to be considerable improved.</w:t>
      </w:r>
      <w:ins w:id="670" w:author="N Vun" w:date="2014-06-20T16:28:00Z">
        <w:r w:rsidR="00977F29">
          <w:rPr>
            <w:rFonts w:eastAsia="CMR10" w:cs="CMR10"/>
            <w:b/>
            <w:sz w:val="24"/>
            <w:szCs w:val="24"/>
          </w:rPr>
          <w:t xml:space="preserve"> </w:t>
        </w:r>
      </w:ins>
    </w:p>
    <w:p w:rsidR="003A4D31" w:rsidRPr="00280B43" w:rsidDel="003E4A7C" w:rsidRDefault="003A4D31">
      <w:pPr>
        <w:autoSpaceDE w:val="0"/>
        <w:autoSpaceDN w:val="0"/>
        <w:adjustRightInd w:val="0"/>
        <w:spacing w:after="0" w:line="240" w:lineRule="auto"/>
        <w:jc w:val="both"/>
        <w:rPr>
          <w:del w:id="671" w:author="N Vun" w:date="2014-06-20T16:37:00Z"/>
          <w:rFonts w:cs="CMTI10"/>
          <w:i/>
          <w:iCs/>
          <w:sz w:val="24"/>
          <w:szCs w:val="24"/>
        </w:rPr>
        <w:pPrChange w:id="67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673" w:author="N Vun" w:date="2014-06-20T16:37:00Z">
        <w:r w:rsidRPr="00280B43" w:rsidDel="003E4A7C">
          <w:rPr>
            <w:rFonts w:cs="CMTI10"/>
            <w:i/>
            <w:iCs/>
            <w:sz w:val="24"/>
            <w:szCs w:val="24"/>
          </w:rPr>
          <w:delText>Reply:</w:delText>
        </w:r>
      </w:del>
    </w:p>
    <w:p w:rsidR="003E4A7C" w:rsidDel="003E4A7C" w:rsidRDefault="003E4A7C" w:rsidP="003E4A7C">
      <w:pPr>
        <w:autoSpaceDE w:val="0"/>
        <w:autoSpaceDN w:val="0"/>
        <w:adjustRightInd w:val="0"/>
        <w:spacing w:after="0" w:line="240" w:lineRule="auto"/>
        <w:jc w:val="both"/>
        <w:rPr>
          <w:del w:id="674" w:author="N Vun" w:date="2014-06-20T16:37:00Z"/>
          <w:rFonts w:eastAsia="CMR10" w:cs="CMR10"/>
          <w:sz w:val="24"/>
          <w:szCs w:val="24"/>
        </w:rPr>
      </w:pPr>
      <w:moveToRangeStart w:id="675" w:author="N Vun" w:date="2014-06-20T16:35:00Z" w:name="move391045481"/>
      <w:moveTo w:id="676" w:author="N Vun" w:date="2014-06-20T16:35:00Z">
        <w:del w:id="677" w:author="N Vun" w:date="2014-06-20T16:37:00Z">
          <w:r w:rsidRPr="00280B43" w:rsidDel="003E4A7C">
            <w:rPr>
              <w:rFonts w:eastAsia="CMR10" w:cs="CMR10"/>
              <w:sz w:val="24"/>
              <w:szCs w:val="24"/>
            </w:rPr>
            <w:delText xml:space="preserve">I greatly appreciate the Examiners' help in making this thesis </w:delText>
          </w:r>
          <w:r w:rsidDel="003E4A7C">
            <w:rPr>
              <w:rFonts w:eastAsia="CMR10" w:cs="CMR10"/>
              <w:sz w:val="24"/>
              <w:szCs w:val="24"/>
            </w:rPr>
            <w:delText xml:space="preserve">a better and </w:delText>
          </w:r>
          <w:r w:rsidRPr="00280B43" w:rsidDel="003E4A7C">
            <w:rPr>
              <w:rFonts w:eastAsia="CMR10" w:cs="CMR10"/>
              <w:sz w:val="24"/>
              <w:szCs w:val="24"/>
            </w:rPr>
            <w:delText>improved version!</w:delText>
          </w:r>
        </w:del>
      </w:moveTo>
    </w:p>
    <w:moveToRangeEnd w:id="675"/>
    <w:p w:rsidR="003A4D31" w:rsidDel="003E4A7C" w:rsidRDefault="003A4D31">
      <w:pPr>
        <w:autoSpaceDE w:val="0"/>
        <w:autoSpaceDN w:val="0"/>
        <w:adjustRightInd w:val="0"/>
        <w:spacing w:after="0" w:line="240" w:lineRule="auto"/>
        <w:jc w:val="both"/>
        <w:rPr>
          <w:del w:id="678" w:author="N Vun" w:date="2014-06-20T16:37:00Z"/>
          <w:rFonts w:eastAsia="CMR10" w:cs="CMR10"/>
          <w:sz w:val="24"/>
          <w:szCs w:val="24"/>
        </w:rPr>
        <w:pPrChange w:id="67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680" w:author="N Vun" w:date="2014-06-20T16:37:00Z">
        <w:r w:rsidRPr="00280B43" w:rsidDel="003E4A7C">
          <w:rPr>
            <w:rFonts w:eastAsia="CMR10" w:cs="CMR10"/>
            <w:sz w:val="24"/>
            <w:szCs w:val="24"/>
          </w:rPr>
          <w:delText>The presentation has been improved acc</w:delText>
        </w:r>
        <w:r w:rsidR="00E35A93" w:rsidDel="003E4A7C">
          <w:rPr>
            <w:rFonts w:eastAsia="CMR10" w:cs="CMR10"/>
            <w:sz w:val="24"/>
            <w:szCs w:val="24"/>
          </w:rPr>
          <w:delText>ording to the Examiners' sugges</w:delText>
        </w:r>
        <w:r w:rsidRPr="00280B43" w:rsidDel="003E4A7C">
          <w:rPr>
            <w:rFonts w:eastAsia="CMR10" w:cs="CMR10"/>
            <w:sz w:val="24"/>
            <w:szCs w:val="24"/>
          </w:rPr>
          <w:delText>tions.</w:delText>
        </w:r>
      </w:del>
      <w:moveFromRangeStart w:id="681" w:author="N Vun" w:date="2014-06-20T16:35:00Z" w:name="move391045481"/>
      <w:moveFrom w:id="682" w:author="N Vun" w:date="2014-06-20T16:35:00Z">
        <w:del w:id="683" w:author="N Vun" w:date="2014-06-20T16:37:00Z">
          <w:r w:rsidRPr="00280B43" w:rsidDel="003E4A7C">
            <w:rPr>
              <w:rFonts w:eastAsia="CMR10" w:cs="CMR10"/>
              <w:sz w:val="24"/>
              <w:szCs w:val="24"/>
            </w:rPr>
            <w:delText xml:space="preserve"> I greatly appreciate the Examiners' help in making this thesis </w:delText>
          </w:r>
          <w:r w:rsidR="00E15E2B" w:rsidDel="003E4A7C">
            <w:rPr>
              <w:rFonts w:eastAsia="CMR10" w:cs="CMR10"/>
              <w:sz w:val="24"/>
              <w:szCs w:val="24"/>
            </w:rPr>
            <w:delText xml:space="preserve">a better and </w:delText>
          </w:r>
          <w:r w:rsidRPr="00280B43" w:rsidDel="003E4A7C">
            <w:rPr>
              <w:rFonts w:eastAsia="CMR10" w:cs="CMR10"/>
              <w:sz w:val="24"/>
              <w:szCs w:val="24"/>
            </w:rPr>
            <w:delText>improved version!</w:delText>
          </w:r>
        </w:del>
      </w:moveFrom>
    </w:p>
    <w:moveFromRangeEnd w:id="681"/>
    <w:p w:rsidR="00E35A93" w:rsidRPr="00280B43" w:rsidDel="003E4A7C" w:rsidRDefault="00E35A93">
      <w:pPr>
        <w:autoSpaceDE w:val="0"/>
        <w:autoSpaceDN w:val="0"/>
        <w:adjustRightInd w:val="0"/>
        <w:spacing w:after="0" w:line="240" w:lineRule="auto"/>
        <w:jc w:val="both"/>
        <w:rPr>
          <w:del w:id="684" w:author="N Vun" w:date="2014-06-20T16:37:00Z"/>
          <w:rFonts w:eastAsia="CMR10" w:cs="CMR10"/>
          <w:sz w:val="24"/>
          <w:szCs w:val="24"/>
        </w:rPr>
        <w:pPrChange w:id="68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B675A2" w:rsidDel="003E4A7C" w:rsidRDefault="003A4D31">
      <w:pPr>
        <w:autoSpaceDE w:val="0"/>
        <w:autoSpaceDN w:val="0"/>
        <w:adjustRightInd w:val="0"/>
        <w:spacing w:after="0" w:line="240" w:lineRule="auto"/>
        <w:jc w:val="both"/>
        <w:rPr>
          <w:del w:id="686" w:author="N Vun" w:date="2014-06-20T16:37:00Z"/>
          <w:rFonts w:cs="CMTI10"/>
          <w:b/>
          <w:i/>
          <w:iCs/>
          <w:sz w:val="24"/>
          <w:szCs w:val="24"/>
        </w:rPr>
        <w:pPrChange w:id="68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688" w:author="N Vun" w:date="2014-06-20T16:37:00Z">
        <w:r w:rsidRPr="00B675A2" w:rsidDel="003E4A7C">
          <w:rPr>
            <w:rFonts w:cs="CMTI10"/>
            <w:b/>
            <w:i/>
            <w:iCs/>
            <w:sz w:val="24"/>
            <w:szCs w:val="24"/>
          </w:rPr>
          <w:delText>Comment:</w:delText>
        </w:r>
      </w:del>
    </w:p>
    <w:p w:rsidR="003A4D31" w:rsidRPr="003E4A7C" w:rsidRDefault="003E4A7C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689" w:author="N Vun" w:date="2014-06-20T16:36:00Z">
            <w:rPr>
              <w:rFonts w:eastAsia="CMR10" w:cs="CMR10"/>
              <w:sz w:val="24"/>
              <w:szCs w:val="24"/>
            </w:rPr>
          </w:rPrChange>
        </w:rPr>
        <w:pPrChange w:id="69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691" w:author="N Vun" w:date="2014-06-20T16:37:00Z">
        <w:r>
          <w:rPr>
            <w:rFonts w:eastAsia="CMR10" w:cs="CMR10"/>
            <w:b/>
            <w:sz w:val="24"/>
            <w:szCs w:val="24"/>
          </w:rPr>
          <w:t xml:space="preserve">For example, </w:t>
        </w:r>
      </w:ins>
      <w:r w:rsidR="003A4D31" w:rsidRPr="003E4A7C">
        <w:rPr>
          <w:rFonts w:eastAsia="CMR10" w:cs="CMR10"/>
          <w:b/>
          <w:sz w:val="24"/>
          <w:szCs w:val="24"/>
          <w:rPrChange w:id="692" w:author="N Vun" w:date="2014-06-20T16:36:00Z">
            <w:rPr>
              <w:rFonts w:eastAsia="CMR10" w:cs="CMR10"/>
              <w:sz w:val="24"/>
              <w:szCs w:val="24"/>
            </w:rPr>
          </w:rPrChange>
        </w:rPr>
        <w:t xml:space="preserve">Chapter 3 and 4 talks about models, but </w:t>
      </w:r>
      <w:r w:rsidR="00B675A2" w:rsidRPr="003E4A7C">
        <w:rPr>
          <w:rFonts w:eastAsia="CMR10" w:cs="CMR10"/>
          <w:b/>
          <w:sz w:val="24"/>
          <w:szCs w:val="24"/>
          <w:rPrChange w:id="693" w:author="N Vun" w:date="2014-06-20T16:36:00Z">
            <w:rPr>
              <w:rFonts w:eastAsia="CMR10" w:cs="CMR10"/>
              <w:sz w:val="24"/>
              <w:szCs w:val="24"/>
            </w:rPr>
          </w:rPrChange>
        </w:rPr>
        <w:t xml:space="preserve">these models were not organized </w:t>
      </w:r>
      <w:r w:rsidR="003A4D31" w:rsidRPr="003E4A7C">
        <w:rPr>
          <w:rFonts w:eastAsia="CMR10" w:cs="CMR10"/>
          <w:b/>
          <w:sz w:val="24"/>
          <w:szCs w:val="24"/>
          <w:rPrChange w:id="694" w:author="N Vun" w:date="2014-06-20T16:36:00Z">
            <w:rPr>
              <w:rFonts w:eastAsia="CMR10" w:cs="CMR10"/>
              <w:sz w:val="24"/>
              <w:szCs w:val="24"/>
            </w:rPr>
          </w:rPrChange>
        </w:rPr>
        <w:t>into sections with appropriate headings ...</w:t>
      </w:r>
      <w:r w:rsidR="00B675A2" w:rsidRPr="003E4A7C">
        <w:rPr>
          <w:rFonts w:eastAsia="CMR10" w:cs="CMR10"/>
          <w:b/>
          <w:sz w:val="24"/>
          <w:szCs w:val="24"/>
          <w:rPrChange w:id="695" w:author="N Vun" w:date="2014-06-20T16:36:00Z">
            <w:rPr>
              <w:rFonts w:eastAsia="CMR10" w:cs="CMR10"/>
              <w:sz w:val="24"/>
              <w:szCs w:val="24"/>
            </w:rPr>
          </w:rPrChange>
        </w:rPr>
        <w:t xml:space="preserve"> (see my comments in the respec</w:t>
      </w:r>
      <w:r w:rsidR="003A4D31" w:rsidRPr="003E4A7C">
        <w:rPr>
          <w:rFonts w:eastAsia="CMR10" w:cs="CMR10"/>
          <w:b/>
          <w:sz w:val="24"/>
          <w:szCs w:val="24"/>
          <w:rPrChange w:id="696" w:author="N Vun" w:date="2014-06-20T16:36:00Z">
            <w:rPr>
              <w:rFonts w:eastAsia="CMR10" w:cs="CMR10"/>
              <w:sz w:val="24"/>
              <w:szCs w:val="24"/>
            </w:rPr>
          </w:rPrChange>
        </w:rPr>
        <w:t>tive chapter below).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69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E4A7C" w:rsidRDefault="003E4A7C" w:rsidP="003E4A7C">
      <w:pPr>
        <w:autoSpaceDE w:val="0"/>
        <w:autoSpaceDN w:val="0"/>
        <w:adjustRightInd w:val="0"/>
        <w:spacing w:after="0" w:line="240" w:lineRule="auto"/>
        <w:jc w:val="both"/>
        <w:rPr>
          <w:ins w:id="698" w:author="N Vun" w:date="2014-06-20T16:37:00Z"/>
          <w:rFonts w:eastAsia="CMR10" w:cs="CMR10"/>
          <w:sz w:val="24"/>
          <w:szCs w:val="24"/>
        </w:rPr>
      </w:pPr>
      <w:ins w:id="699" w:author="N Vun" w:date="2014-06-20T16:37:00Z">
        <w:r w:rsidRPr="00280B43">
          <w:rPr>
            <w:rFonts w:eastAsia="CMR10" w:cs="CMR10"/>
            <w:sz w:val="24"/>
            <w:szCs w:val="24"/>
          </w:rPr>
          <w:t xml:space="preserve">I greatly appreciate the Examiners' </w:t>
        </w:r>
      </w:ins>
      <w:ins w:id="700" w:author="Exam" w:date="2014-06-20T23:38:00Z">
        <w:r w:rsidR="00F52493">
          <w:rPr>
            <w:rFonts w:eastAsia="CMR10" w:cs="CMR10"/>
            <w:sz w:val="24"/>
            <w:szCs w:val="24"/>
          </w:rPr>
          <w:t xml:space="preserve">suggestions </w:t>
        </w:r>
      </w:ins>
      <w:ins w:id="701" w:author="N Vun" w:date="2014-06-20T16:37:00Z">
        <w:del w:id="702" w:author="Exam" w:date="2014-06-20T23:38:00Z">
          <w:r w:rsidRPr="00280B43" w:rsidDel="00F52493">
            <w:rPr>
              <w:rFonts w:eastAsia="CMR10" w:cs="CMR10"/>
              <w:sz w:val="24"/>
              <w:szCs w:val="24"/>
            </w:rPr>
            <w:delText>help</w:delText>
          </w:r>
        </w:del>
        <w:r w:rsidRPr="00280B43">
          <w:rPr>
            <w:rFonts w:eastAsia="CMR10" w:cs="CMR10"/>
            <w:sz w:val="24"/>
            <w:szCs w:val="24"/>
          </w:rPr>
          <w:t xml:space="preserve"> in making this thesis </w:t>
        </w:r>
        <w:r>
          <w:rPr>
            <w:rFonts w:eastAsia="CMR10" w:cs="CMR10"/>
            <w:sz w:val="24"/>
            <w:szCs w:val="24"/>
          </w:rPr>
          <w:t xml:space="preserve">a better and </w:t>
        </w:r>
        <w:r w:rsidRPr="00280B43">
          <w:rPr>
            <w:rFonts w:eastAsia="CMR10" w:cs="CMR10"/>
            <w:sz w:val="24"/>
            <w:szCs w:val="24"/>
          </w:rPr>
          <w:t>improved version!</w:t>
        </w:r>
      </w:ins>
    </w:p>
    <w:p w:rsidR="003E4A7C" w:rsidRDefault="003E4A7C" w:rsidP="003E4A7C">
      <w:pPr>
        <w:autoSpaceDE w:val="0"/>
        <w:autoSpaceDN w:val="0"/>
        <w:adjustRightInd w:val="0"/>
        <w:spacing w:after="0" w:line="240" w:lineRule="auto"/>
        <w:jc w:val="both"/>
        <w:rPr>
          <w:ins w:id="703" w:author="Exam" w:date="2014-06-21T11:53:00Z"/>
          <w:rFonts w:eastAsia="CMR10" w:cs="CMR10"/>
          <w:sz w:val="24"/>
          <w:szCs w:val="24"/>
        </w:rPr>
      </w:pPr>
      <w:ins w:id="704" w:author="N Vun" w:date="2014-06-20T16:37:00Z">
        <w:r w:rsidRPr="00280B43">
          <w:rPr>
            <w:rFonts w:eastAsia="CMR10" w:cs="CMR10"/>
            <w:sz w:val="24"/>
            <w:szCs w:val="24"/>
          </w:rPr>
          <w:t>The presentation has been improved acc</w:t>
        </w:r>
        <w:r>
          <w:rPr>
            <w:rFonts w:eastAsia="CMR10" w:cs="CMR10"/>
            <w:sz w:val="24"/>
            <w:szCs w:val="24"/>
          </w:rPr>
          <w:t>ording to the Examiners' sugges</w:t>
        </w:r>
        <w:r w:rsidRPr="00280B43">
          <w:rPr>
            <w:rFonts w:eastAsia="CMR10" w:cs="CMR10"/>
            <w:sz w:val="24"/>
            <w:szCs w:val="24"/>
          </w:rPr>
          <w:t>tions.</w:t>
        </w:r>
        <w:r>
          <w:rPr>
            <w:rFonts w:eastAsia="CMR10" w:cs="CMR10"/>
            <w:sz w:val="24"/>
            <w:szCs w:val="24"/>
          </w:rPr>
          <w:t xml:space="preserve"> These cha</w:t>
        </w:r>
      </w:ins>
      <w:ins w:id="705" w:author="Exam" w:date="2014-06-20T23:39:00Z">
        <w:r w:rsidR="00F52493">
          <w:rPr>
            <w:rFonts w:eastAsia="CMR10" w:cs="CMR10"/>
            <w:sz w:val="24"/>
            <w:szCs w:val="24"/>
          </w:rPr>
          <w:t>n</w:t>
        </w:r>
      </w:ins>
      <w:ins w:id="706" w:author="N Vun" w:date="2014-06-20T16:37:00Z">
        <w:r>
          <w:rPr>
            <w:rFonts w:eastAsia="CMR10" w:cs="CMR10"/>
            <w:sz w:val="24"/>
            <w:szCs w:val="24"/>
          </w:rPr>
          <w:t>ges are as follows:</w:t>
        </w:r>
      </w:ins>
    </w:p>
    <w:p w:rsidR="00705DE2" w:rsidRDefault="00705DE2" w:rsidP="003E4A7C">
      <w:pPr>
        <w:autoSpaceDE w:val="0"/>
        <w:autoSpaceDN w:val="0"/>
        <w:adjustRightInd w:val="0"/>
        <w:spacing w:after="0" w:line="240" w:lineRule="auto"/>
        <w:jc w:val="both"/>
        <w:rPr>
          <w:ins w:id="707" w:author="Exam" w:date="2014-06-21T11:53:00Z"/>
          <w:rFonts w:eastAsia="CMR10" w:cs="CMR10"/>
          <w:sz w:val="24"/>
          <w:szCs w:val="24"/>
        </w:rPr>
      </w:pPr>
      <w:ins w:id="708" w:author="Exam" w:date="2014-06-21T11:53:00Z">
        <w:r>
          <w:rPr>
            <w:rFonts w:eastAsia="CMR10" w:cs="CMR10"/>
            <w:sz w:val="24"/>
            <w:szCs w:val="24"/>
          </w:rPr>
          <w:t xml:space="preserve"> :</w:t>
        </w:r>
      </w:ins>
    </w:p>
    <w:p w:rsidR="00705DE2" w:rsidRDefault="00705DE2" w:rsidP="003E4A7C">
      <w:pPr>
        <w:autoSpaceDE w:val="0"/>
        <w:autoSpaceDN w:val="0"/>
        <w:adjustRightInd w:val="0"/>
        <w:spacing w:after="0" w:line="240" w:lineRule="auto"/>
        <w:jc w:val="both"/>
        <w:rPr>
          <w:ins w:id="709" w:author="N Vun" w:date="2014-06-20T16:37:00Z"/>
          <w:rFonts w:eastAsia="CMR10" w:cs="CMR10"/>
          <w:sz w:val="24"/>
          <w:szCs w:val="24"/>
        </w:rPr>
      </w:pPr>
      <w:ins w:id="710" w:author="Exam" w:date="2014-06-21T11:53:00Z">
        <w:r>
          <w:rPr>
            <w:rFonts w:eastAsia="CMR10" w:cs="CMR10"/>
            <w:sz w:val="24"/>
            <w:szCs w:val="24"/>
          </w:rPr>
          <w:t xml:space="preserve"> :</w:t>
        </w:r>
      </w:ins>
    </w:p>
    <w:p w:rsidR="0048619D" w:rsidDel="003E4A7C" w:rsidRDefault="0048619D">
      <w:pPr>
        <w:autoSpaceDE w:val="0"/>
        <w:autoSpaceDN w:val="0"/>
        <w:adjustRightInd w:val="0"/>
        <w:spacing w:after="0" w:line="240" w:lineRule="auto"/>
        <w:jc w:val="both"/>
        <w:rPr>
          <w:del w:id="711" w:author="N Vun" w:date="2014-06-20T16:37:00Z"/>
          <w:rFonts w:eastAsia="CMR10" w:cs="CMR10"/>
          <w:sz w:val="24"/>
          <w:szCs w:val="24"/>
        </w:rPr>
        <w:pPrChange w:id="71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713" w:author="N Vun" w:date="2014-06-20T16:37:00Z">
        <w:r w:rsidDel="003E4A7C">
          <w:rPr>
            <w:rFonts w:eastAsia="CMR10" w:cs="CMR10"/>
            <w:sz w:val="24"/>
            <w:szCs w:val="24"/>
          </w:rPr>
          <w:delText>Appropriate headings are included now.</w:delText>
        </w:r>
      </w:del>
    </w:p>
    <w:p w:rsidR="003A4D31" w:rsidRPr="0048619D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trike/>
          <w:sz w:val="24"/>
          <w:szCs w:val="24"/>
        </w:rPr>
        <w:pPrChange w:id="71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48619D">
        <w:rPr>
          <w:rFonts w:eastAsia="CMR10" w:cs="CMR10"/>
          <w:strike/>
          <w:sz w:val="24"/>
          <w:szCs w:val="24"/>
        </w:rPr>
        <w:t xml:space="preserve">Since the </w:t>
      </w:r>
      <w:proofErr w:type="gramStart"/>
      <w:r w:rsidRPr="0048619D">
        <w:rPr>
          <w:rFonts w:eastAsia="CMR10" w:cs="CMR10"/>
          <w:strike/>
          <w:sz w:val="24"/>
          <w:szCs w:val="24"/>
        </w:rPr>
        <w:t>organization for the Examiner's co</w:t>
      </w:r>
      <w:r w:rsidR="0048619D" w:rsidRPr="0048619D">
        <w:rPr>
          <w:rFonts w:eastAsia="CMR10" w:cs="CMR10"/>
          <w:strike/>
          <w:sz w:val="24"/>
          <w:szCs w:val="24"/>
        </w:rPr>
        <w:t xml:space="preserve">mments as well as for my answer </w:t>
      </w:r>
      <w:r w:rsidRPr="0048619D">
        <w:rPr>
          <w:rFonts w:eastAsia="CMR10" w:cs="CMR10"/>
          <w:strike/>
          <w:sz w:val="24"/>
          <w:szCs w:val="24"/>
        </w:rPr>
        <w:t>are</w:t>
      </w:r>
      <w:proofErr w:type="gramEnd"/>
      <w:r w:rsidRPr="0048619D">
        <w:rPr>
          <w:rFonts w:eastAsia="CMR10" w:cs="CMR10"/>
          <w:strike/>
          <w:sz w:val="24"/>
          <w:szCs w:val="24"/>
        </w:rPr>
        <w:t xml:space="preserve"> based on chapters, please see my reply in the corresponding chapters</w:t>
      </w:r>
      <w:r w:rsidR="0048619D" w:rsidRPr="0048619D">
        <w:rPr>
          <w:rFonts w:eastAsia="CMR10" w:cs="CMR10"/>
          <w:strike/>
          <w:sz w:val="24"/>
          <w:szCs w:val="24"/>
        </w:rPr>
        <w:t xml:space="preserve"> </w:t>
      </w:r>
      <w:r w:rsidRPr="0048619D">
        <w:rPr>
          <w:rFonts w:eastAsia="CMR10" w:cs="CMR10"/>
          <w:strike/>
          <w:sz w:val="24"/>
          <w:szCs w:val="24"/>
        </w:rPr>
        <w:t>below.</w:t>
      </w:r>
    </w:p>
    <w:p w:rsidR="0048619D" w:rsidRPr="00280B43" w:rsidRDefault="0048619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1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48619D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71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48619D">
        <w:rPr>
          <w:rFonts w:cs="CMTI10"/>
          <w:b/>
          <w:i/>
          <w:iCs/>
          <w:sz w:val="24"/>
          <w:szCs w:val="24"/>
        </w:rPr>
        <w:t>Comment:</w:t>
      </w:r>
    </w:p>
    <w:p w:rsidR="003A4D31" w:rsidRPr="003E4A7C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717" w:author="N Vun" w:date="2014-06-20T16:36:00Z">
            <w:rPr>
              <w:rFonts w:eastAsia="CMR10" w:cs="CMR10"/>
              <w:sz w:val="24"/>
              <w:szCs w:val="24"/>
            </w:rPr>
          </w:rPrChange>
        </w:rPr>
        <w:pPrChange w:id="71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E4A7C">
        <w:rPr>
          <w:rFonts w:eastAsia="CMR10" w:cs="CMR10"/>
          <w:b/>
          <w:sz w:val="24"/>
          <w:szCs w:val="24"/>
          <w:rPrChange w:id="719" w:author="N Vun" w:date="2014-06-20T16:36:00Z">
            <w:rPr>
              <w:rFonts w:eastAsia="CMR10" w:cs="CMR10"/>
              <w:sz w:val="24"/>
              <w:szCs w:val="24"/>
            </w:rPr>
          </w:rPrChange>
        </w:rPr>
        <w:t>Page ii of the Contents section is missing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72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2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Page numbers have been added for the Contents section</w:t>
      </w:r>
      <w:ins w:id="722" w:author="Exam" w:date="2014-06-21T11:55:00Z">
        <w:r w:rsidR="00705DE2">
          <w:rPr>
            <w:rFonts w:eastAsia="CMR10" w:cs="CMR10"/>
            <w:sz w:val="24"/>
            <w:szCs w:val="24"/>
          </w:rPr>
          <w:t xml:space="preserve"> on </w:t>
        </w:r>
        <w:proofErr w:type="gramStart"/>
        <w:r w:rsidR="00705DE2">
          <w:rPr>
            <w:rFonts w:eastAsia="CMR10" w:cs="CMR10"/>
            <w:sz w:val="24"/>
            <w:szCs w:val="24"/>
          </w:rPr>
          <w:t>page ..</w:t>
        </w:r>
      </w:ins>
      <w:proofErr w:type="gramEnd"/>
    </w:p>
    <w:p w:rsidR="00AA0BAE" w:rsidRPr="00280B43" w:rsidRDefault="00AA0BAE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2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F5249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  <w:rPrChange w:id="724" w:author="Exam" w:date="2014-06-20T23:40:00Z">
            <w:rPr>
              <w:rFonts w:cs="CMTI10"/>
              <w:b/>
              <w:i/>
              <w:iCs/>
              <w:sz w:val="24"/>
              <w:szCs w:val="24"/>
            </w:rPr>
          </w:rPrChange>
        </w:rPr>
        <w:pPrChange w:id="72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F52493">
        <w:rPr>
          <w:rFonts w:cs="CMTI10"/>
          <w:i/>
          <w:iCs/>
          <w:sz w:val="24"/>
          <w:szCs w:val="24"/>
          <w:rPrChange w:id="726" w:author="Exam" w:date="2014-06-20T23:40:00Z">
            <w:rPr>
              <w:rFonts w:cs="CMTI10"/>
              <w:b/>
              <w:i/>
              <w:iCs/>
              <w:sz w:val="24"/>
              <w:szCs w:val="24"/>
            </w:rPr>
          </w:rPrChange>
        </w:rPr>
        <w:t>Comment:</w:t>
      </w:r>
    </w:p>
    <w:p w:rsidR="003A4D31" w:rsidRPr="00705DE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727" w:author="Exam" w:date="2014-06-21T11:55:00Z">
            <w:rPr>
              <w:rFonts w:eastAsia="CMR10" w:cs="CMR10"/>
              <w:sz w:val="24"/>
              <w:szCs w:val="24"/>
            </w:rPr>
          </w:rPrChange>
        </w:rPr>
        <w:pPrChange w:id="72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eastAsia="CMR10" w:cs="CMR10"/>
          <w:b/>
          <w:sz w:val="24"/>
          <w:szCs w:val="24"/>
          <w:rPrChange w:id="729" w:author="Exam" w:date="2014-06-21T11:55:00Z">
            <w:rPr>
              <w:rFonts w:eastAsia="CMR10" w:cs="CMR10"/>
              <w:sz w:val="24"/>
              <w:szCs w:val="24"/>
            </w:rPr>
          </w:rPrChange>
        </w:rPr>
        <w:t>Usually, a Glossary is put at the end of the document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73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AA0BAE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3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>
        <w:rPr>
          <w:rFonts w:eastAsia="CMR10" w:cs="CMR10"/>
          <w:sz w:val="24"/>
          <w:szCs w:val="24"/>
        </w:rPr>
        <w:t xml:space="preserve">The </w:t>
      </w:r>
      <w:r w:rsidR="003A4D31" w:rsidRPr="00280B43">
        <w:rPr>
          <w:rFonts w:eastAsia="CMR10" w:cs="CMR10"/>
          <w:sz w:val="24"/>
          <w:szCs w:val="24"/>
        </w:rPr>
        <w:t>Glossary section</w:t>
      </w:r>
      <w:r>
        <w:rPr>
          <w:rFonts w:eastAsia="CMR10" w:cs="CMR10"/>
          <w:sz w:val="24"/>
          <w:szCs w:val="24"/>
        </w:rPr>
        <w:t xml:space="preserve"> is now placed at the end of the thesis</w:t>
      </w:r>
      <w:ins w:id="732" w:author="Exam" w:date="2014-06-21T11:55:00Z">
        <w:r w:rsidR="00705DE2">
          <w:rPr>
            <w:rFonts w:eastAsia="CMR10" w:cs="CMR10"/>
            <w:sz w:val="24"/>
            <w:szCs w:val="24"/>
          </w:rPr>
          <w:t xml:space="preserve">, starting from </w:t>
        </w:r>
        <w:proofErr w:type="gramStart"/>
        <w:r w:rsidR="00705DE2">
          <w:rPr>
            <w:rFonts w:eastAsia="CMR10" w:cs="CMR10"/>
            <w:sz w:val="24"/>
            <w:szCs w:val="24"/>
          </w:rPr>
          <w:t>page ..</w:t>
        </w:r>
      </w:ins>
      <w:proofErr w:type="gramEnd"/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3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F5249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  <w:rPrChange w:id="734" w:author="Exam" w:date="2014-06-20T23:40:00Z">
            <w:rPr>
              <w:rFonts w:cs="CMTI10"/>
              <w:b/>
              <w:i/>
              <w:iCs/>
              <w:sz w:val="24"/>
              <w:szCs w:val="24"/>
            </w:rPr>
          </w:rPrChange>
        </w:rPr>
        <w:pPrChange w:id="73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F52493">
        <w:rPr>
          <w:rFonts w:cs="CMTI10"/>
          <w:i/>
          <w:iCs/>
          <w:sz w:val="24"/>
          <w:szCs w:val="24"/>
          <w:rPrChange w:id="736" w:author="Exam" w:date="2014-06-20T23:40:00Z">
            <w:rPr>
              <w:rFonts w:cs="CMTI10"/>
              <w:b/>
              <w:i/>
              <w:iCs/>
              <w:sz w:val="24"/>
              <w:szCs w:val="24"/>
            </w:rPr>
          </w:rPrChange>
        </w:rPr>
        <w:t>Comment:</w:t>
      </w:r>
    </w:p>
    <w:p w:rsidR="003A4D31" w:rsidRPr="00705DE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737" w:author="Exam" w:date="2014-06-21T11:55:00Z">
            <w:rPr>
              <w:rFonts w:eastAsia="CMR10" w:cs="CMR10"/>
              <w:sz w:val="24"/>
              <w:szCs w:val="24"/>
            </w:rPr>
          </w:rPrChange>
        </w:rPr>
        <w:pPrChange w:id="73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eastAsia="CMR10" w:cs="CMR10"/>
          <w:b/>
          <w:sz w:val="24"/>
          <w:szCs w:val="24"/>
          <w:rPrChange w:id="739" w:author="Exam" w:date="2014-06-21T11:55:00Z">
            <w:rPr>
              <w:rFonts w:eastAsia="CMR10" w:cs="CMR10"/>
              <w:sz w:val="24"/>
              <w:szCs w:val="24"/>
            </w:rPr>
          </w:rPrChange>
        </w:rPr>
        <w:t>Why are some page numbers (</w:t>
      </w:r>
      <w:proofErr w:type="spellStart"/>
      <w:r w:rsidRPr="00705DE2">
        <w:rPr>
          <w:rFonts w:eastAsia="CMR10" w:cs="CMR10"/>
          <w:b/>
          <w:sz w:val="24"/>
          <w:szCs w:val="24"/>
          <w:rPrChange w:id="740" w:author="Exam" w:date="2014-06-21T11:55:00Z">
            <w:rPr>
              <w:rFonts w:eastAsia="CMR10" w:cs="CMR10"/>
              <w:sz w:val="24"/>
              <w:szCs w:val="24"/>
            </w:rPr>
          </w:rPrChange>
        </w:rPr>
        <w:t>ii</w:t>
      </w:r>
      <w:proofErr w:type="gramStart"/>
      <w:r w:rsidRPr="00705DE2">
        <w:rPr>
          <w:rFonts w:eastAsia="CMR10" w:cs="CMR10"/>
          <w:b/>
          <w:sz w:val="24"/>
          <w:szCs w:val="24"/>
          <w:rPrChange w:id="741" w:author="Exam" w:date="2014-06-21T11:55:00Z">
            <w:rPr>
              <w:rFonts w:eastAsia="CMR10" w:cs="CMR10"/>
              <w:sz w:val="24"/>
              <w:szCs w:val="24"/>
            </w:rPr>
          </w:rPrChange>
        </w:rPr>
        <w:t>,iii</w:t>
      </w:r>
      <w:proofErr w:type="spellEnd"/>
      <w:proofErr w:type="gramEnd"/>
      <w:r w:rsidRPr="00705DE2">
        <w:rPr>
          <w:rFonts w:eastAsia="CMR10" w:cs="CMR10"/>
          <w:b/>
          <w:sz w:val="24"/>
          <w:szCs w:val="24"/>
          <w:rPrChange w:id="742" w:author="Exam" w:date="2014-06-21T11:55:00Z">
            <w:rPr>
              <w:rFonts w:eastAsia="CMR10" w:cs="CMR10"/>
              <w:sz w:val="24"/>
              <w:szCs w:val="24"/>
            </w:rPr>
          </w:rPrChange>
        </w:rPr>
        <w:t xml:space="preserve"> ... </w:t>
      </w:r>
      <w:proofErr w:type="spellStart"/>
      <w:r w:rsidRPr="00705DE2">
        <w:rPr>
          <w:rFonts w:eastAsia="CMR10" w:cs="CMR10"/>
          <w:b/>
          <w:sz w:val="24"/>
          <w:szCs w:val="24"/>
          <w:rPrChange w:id="743" w:author="Exam" w:date="2014-06-21T11:55:00Z">
            <w:rPr>
              <w:rFonts w:eastAsia="CMR10" w:cs="CMR10"/>
              <w:sz w:val="24"/>
              <w:szCs w:val="24"/>
            </w:rPr>
          </w:rPrChange>
        </w:rPr>
        <w:t>ix,xi</w:t>
      </w:r>
      <w:proofErr w:type="spellEnd"/>
      <w:r w:rsidRPr="00705DE2">
        <w:rPr>
          <w:rFonts w:eastAsia="CMR10" w:cs="CMR10"/>
          <w:b/>
          <w:sz w:val="24"/>
          <w:szCs w:val="24"/>
          <w:rPrChange w:id="744" w:author="Exam" w:date="2014-06-21T11:55:00Z">
            <w:rPr>
              <w:rFonts w:eastAsia="CMR10" w:cs="CMR10"/>
              <w:sz w:val="24"/>
              <w:szCs w:val="24"/>
            </w:rPr>
          </w:rPrChange>
        </w:rPr>
        <w:t>) missing?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74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4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lastRenderedPageBreak/>
        <w:t xml:space="preserve">They were missing due to slight different in </w:t>
      </w:r>
      <w:r w:rsidR="00F83B36" w:rsidRPr="00280B43">
        <w:rPr>
          <w:rFonts w:eastAsia="CMR10" w:cs="CMR10"/>
          <w:sz w:val="24"/>
          <w:szCs w:val="24"/>
        </w:rPr>
        <w:t>behaviour</w:t>
      </w:r>
      <w:r w:rsidRPr="00280B43">
        <w:rPr>
          <w:rFonts w:eastAsia="CMR10" w:cs="CMR10"/>
          <w:sz w:val="24"/>
          <w:szCs w:val="24"/>
        </w:rPr>
        <w:t xml:space="preserve"> in Latex systems on</w:t>
      </w:r>
      <w:r w:rsidR="00F83B36">
        <w:rPr>
          <w:rFonts w:eastAsia="CMR10" w:cs="CMR10"/>
          <w:sz w:val="24"/>
          <w:szCs w:val="24"/>
        </w:rPr>
        <w:t xml:space="preserve"> </w:t>
      </w:r>
      <w:r w:rsidR="00D43C15">
        <w:rPr>
          <w:rFonts w:eastAsia="CMR10" w:cs="CMR10"/>
          <w:sz w:val="24"/>
          <w:szCs w:val="24"/>
        </w:rPr>
        <w:t>Windows and Linux. A fi</w:t>
      </w:r>
      <w:r w:rsidRPr="00280B43">
        <w:rPr>
          <w:rFonts w:eastAsia="CMR10" w:cs="CMR10"/>
          <w:sz w:val="24"/>
          <w:szCs w:val="24"/>
        </w:rPr>
        <w:t xml:space="preserve">x has been applied to ensure consistent </w:t>
      </w:r>
      <w:r w:rsidR="00F83B36">
        <w:rPr>
          <w:rFonts w:eastAsia="CMR10" w:cs="CMR10"/>
          <w:sz w:val="24"/>
          <w:szCs w:val="24"/>
        </w:rPr>
        <w:t xml:space="preserve">behaviour </w:t>
      </w:r>
      <w:r w:rsidRPr="00280B43">
        <w:rPr>
          <w:rFonts w:eastAsia="CMR10" w:cs="CMR10"/>
          <w:sz w:val="24"/>
          <w:szCs w:val="24"/>
        </w:rPr>
        <w:t xml:space="preserve">and the page numbers </w:t>
      </w:r>
      <w:r w:rsidR="0064402C">
        <w:rPr>
          <w:rFonts w:eastAsia="CMR10" w:cs="CMR10"/>
          <w:sz w:val="24"/>
          <w:szCs w:val="24"/>
        </w:rPr>
        <w:t>are now printed out correctly</w:t>
      </w:r>
      <w:ins w:id="747" w:author="Exam" w:date="2014-06-21T11:56:00Z">
        <w:r w:rsidR="00705DE2">
          <w:rPr>
            <w:rFonts w:eastAsia="CMR10" w:cs="CMR10"/>
            <w:sz w:val="24"/>
            <w:szCs w:val="24"/>
          </w:rPr>
          <w:t xml:space="preserve"> as shown in page …</w:t>
        </w:r>
      </w:ins>
      <w:r w:rsidRPr="00280B43">
        <w:rPr>
          <w:rFonts w:eastAsia="CMR10" w:cs="CMR10"/>
          <w:sz w:val="24"/>
          <w:szCs w:val="24"/>
        </w:rPr>
        <w:t>.</w:t>
      </w:r>
    </w:p>
    <w:p w:rsidR="0064402C" w:rsidRPr="00280B43" w:rsidRDefault="0064402C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4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64402C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74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64402C">
        <w:rPr>
          <w:rFonts w:cs="CMTI10"/>
          <w:b/>
          <w:i/>
          <w:iCs/>
          <w:sz w:val="24"/>
          <w:szCs w:val="24"/>
        </w:rPr>
        <w:t>Comment:</w:t>
      </w:r>
    </w:p>
    <w:p w:rsidR="003A4D31" w:rsidRPr="00F5249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750" w:author="Exam" w:date="2014-06-20T23:40:00Z">
            <w:rPr>
              <w:rFonts w:eastAsia="CMR10" w:cs="CMR10"/>
              <w:sz w:val="24"/>
              <w:szCs w:val="24"/>
            </w:rPr>
          </w:rPrChange>
        </w:rPr>
        <w:pPrChange w:id="75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F52493">
        <w:rPr>
          <w:rFonts w:eastAsia="CMR10" w:cs="CMR10"/>
          <w:b/>
          <w:sz w:val="24"/>
          <w:szCs w:val="24"/>
          <w:rPrChange w:id="752" w:author="Exam" w:date="2014-06-20T23:40:00Z">
            <w:rPr>
              <w:rFonts w:eastAsia="CMR10" w:cs="CMR10"/>
              <w:sz w:val="24"/>
              <w:szCs w:val="24"/>
            </w:rPr>
          </w:rPrChange>
        </w:rPr>
        <w:t xml:space="preserve">Page xiii: List of source codes. These are actually </w:t>
      </w:r>
      <w:proofErr w:type="spellStart"/>
      <w:r w:rsidRPr="00F52493">
        <w:rPr>
          <w:rFonts w:eastAsia="CMR10" w:cs="CMR10"/>
          <w:b/>
          <w:sz w:val="24"/>
          <w:szCs w:val="24"/>
          <w:rPrChange w:id="753" w:author="Exam" w:date="2014-06-20T23:40:00Z">
            <w:rPr>
              <w:rFonts w:eastAsia="CMR10" w:cs="CMR10"/>
              <w:sz w:val="24"/>
              <w:szCs w:val="24"/>
            </w:rPr>
          </w:rPrChange>
        </w:rPr>
        <w:t>pseudoc</w:t>
      </w:r>
      <w:r w:rsidR="00F05C43" w:rsidRPr="00F52493">
        <w:rPr>
          <w:rFonts w:eastAsia="CMR10" w:cs="CMR10"/>
          <w:b/>
          <w:sz w:val="24"/>
          <w:szCs w:val="24"/>
          <w:rPrChange w:id="754" w:author="Exam" w:date="2014-06-20T23:40:00Z">
            <w:rPr>
              <w:rFonts w:eastAsia="CMR10" w:cs="CMR10"/>
              <w:sz w:val="24"/>
              <w:szCs w:val="24"/>
            </w:rPr>
          </w:rPrChange>
        </w:rPr>
        <w:t>odes</w:t>
      </w:r>
      <w:proofErr w:type="spellEnd"/>
      <w:r w:rsidR="00F05C43" w:rsidRPr="00F52493">
        <w:rPr>
          <w:rFonts w:eastAsia="CMR10" w:cs="CMR10"/>
          <w:b/>
          <w:sz w:val="24"/>
          <w:szCs w:val="24"/>
          <w:rPrChange w:id="755" w:author="Exam" w:date="2014-06-20T23:40:00Z">
            <w:rPr>
              <w:rFonts w:eastAsia="CMR10" w:cs="CMR10"/>
              <w:sz w:val="24"/>
              <w:szCs w:val="24"/>
            </w:rPr>
          </w:rPrChange>
        </w:rPr>
        <w:t xml:space="preserve"> and not </w:t>
      </w:r>
      <w:r w:rsidRPr="00F52493">
        <w:rPr>
          <w:rFonts w:eastAsia="CMR10" w:cs="CMR10"/>
          <w:b/>
          <w:sz w:val="24"/>
          <w:szCs w:val="24"/>
          <w:rPrChange w:id="756" w:author="Exam" w:date="2014-06-20T23:40:00Z">
            <w:rPr>
              <w:rFonts w:eastAsia="CMR10" w:cs="CMR10"/>
              <w:sz w:val="24"/>
              <w:szCs w:val="24"/>
            </w:rPr>
          </w:rPrChange>
        </w:rPr>
        <w:t>source codes.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75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705DE2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5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59" w:author="Exam" w:date="2014-06-21T11:56:00Z">
        <w:r>
          <w:rPr>
            <w:rFonts w:eastAsia="CMR10" w:cs="CMR10"/>
            <w:sz w:val="24"/>
            <w:szCs w:val="24"/>
          </w:rPr>
          <w:t xml:space="preserve">The </w:t>
        </w:r>
        <w:proofErr w:type="spellStart"/>
        <w:r>
          <w:rPr>
            <w:rFonts w:eastAsia="CMR10" w:cs="CMR10"/>
            <w:sz w:val="24"/>
            <w:szCs w:val="24"/>
          </w:rPr>
          <w:t>descirption</w:t>
        </w:r>
      </w:ins>
      <w:proofErr w:type="spellEnd"/>
      <w:ins w:id="760" w:author="Exam" w:date="2014-06-20T23:39:00Z">
        <w:r w:rsidR="00F52493">
          <w:rPr>
            <w:rFonts w:eastAsia="CMR10" w:cs="CMR10"/>
            <w:sz w:val="24"/>
            <w:szCs w:val="24"/>
          </w:rPr>
          <w:t xml:space="preserve"> is now changed</w:t>
        </w:r>
      </w:ins>
      <w:del w:id="761" w:author="Exam" w:date="2014-06-20T23:39:00Z">
        <w:r w:rsidR="00F05C43" w:rsidDel="00F52493">
          <w:rPr>
            <w:rFonts w:eastAsia="CMR10" w:cs="CMR10"/>
            <w:sz w:val="24"/>
            <w:szCs w:val="24"/>
          </w:rPr>
          <w:delText>Updated</w:delText>
        </w:r>
      </w:del>
      <w:r w:rsidR="00F05C43">
        <w:rPr>
          <w:rFonts w:eastAsia="CMR10" w:cs="CMR10"/>
          <w:sz w:val="24"/>
          <w:szCs w:val="24"/>
        </w:rPr>
        <w:t xml:space="preserve"> to “List of </w:t>
      </w:r>
      <w:proofErr w:type="spellStart"/>
      <w:r w:rsidR="00F05C43">
        <w:rPr>
          <w:rFonts w:eastAsia="CMR10" w:cs="CMR10"/>
          <w:sz w:val="24"/>
          <w:szCs w:val="24"/>
        </w:rPr>
        <w:t>Pseudocodes</w:t>
      </w:r>
      <w:proofErr w:type="spellEnd"/>
      <w:r w:rsidR="00F05C43">
        <w:rPr>
          <w:rFonts w:eastAsia="CMR10" w:cs="CMR10"/>
          <w:sz w:val="24"/>
          <w:szCs w:val="24"/>
        </w:rPr>
        <w:t>"</w:t>
      </w:r>
    </w:p>
    <w:p w:rsidR="00F05C43" w:rsidRPr="00280B43" w:rsidRDefault="00F05C43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6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76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>2. Abstract</w:t>
      </w:r>
    </w:p>
    <w:p w:rsidR="004033C4" w:rsidRDefault="004033C4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76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F5249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76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F52493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6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F52493">
        <w:rPr>
          <w:rFonts w:eastAsia="CMR10" w:cs="CMR10"/>
          <w:b/>
          <w:sz w:val="24"/>
          <w:szCs w:val="24"/>
          <w:rPrChange w:id="767" w:author="Exam" w:date="2014-06-20T23:41:00Z">
            <w:rPr>
              <w:rFonts w:eastAsia="CMR10" w:cs="CMR10"/>
              <w:sz w:val="24"/>
              <w:szCs w:val="24"/>
            </w:rPr>
          </w:rPrChange>
        </w:rPr>
        <w:t xml:space="preserve">Since these models are the key contributions </w:t>
      </w:r>
      <w:r w:rsidR="004033C4" w:rsidRPr="00F52493">
        <w:rPr>
          <w:rFonts w:eastAsia="CMR10" w:cs="CMR10"/>
          <w:b/>
          <w:sz w:val="24"/>
          <w:szCs w:val="24"/>
          <w:rPrChange w:id="768" w:author="Exam" w:date="2014-06-20T23:41:00Z">
            <w:rPr>
              <w:rFonts w:eastAsia="CMR10" w:cs="CMR10"/>
              <w:sz w:val="24"/>
              <w:szCs w:val="24"/>
            </w:rPr>
          </w:rPrChange>
        </w:rPr>
        <w:t xml:space="preserve">of the thesis, it would be good </w:t>
      </w:r>
      <w:r w:rsidRPr="00F52493">
        <w:rPr>
          <w:rFonts w:eastAsia="CMR10" w:cs="CMR10"/>
          <w:b/>
          <w:sz w:val="24"/>
          <w:szCs w:val="24"/>
          <w:rPrChange w:id="769" w:author="Exam" w:date="2014-06-20T23:41:00Z">
            <w:rPr>
              <w:rFonts w:eastAsia="CMR10" w:cs="CMR10"/>
              <w:sz w:val="24"/>
              <w:szCs w:val="24"/>
            </w:rPr>
          </w:rPrChange>
        </w:rPr>
        <w:t>to give a separate name to each of these mode</w:t>
      </w:r>
      <w:r w:rsidR="004033C4" w:rsidRPr="00F52493">
        <w:rPr>
          <w:rFonts w:eastAsia="CMR10" w:cs="CMR10"/>
          <w:b/>
          <w:sz w:val="24"/>
          <w:szCs w:val="24"/>
          <w:rPrChange w:id="770" w:author="Exam" w:date="2014-06-20T23:41:00Z">
            <w:rPr>
              <w:rFonts w:eastAsia="CMR10" w:cs="CMR10"/>
              <w:sz w:val="24"/>
              <w:szCs w:val="24"/>
            </w:rPr>
          </w:rPrChange>
        </w:rPr>
        <w:t xml:space="preserve">ls. Also a short description of </w:t>
      </w:r>
      <w:r w:rsidRPr="00F52493">
        <w:rPr>
          <w:rFonts w:eastAsia="CMR10" w:cs="CMR10"/>
          <w:b/>
          <w:sz w:val="24"/>
          <w:szCs w:val="24"/>
          <w:rPrChange w:id="771" w:author="Exam" w:date="2014-06-20T23:41:00Z">
            <w:rPr>
              <w:rFonts w:eastAsia="CMR10" w:cs="CMR10"/>
              <w:sz w:val="24"/>
              <w:szCs w:val="24"/>
            </w:rPr>
          </w:rPrChange>
        </w:rPr>
        <w:t>what each of them is suitable for should also be included in the abstract.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77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ins w:id="773" w:author="Exam" w:date="2014-06-20T23:42:00Z"/>
          <w:rFonts w:eastAsia="CMR10" w:cs="CMR10"/>
          <w:sz w:val="24"/>
          <w:szCs w:val="24"/>
        </w:rPr>
        <w:pPrChange w:id="77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The models' names and descriptions have been added into the abstract</w:t>
      </w:r>
      <w:ins w:id="775" w:author="Exam" w:date="2014-06-20T23:42:00Z">
        <w:r w:rsidR="00F52493">
          <w:rPr>
            <w:rFonts w:eastAsia="CMR10" w:cs="CMR10"/>
            <w:sz w:val="24"/>
            <w:szCs w:val="24"/>
          </w:rPr>
          <w:t>, which</w:t>
        </w:r>
      </w:ins>
      <w:del w:id="776" w:author="Exam" w:date="2014-06-20T23:42:00Z">
        <w:r w:rsidR="001511A8" w:rsidDel="00F52493">
          <w:rPr>
            <w:rFonts w:eastAsia="CMR10" w:cs="CMR10"/>
            <w:sz w:val="24"/>
            <w:szCs w:val="24"/>
          </w:rPr>
          <w:delText>.</w:delText>
        </w:r>
      </w:del>
      <w:ins w:id="777" w:author="Exam" w:date="2014-06-20T23:41:00Z">
        <w:r w:rsidR="00F52493">
          <w:rPr>
            <w:rFonts w:eastAsia="CMR10" w:cs="CMR10"/>
            <w:sz w:val="24"/>
            <w:szCs w:val="24"/>
          </w:rPr>
          <w:t xml:space="preserve"> are </w:t>
        </w:r>
      </w:ins>
      <w:ins w:id="778" w:author="Exam" w:date="2014-06-20T23:42:00Z">
        <w:r w:rsidR="00F52493">
          <w:rPr>
            <w:rFonts w:eastAsia="CMR10" w:cs="CMR10"/>
            <w:sz w:val="24"/>
            <w:szCs w:val="24"/>
          </w:rPr>
          <w:t>summarised here as follows.</w:t>
        </w:r>
      </w:ins>
    </w:p>
    <w:p w:rsidR="00F52493" w:rsidRDefault="00F52493">
      <w:pPr>
        <w:autoSpaceDE w:val="0"/>
        <w:autoSpaceDN w:val="0"/>
        <w:adjustRightInd w:val="0"/>
        <w:spacing w:after="0" w:line="240" w:lineRule="auto"/>
        <w:jc w:val="both"/>
        <w:rPr>
          <w:ins w:id="779" w:author="Exam" w:date="2014-06-20T23:42:00Z"/>
          <w:rFonts w:eastAsia="CMR10" w:cs="CMR10"/>
          <w:sz w:val="24"/>
          <w:szCs w:val="24"/>
        </w:rPr>
        <w:pPrChange w:id="78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F52493" w:rsidRDefault="00F52493">
      <w:pPr>
        <w:autoSpaceDE w:val="0"/>
        <w:autoSpaceDN w:val="0"/>
        <w:adjustRightInd w:val="0"/>
        <w:spacing w:after="0" w:line="240" w:lineRule="auto"/>
        <w:jc w:val="both"/>
        <w:rPr>
          <w:ins w:id="781" w:author="Exam" w:date="2014-06-20T23:42:00Z"/>
          <w:rFonts w:eastAsia="CMR10" w:cs="CMR10"/>
          <w:sz w:val="24"/>
          <w:szCs w:val="24"/>
        </w:rPr>
        <w:pPrChange w:id="78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83" w:author="Exam" w:date="2014-06-20T23:42:00Z">
        <w:r>
          <w:rPr>
            <w:rFonts w:eastAsia="CMR10" w:cs="CMR10"/>
            <w:sz w:val="24"/>
            <w:szCs w:val="24"/>
          </w:rPr>
          <w:t xml:space="preserve">  :</w:t>
        </w:r>
      </w:ins>
    </w:p>
    <w:p w:rsidR="00F52493" w:rsidRDefault="00F52493">
      <w:pPr>
        <w:autoSpaceDE w:val="0"/>
        <w:autoSpaceDN w:val="0"/>
        <w:adjustRightInd w:val="0"/>
        <w:spacing w:after="0" w:line="240" w:lineRule="auto"/>
        <w:jc w:val="both"/>
        <w:rPr>
          <w:ins w:id="784" w:author="Exam" w:date="2014-06-20T23:42:00Z"/>
          <w:rFonts w:eastAsia="CMR10" w:cs="CMR10"/>
          <w:sz w:val="24"/>
          <w:szCs w:val="24"/>
        </w:rPr>
        <w:pPrChange w:id="78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786" w:author="Exam" w:date="2014-06-20T23:42:00Z">
        <w:r>
          <w:rPr>
            <w:rFonts w:eastAsia="CMR10" w:cs="CMR10"/>
            <w:sz w:val="24"/>
            <w:szCs w:val="24"/>
          </w:rPr>
          <w:t xml:space="preserve">  :</w:t>
        </w:r>
      </w:ins>
    </w:p>
    <w:p w:rsidR="00F52493" w:rsidRDefault="00F52493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8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1511A8" w:rsidRPr="00280B43" w:rsidRDefault="001511A8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8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F5249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78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F52493">
        <w:rPr>
          <w:rFonts w:cs="CMTI10"/>
          <w:b/>
          <w:i/>
          <w:iCs/>
          <w:sz w:val="24"/>
          <w:szCs w:val="24"/>
        </w:rPr>
        <w:t>Comment:</w:t>
      </w:r>
    </w:p>
    <w:p w:rsidR="003A4D31" w:rsidRPr="00F52493" w:rsidRDefault="0013300A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790" w:author="Exam" w:date="2014-06-20T23:43:00Z">
            <w:rPr>
              <w:rFonts w:eastAsia="CMR10" w:cs="CMR10"/>
              <w:sz w:val="24"/>
              <w:szCs w:val="24"/>
            </w:rPr>
          </w:rPrChange>
        </w:rPr>
        <w:pPrChange w:id="79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F52493">
        <w:rPr>
          <w:rFonts w:eastAsia="CMR10" w:cs="CMR10"/>
          <w:b/>
          <w:sz w:val="24"/>
          <w:szCs w:val="24"/>
          <w:rPrChange w:id="792" w:author="Exam" w:date="2014-06-20T23:43:00Z">
            <w:rPr>
              <w:rFonts w:eastAsia="CMR10" w:cs="CMR10"/>
              <w:sz w:val="24"/>
              <w:szCs w:val="24"/>
            </w:rPr>
          </w:rPrChange>
        </w:rPr>
        <w:t>The abstract lists the benefi</w:t>
      </w:r>
      <w:r w:rsidR="003A4D31" w:rsidRPr="00F52493">
        <w:rPr>
          <w:rFonts w:eastAsia="CMR10" w:cs="CMR10"/>
          <w:b/>
          <w:sz w:val="24"/>
          <w:szCs w:val="24"/>
          <w:rPrChange w:id="793" w:author="Exam" w:date="2014-06-20T23:43:00Z">
            <w:rPr>
              <w:rFonts w:eastAsia="CMR10" w:cs="CMR10"/>
              <w:sz w:val="24"/>
              <w:szCs w:val="24"/>
            </w:rPr>
          </w:rPrChange>
        </w:rPr>
        <w:t>ts of these m</w:t>
      </w:r>
      <w:r w:rsidRPr="00F52493">
        <w:rPr>
          <w:rFonts w:eastAsia="CMR10" w:cs="CMR10"/>
          <w:b/>
          <w:sz w:val="24"/>
          <w:szCs w:val="24"/>
          <w:rPrChange w:id="794" w:author="Exam" w:date="2014-06-20T23:43:00Z">
            <w:rPr>
              <w:rFonts w:eastAsia="CMR10" w:cs="CMR10"/>
              <w:sz w:val="24"/>
              <w:szCs w:val="24"/>
            </w:rPr>
          </w:rPrChange>
        </w:rPr>
        <w:t xml:space="preserve">odels but not the shortcomings. </w:t>
      </w:r>
      <w:r w:rsidR="003A4D31" w:rsidRPr="00F52493">
        <w:rPr>
          <w:rFonts w:eastAsia="CMR10" w:cs="CMR10"/>
          <w:b/>
          <w:sz w:val="24"/>
          <w:szCs w:val="24"/>
          <w:rPrChange w:id="795" w:author="Exam" w:date="2014-06-20T23:43:00Z">
            <w:rPr>
              <w:rFonts w:eastAsia="CMR10" w:cs="CMR10"/>
              <w:sz w:val="24"/>
              <w:szCs w:val="24"/>
            </w:rPr>
          </w:rPrChange>
        </w:rPr>
        <w:t>Why?</w:t>
      </w:r>
    </w:p>
    <w:p w:rsidR="003A4D31" w:rsidRPr="00280B43" w:rsidRDefault="003A4D31">
      <w:pPr>
        <w:tabs>
          <w:tab w:val="left" w:pos="1964"/>
        </w:tabs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796" w:author="Exam" w:date="2014-06-20T23:43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  <w:ins w:id="797" w:author="Exam" w:date="2014-06-20T23:43:00Z">
        <w:r w:rsidR="00F52493">
          <w:rPr>
            <w:rFonts w:cs="CMTI10"/>
            <w:i/>
            <w:iCs/>
            <w:sz w:val="24"/>
            <w:szCs w:val="24"/>
          </w:rPr>
          <w:tab/>
        </w:r>
      </w:ins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79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The shortcoming</w:t>
      </w:r>
      <w:r w:rsidR="0013300A">
        <w:rPr>
          <w:rFonts w:eastAsia="CMR10" w:cs="CMR10"/>
          <w:sz w:val="24"/>
          <w:szCs w:val="24"/>
        </w:rPr>
        <w:t>s were discussed in the fi</w:t>
      </w:r>
      <w:r w:rsidRPr="00280B43">
        <w:rPr>
          <w:rFonts w:eastAsia="CMR10" w:cs="CMR10"/>
          <w:sz w:val="24"/>
          <w:szCs w:val="24"/>
        </w:rPr>
        <w:t>nal chapters of the thesis</w:t>
      </w:r>
      <w:ins w:id="799" w:author="Exam" w:date="2014-06-20T23:43:00Z">
        <w:r w:rsidR="00F52493">
          <w:rPr>
            <w:rFonts w:eastAsia="CMR10" w:cs="CMR10"/>
            <w:sz w:val="24"/>
            <w:szCs w:val="24"/>
          </w:rPr>
          <w:t xml:space="preserve"> (</w:t>
        </w:r>
      </w:ins>
      <w:ins w:id="800" w:author="Exam" w:date="2014-06-21T11:56:00Z">
        <w:r w:rsidR="00705DE2">
          <w:rPr>
            <w:rFonts w:eastAsia="CMR10" w:cs="CMR10"/>
            <w:sz w:val="24"/>
            <w:szCs w:val="24"/>
          </w:rPr>
          <w:t xml:space="preserve">starting </w:t>
        </w:r>
      </w:ins>
      <w:proofErr w:type="gramStart"/>
      <w:ins w:id="801" w:author="Exam" w:date="2014-06-20T23:43:00Z">
        <w:r w:rsidR="00F52493">
          <w:rPr>
            <w:rFonts w:eastAsia="CMR10" w:cs="CMR10"/>
            <w:sz w:val="24"/>
            <w:szCs w:val="24"/>
          </w:rPr>
          <w:t xml:space="preserve">page </w:t>
        </w:r>
      </w:ins>
      <w:ins w:id="802" w:author="Exam" w:date="2014-06-21T11:56:00Z">
        <w:r w:rsidR="00705DE2">
          <w:rPr>
            <w:rFonts w:eastAsia="CMR10" w:cs="CMR10"/>
            <w:sz w:val="24"/>
            <w:szCs w:val="24"/>
          </w:rPr>
          <w:t>..</w:t>
        </w:r>
      </w:ins>
      <w:proofErr w:type="gramEnd"/>
      <w:ins w:id="803" w:author="Exam" w:date="2014-06-20T23:43:00Z">
        <w:r w:rsidR="00F52493">
          <w:rPr>
            <w:rFonts w:eastAsia="CMR10" w:cs="CMR10"/>
            <w:sz w:val="24"/>
            <w:szCs w:val="24"/>
          </w:rPr>
          <w:t>)</w:t>
        </w:r>
      </w:ins>
      <w:r w:rsidRPr="00280B43">
        <w:rPr>
          <w:rFonts w:eastAsia="CMR10" w:cs="CMR10"/>
          <w:sz w:val="24"/>
          <w:szCs w:val="24"/>
        </w:rPr>
        <w:t>. They</w:t>
      </w:r>
      <w:r w:rsidR="0013300A">
        <w:rPr>
          <w:rFonts w:eastAsia="CMR10" w:cs="CMR10"/>
          <w:sz w:val="24"/>
          <w:szCs w:val="24"/>
        </w:rPr>
        <w:t xml:space="preserve"> </w:t>
      </w:r>
      <w:r w:rsidR="00F27354">
        <w:rPr>
          <w:rFonts w:eastAsia="CMR10" w:cs="CMR10"/>
          <w:sz w:val="24"/>
          <w:szCs w:val="24"/>
        </w:rPr>
        <w:t>have also been included in</w:t>
      </w:r>
      <w:r w:rsidRPr="00280B43">
        <w:rPr>
          <w:rFonts w:eastAsia="CMR10" w:cs="CMR10"/>
          <w:sz w:val="24"/>
          <w:szCs w:val="24"/>
        </w:rPr>
        <w:t xml:space="preserve"> the abstract now</w:t>
      </w:r>
      <w:ins w:id="804" w:author="Exam" w:date="2014-06-20T23:42:00Z">
        <w:r w:rsidR="00F52493">
          <w:rPr>
            <w:rFonts w:eastAsia="CMR10" w:cs="CMR10"/>
            <w:sz w:val="24"/>
            <w:szCs w:val="24"/>
          </w:rPr>
          <w:t xml:space="preserve"> (</w:t>
        </w:r>
        <w:proofErr w:type="gramStart"/>
        <w:r w:rsidR="00F52493">
          <w:rPr>
            <w:rFonts w:eastAsia="CMR10" w:cs="CMR10"/>
            <w:sz w:val="24"/>
            <w:szCs w:val="24"/>
          </w:rPr>
          <w:t>page</w:t>
        </w:r>
      </w:ins>
      <w:ins w:id="805" w:author="Exam" w:date="2014-06-20T23:43:00Z">
        <w:r w:rsidR="00F52493">
          <w:rPr>
            <w:rFonts w:eastAsia="CMR10" w:cs="CMR10"/>
            <w:sz w:val="24"/>
            <w:szCs w:val="24"/>
          </w:rPr>
          <w:t xml:space="preserve"> ??</w:t>
        </w:r>
        <w:proofErr w:type="gramEnd"/>
        <w:r w:rsidR="00F52493">
          <w:rPr>
            <w:rFonts w:eastAsia="CMR10" w:cs="CMR10"/>
            <w:sz w:val="24"/>
            <w:szCs w:val="24"/>
          </w:rPr>
          <w:t>)</w:t>
        </w:r>
      </w:ins>
      <w:ins w:id="806" w:author="Exam" w:date="2014-06-20T23:42:00Z">
        <w:r w:rsidR="00F52493">
          <w:rPr>
            <w:rFonts w:eastAsia="CMR10" w:cs="CMR10"/>
            <w:sz w:val="24"/>
            <w:szCs w:val="24"/>
          </w:rPr>
          <w:t xml:space="preserve"> </w:t>
        </w:r>
      </w:ins>
      <w:r w:rsidRPr="00280B43">
        <w:rPr>
          <w:rFonts w:eastAsia="CMR10" w:cs="CMR10"/>
          <w:sz w:val="24"/>
          <w:szCs w:val="24"/>
        </w:rPr>
        <w:t>.</w:t>
      </w:r>
    </w:p>
    <w:p w:rsidR="0013300A" w:rsidRPr="00280B43" w:rsidRDefault="0013300A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0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80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>3. Chapter 1</w:t>
      </w:r>
    </w:p>
    <w:p w:rsidR="00AE5E93" w:rsidRDefault="00AE5E93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80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705DE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81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cs="CMTI10"/>
          <w:b/>
          <w:i/>
          <w:iCs/>
          <w:sz w:val="24"/>
          <w:szCs w:val="24"/>
        </w:rPr>
        <w:t>Comment:</w:t>
      </w:r>
    </w:p>
    <w:p w:rsidR="003A4D31" w:rsidRPr="00705DE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811" w:author="Exam" w:date="2014-06-21T11:56:00Z">
            <w:rPr>
              <w:rFonts w:eastAsia="CMR10" w:cs="CMR10"/>
              <w:sz w:val="24"/>
              <w:szCs w:val="24"/>
            </w:rPr>
          </w:rPrChange>
        </w:rPr>
        <w:pPrChange w:id="81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eastAsia="CMR10" w:cs="CMR10"/>
          <w:b/>
          <w:sz w:val="24"/>
          <w:szCs w:val="24"/>
          <w:rPrChange w:id="813" w:author="Exam" w:date="2014-06-21T11:56:00Z">
            <w:rPr>
              <w:rFonts w:eastAsia="CMR10" w:cs="CMR10"/>
              <w:sz w:val="24"/>
              <w:szCs w:val="24"/>
            </w:rPr>
          </w:rPrChange>
        </w:rPr>
        <w:t>Table captions appears at the top of a table, rather than below it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81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1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This is typical of IEEE publications, so we adopted it in the thesis. However</w:t>
      </w:r>
      <w:r w:rsidR="00AE5E9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we tried this stylistic suggestion and it looks good, so it has been adopted</w:t>
      </w:r>
      <w:r w:rsidR="00AE5E9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for the revi</w:t>
      </w:r>
      <w:r w:rsidR="00AE5E93">
        <w:rPr>
          <w:rFonts w:eastAsia="CMR10" w:cs="CMR10"/>
          <w:sz w:val="24"/>
          <w:szCs w:val="24"/>
        </w:rPr>
        <w:t>s</w:t>
      </w:r>
      <w:r w:rsidRPr="00280B43">
        <w:rPr>
          <w:rFonts w:eastAsia="CMR10" w:cs="CMR10"/>
          <w:sz w:val="24"/>
          <w:szCs w:val="24"/>
        </w:rPr>
        <w:t>ed thesis.</w:t>
      </w:r>
    </w:p>
    <w:p w:rsidR="00AE5E93" w:rsidRPr="00280B43" w:rsidRDefault="00AE5E93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1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727676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81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27676">
        <w:rPr>
          <w:rFonts w:cs="CMTI10"/>
          <w:b/>
          <w:i/>
          <w:iCs/>
          <w:sz w:val="24"/>
          <w:szCs w:val="24"/>
        </w:rPr>
        <w:t>Comment:</w:t>
      </w:r>
    </w:p>
    <w:p w:rsidR="003A4D31" w:rsidRPr="00705DE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818" w:author="Exam" w:date="2014-06-21T11:57:00Z">
            <w:rPr>
              <w:rFonts w:eastAsia="CMR10" w:cs="CMR10"/>
              <w:sz w:val="24"/>
              <w:szCs w:val="24"/>
            </w:rPr>
          </w:rPrChange>
        </w:rPr>
        <w:pPrChange w:id="81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eastAsia="CMR10" w:cs="CMR10"/>
          <w:b/>
          <w:sz w:val="24"/>
          <w:szCs w:val="24"/>
          <w:rPrChange w:id="820" w:author="Exam" w:date="2014-06-21T11:57:00Z">
            <w:rPr>
              <w:rFonts w:eastAsia="CMR10" w:cs="CMR10"/>
              <w:sz w:val="24"/>
              <w:szCs w:val="24"/>
            </w:rPr>
          </w:rPrChange>
        </w:rPr>
        <w:t>No references throughout this chapter.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82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2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References have been included in this cha</w:t>
      </w:r>
      <w:r w:rsidR="006073AB">
        <w:rPr>
          <w:rFonts w:eastAsia="CMR10" w:cs="CMR10"/>
          <w:sz w:val="24"/>
          <w:szCs w:val="24"/>
        </w:rPr>
        <w:t>pter</w:t>
      </w:r>
      <w:ins w:id="823" w:author="Exam" w:date="2014-06-21T11:57:00Z">
        <w:r w:rsidR="00705DE2">
          <w:rPr>
            <w:rFonts w:eastAsia="CMR10" w:cs="CMR10"/>
            <w:sz w:val="24"/>
            <w:szCs w:val="24"/>
          </w:rPr>
          <w:t xml:space="preserve"> (as shown on </w:t>
        </w:r>
        <w:proofErr w:type="gramStart"/>
        <w:r w:rsidR="00705DE2">
          <w:rPr>
            <w:rFonts w:eastAsia="CMR10" w:cs="CMR10"/>
            <w:sz w:val="24"/>
            <w:szCs w:val="24"/>
          </w:rPr>
          <w:t>page ..</w:t>
        </w:r>
        <w:proofErr w:type="gramEnd"/>
        <w:r w:rsidR="00705DE2">
          <w:rPr>
            <w:rFonts w:eastAsia="CMR10" w:cs="CMR10"/>
            <w:sz w:val="24"/>
            <w:szCs w:val="24"/>
          </w:rPr>
          <w:t>)</w:t>
        </w:r>
      </w:ins>
      <w:r w:rsidR="006073AB">
        <w:rPr>
          <w:rFonts w:eastAsia="CMR10" w:cs="CMR10"/>
          <w:sz w:val="24"/>
          <w:szCs w:val="24"/>
        </w:rPr>
        <w:t xml:space="preserve">, </w:t>
      </w:r>
      <w:ins w:id="824" w:author="Exam" w:date="2014-06-21T11:57:00Z">
        <w:r w:rsidR="00705DE2">
          <w:rPr>
            <w:rFonts w:eastAsia="CMR10" w:cs="CMR10"/>
            <w:sz w:val="24"/>
            <w:szCs w:val="24"/>
          </w:rPr>
          <w:t xml:space="preserve">hence </w:t>
        </w:r>
      </w:ins>
      <w:r w:rsidR="006073AB">
        <w:rPr>
          <w:rFonts w:eastAsia="CMR10" w:cs="CMR10"/>
          <w:sz w:val="24"/>
          <w:szCs w:val="24"/>
        </w:rPr>
        <w:t xml:space="preserve">increasing its persuasive </w:t>
      </w:r>
      <w:r w:rsidRPr="00280B43">
        <w:rPr>
          <w:rFonts w:eastAsia="CMR10" w:cs="CMR10"/>
          <w:sz w:val="24"/>
          <w:szCs w:val="24"/>
        </w:rPr>
        <w:t>power.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2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692CC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82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cs="CMTI10"/>
          <w:b/>
          <w:i/>
          <w:iCs/>
          <w:sz w:val="24"/>
          <w:szCs w:val="24"/>
        </w:rPr>
        <w:t>Comment:</w:t>
      </w:r>
    </w:p>
    <w:p w:rsidR="003A4D31" w:rsidRPr="00705DE2" w:rsidRDefault="006073AB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827" w:author="Exam" w:date="2014-06-21T11:57:00Z">
            <w:rPr>
              <w:rFonts w:eastAsia="CMR10" w:cs="CMR10"/>
              <w:sz w:val="24"/>
              <w:szCs w:val="24"/>
            </w:rPr>
          </w:rPrChange>
        </w:rPr>
        <w:pPrChange w:id="82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eastAsia="CMR10" w:cs="CMR10"/>
          <w:b/>
          <w:sz w:val="24"/>
          <w:szCs w:val="24"/>
          <w:rPrChange w:id="829" w:author="Exam" w:date="2014-06-21T11:57:00Z">
            <w:rPr>
              <w:rFonts w:eastAsia="CMR10" w:cs="CMR10"/>
              <w:sz w:val="24"/>
              <w:szCs w:val="24"/>
            </w:rPr>
          </w:rPrChange>
        </w:rPr>
        <w:t>Y</w:t>
      </w:r>
      <w:r w:rsidR="003A4D31" w:rsidRPr="00705DE2">
        <w:rPr>
          <w:rFonts w:eastAsia="CMR10" w:cs="CMR10"/>
          <w:b/>
          <w:sz w:val="24"/>
          <w:szCs w:val="24"/>
          <w:rPrChange w:id="830" w:author="Exam" w:date="2014-06-21T11:57:00Z">
            <w:rPr>
              <w:rFonts w:eastAsia="CMR10" w:cs="CMR10"/>
              <w:sz w:val="24"/>
              <w:szCs w:val="24"/>
            </w:rPr>
          </w:rPrChange>
        </w:rPr>
        <w:t xml:space="preserve">ou are trying to propose an additive and </w:t>
      </w:r>
      <w:proofErr w:type="spellStart"/>
      <w:r w:rsidR="003A4D31" w:rsidRPr="00705DE2">
        <w:rPr>
          <w:rFonts w:eastAsia="CMR10" w:cs="CMR10"/>
          <w:b/>
          <w:sz w:val="24"/>
          <w:szCs w:val="24"/>
          <w:rPrChange w:id="831" w:author="Exam" w:date="2014-06-21T11:57:00Z">
            <w:rPr>
              <w:rFonts w:eastAsia="CMR10" w:cs="CMR10"/>
              <w:sz w:val="24"/>
              <w:szCs w:val="24"/>
            </w:rPr>
          </w:rPrChange>
        </w:rPr>
        <w:t>ho</w:t>
      </w:r>
      <w:r w:rsidRPr="00705DE2">
        <w:rPr>
          <w:rFonts w:eastAsia="CMR10" w:cs="CMR10"/>
          <w:b/>
          <w:sz w:val="24"/>
          <w:szCs w:val="24"/>
          <w:rPrChange w:id="832" w:author="Exam" w:date="2014-06-21T11:57:00Z">
            <w:rPr>
              <w:rFonts w:eastAsia="CMR10" w:cs="CMR10"/>
              <w:sz w:val="24"/>
              <w:szCs w:val="24"/>
            </w:rPr>
          </w:rPrChange>
        </w:rPr>
        <w:t>moskedastic</w:t>
      </w:r>
      <w:proofErr w:type="spellEnd"/>
      <w:r w:rsidRPr="00705DE2">
        <w:rPr>
          <w:rFonts w:eastAsia="CMR10" w:cs="CMR10"/>
          <w:b/>
          <w:sz w:val="24"/>
          <w:szCs w:val="24"/>
          <w:rPrChange w:id="833" w:author="Exam" w:date="2014-06-21T11:57:00Z">
            <w:rPr>
              <w:rFonts w:eastAsia="CMR10" w:cs="CMR10"/>
              <w:sz w:val="24"/>
              <w:szCs w:val="24"/>
            </w:rPr>
          </w:rPrChange>
        </w:rPr>
        <w:t xml:space="preserve"> model for the data. </w:t>
      </w:r>
      <w:r w:rsidR="003A4D31" w:rsidRPr="00705DE2">
        <w:rPr>
          <w:rFonts w:eastAsia="CMR10" w:cs="CMR10"/>
          <w:b/>
          <w:sz w:val="24"/>
          <w:szCs w:val="24"/>
          <w:rPrChange w:id="834" w:author="Exam" w:date="2014-06-21T11:57:00Z">
            <w:rPr>
              <w:rFonts w:eastAsia="CMR10" w:cs="CMR10"/>
              <w:sz w:val="24"/>
              <w:szCs w:val="24"/>
            </w:rPr>
          </w:rPrChange>
        </w:rPr>
        <w:t>What makes you think that this model is appropriate?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83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3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lastRenderedPageBreak/>
        <w:t>Before an answer is laid out, I wish to make a few points. Firstly, I do think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Examiner has raise a good and important question here. However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models are, at the end of the day, judged mainly by their performance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practice. In turn, the performance is found from the outcome of various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experimental evaluations and after developing some mathematics. But the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experiments and mathematics require quite a lot of theoretical explanation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and background discuss</w:t>
      </w:r>
      <w:r w:rsidR="006073AB">
        <w:rPr>
          <w:rFonts w:eastAsia="CMR10" w:cs="CMR10"/>
          <w:sz w:val="24"/>
          <w:szCs w:val="24"/>
        </w:rPr>
        <w:t xml:space="preserve">ion before they are presented - </w:t>
      </w:r>
      <w:r w:rsidRPr="00280B43">
        <w:rPr>
          <w:rFonts w:eastAsia="CMR10" w:cs="CMR10"/>
          <w:sz w:val="24"/>
          <w:szCs w:val="24"/>
        </w:rPr>
        <w:t>and this is what forms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main bulk of the thesis. Because of this necessary sequence, I don't think</w:t>
      </w:r>
      <w:r w:rsidR="006073A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demonstration of the models appropriateness can be tackled in the</w:t>
      </w:r>
      <w:r w:rsidR="006073AB">
        <w:rPr>
          <w:rFonts w:eastAsia="CMR10" w:cs="CMR10"/>
          <w:sz w:val="24"/>
          <w:szCs w:val="24"/>
        </w:rPr>
        <w:t xml:space="preserve"> very fi</w:t>
      </w:r>
      <w:r w:rsidRPr="00280B43">
        <w:rPr>
          <w:rFonts w:eastAsia="CMR10" w:cs="CMR10"/>
          <w:sz w:val="24"/>
          <w:szCs w:val="24"/>
        </w:rPr>
        <w:t>rst chapter, although the thesis can (and does) reveal early on that</w:t>
      </w:r>
      <w:r w:rsidR="00083EC3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models will (later) be shown to work well.</w:t>
      </w:r>
    </w:p>
    <w:p w:rsidR="00083EC3" w:rsidRDefault="00083EC3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3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3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 xml:space="preserve">To directly address the Examiner's concern, </w:t>
      </w:r>
      <w:ins w:id="839" w:author="Exam" w:date="2014-06-21T11:59:00Z">
        <w:r w:rsidR="00705DE2">
          <w:rPr>
            <w:rFonts w:eastAsia="CMR10" w:cs="CMR10"/>
            <w:sz w:val="24"/>
            <w:szCs w:val="24"/>
          </w:rPr>
          <w:t xml:space="preserve">I like to emphasize </w:t>
        </w:r>
      </w:ins>
      <w:r w:rsidRPr="00280B43">
        <w:rPr>
          <w:rFonts w:eastAsia="CMR10" w:cs="CMR10"/>
          <w:sz w:val="24"/>
          <w:szCs w:val="24"/>
        </w:rPr>
        <w:t>a few points tha</w:t>
      </w:r>
      <w:r w:rsidR="0096443F">
        <w:rPr>
          <w:rFonts w:eastAsia="CMR10" w:cs="CMR10"/>
          <w:sz w:val="24"/>
          <w:szCs w:val="24"/>
        </w:rPr>
        <w:t xml:space="preserve">t </w:t>
      </w:r>
      <w:r w:rsidRPr="00280B43">
        <w:rPr>
          <w:rFonts w:eastAsia="CMR10" w:cs="CMR10"/>
          <w:sz w:val="24"/>
          <w:szCs w:val="24"/>
        </w:rPr>
        <w:t>have been noted earlier in the thesis. First</w:t>
      </w:r>
      <w:ins w:id="840" w:author="Exam" w:date="2014-06-21T11:59:00Z">
        <w:r w:rsidR="00705DE2">
          <w:rPr>
            <w:rFonts w:eastAsia="CMR10" w:cs="CMR10"/>
            <w:sz w:val="24"/>
            <w:szCs w:val="24"/>
          </w:rPr>
          <w:t>,</w:t>
        </w:r>
      </w:ins>
      <w:r w:rsidRPr="00280B43">
        <w:rPr>
          <w:rFonts w:eastAsia="CMR10" w:cs="CMR10"/>
          <w:sz w:val="24"/>
          <w:szCs w:val="24"/>
        </w:rPr>
        <w:t xml:space="preserve"> the generic model proposed in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this thesis is applicable to multi-dimensional POLSAR data. Second, when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multi-dimensional data is collapse</w:t>
      </w:r>
      <w:r w:rsidR="0096443F">
        <w:rPr>
          <w:rFonts w:eastAsia="CMR10" w:cs="CMR10"/>
          <w:sz w:val="24"/>
          <w:szCs w:val="24"/>
        </w:rPr>
        <w:t>d into one dimension, the specifi</w:t>
      </w:r>
      <w:r w:rsidRPr="00280B43">
        <w:rPr>
          <w:rFonts w:eastAsia="CMR10" w:cs="CMR10"/>
          <w:sz w:val="24"/>
          <w:szCs w:val="24"/>
        </w:rPr>
        <w:t>c case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of the proposed model matches perfectly with the model proposed for SAR</w:t>
      </w:r>
      <w:r w:rsidR="0096443F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by Arsenault [Ar</w:t>
      </w:r>
      <w:r w:rsidR="0096443F">
        <w:rPr>
          <w:rFonts w:eastAsia="CMR10" w:cs="CMR10"/>
          <w:sz w:val="24"/>
          <w:szCs w:val="24"/>
        </w:rPr>
        <w:t>senault and April, 1976]. Thus -</w:t>
      </w:r>
      <w:r w:rsidRPr="00280B43">
        <w:rPr>
          <w:rFonts w:eastAsia="CMR10" w:cs="CMR10"/>
          <w:sz w:val="24"/>
          <w:szCs w:val="24"/>
        </w:rPr>
        <w:t xml:space="preserve"> even before performing a</w:t>
      </w:r>
      <w:r w:rsidR="004335B1">
        <w:rPr>
          <w:rFonts w:eastAsia="CMR10" w:cs="CMR10"/>
          <w:sz w:val="24"/>
          <w:szCs w:val="24"/>
        </w:rPr>
        <w:t xml:space="preserve"> detailed evaluation - </w:t>
      </w:r>
      <w:r w:rsidRPr="00280B43">
        <w:rPr>
          <w:rFonts w:eastAsia="CMR10" w:cs="CMR10"/>
          <w:sz w:val="24"/>
          <w:szCs w:val="24"/>
        </w:rPr>
        <w:t>there is good evidence that the proposed generic model</w:t>
      </w:r>
      <w:r w:rsidR="004335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is at least as appropriate as the widely-accepted model cited above. </w:t>
      </w:r>
      <w:r w:rsidR="00043A3F">
        <w:rPr>
          <w:rFonts w:eastAsia="CMR10" w:cs="CMR10"/>
          <w:sz w:val="24"/>
          <w:szCs w:val="24"/>
        </w:rPr>
        <w:t>T</w:t>
      </w:r>
      <w:r w:rsidRPr="00280B43">
        <w:rPr>
          <w:rFonts w:eastAsia="CMR10" w:cs="CMR10"/>
          <w:sz w:val="24"/>
          <w:szCs w:val="24"/>
        </w:rPr>
        <w:t xml:space="preserve">his discussion is </w:t>
      </w:r>
      <w:r w:rsidR="00043A3F">
        <w:rPr>
          <w:rFonts w:eastAsia="CMR10" w:cs="CMR10"/>
          <w:sz w:val="24"/>
          <w:szCs w:val="24"/>
        </w:rPr>
        <w:t xml:space="preserve">now included </w:t>
      </w:r>
      <w:r w:rsidRPr="00280B43">
        <w:rPr>
          <w:rFonts w:eastAsia="CMR10" w:cs="CMR10"/>
          <w:sz w:val="24"/>
          <w:szCs w:val="24"/>
        </w:rPr>
        <w:t>in the revised thesis</w:t>
      </w:r>
      <w:ins w:id="841" w:author="Exam" w:date="2014-06-21T12:00:00Z">
        <w:r w:rsidR="00705DE2">
          <w:rPr>
            <w:rFonts w:eastAsia="CMR10" w:cs="CMR10"/>
            <w:sz w:val="24"/>
            <w:szCs w:val="24"/>
          </w:rPr>
          <w:t>, starting on page …</w:t>
        </w:r>
      </w:ins>
      <w:r w:rsidRPr="00280B43">
        <w:rPr>
          <w:rFonts w:eastAsia="CMR10" w:cs="CMR10"/>
          <w:sz w:val="24"/>
          <w:szCs w:val="24"/>
        </w:rPr>
        <w:t>.</w:t>
      </w:r>
    </w:p>
    <w:p w:rsidR="004335B1" w:rsidRPr="00280B43" w:rsidRDefault="004335B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4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E1139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84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E11395">
        <w:rPr>
          <w:rFonts w:cs="CMTI10"/>
          <w:b/>
          <w:i/>
          <w:iCs/>
          <w:sz w:val="24"/>
          <w:szCs w:val="24"/>
        </w:rPr>
        <w:t>Comment:</w:t>
      </w:r>
    </w:p>
    <w:p w:rsidR="003A4D31" w:rsidRPr="00705DE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844" w:author="Exam" w:date="2014-06-21T12:00:00Z">
            <w:rPr>
              <w:rFonts w:eastAsia="CMR10" w:cs="CMR10"/>
              <w:sz w:val="24"/>
              <w:szCs w:val="24"/>
            </w:rPr>
          </w:rPrChange>
        </w:rPr>
        <w:pPrChange w:id="84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eastAsia="CMR10" w:cs="CMR10"/>
          <w:b/>
          <w:sz w:val="24"/>
          <w:szCs w:val="24"/>
          <w:rPrChange w:id="846" w:author="Exam" w:date="2014-06-21T12:00:00Z">
            <w:rPr>
              <w:rFonts w:eastAsia="CMR10" w:cs="CMR10"/>
              <w:sz w:val="24"/>
              <w:szCs w:val="24"/>
            </w:rPr>
          </w:rPrChange>
        </w:rPr>
        <w:t>In section 1.4, it may be worthwhile to men</w:t>
      </w:r>
      <w:r w:rsidR="00E11395" w:rsidRPr="00705DE2">
        <w:rPr>
          <w:rFonts w:eastAsia="CMR10" w:cs="CMR10"/>
          <w:b/>
          <w:sz w:val="24"/>
          <w:szCs w:val="24"/>
          <w:rPrChange w:id="847" w:author="Exam" w:date="2014-06-21T12:00:00Z">
            <w:rPr>
              <w:rFonts w:eastAsia="CMR10" w:cs="CMR10"/>
              <w:sz w:val="24"/>
              <w:szCs w:val="24"/>
            </w:rPr>
          </w:rPrChange>
        </w:rPr>
        <w:t>tion that the author's contribu</w:t>
      </w:r>
      <w:r w:rsidRPr="00705DE2">
        <w:rPr>
          <w:rFonts w:eastAsia="CMR10" w:cs="CMR10"/>
          <w:b/>
          <w:sz w:val="24"/>
          <w:szCs w:val="24"/>
          <w:rPrChange w:id="848" w:author="Exam" w:date="2014-06-21T12:00:00Z">
            <w:rPr>
              <w:rFonts w:eastAsia="CMR10" w:cs="CMR10"/>
              <w:sz w:val="24"/>
              <w:szCs w:val="24"/>
            </w:rPr>
          </w:rPrChange>
        </w:rPr>
        <w:t>tion had been published in various venues, together with a list of author's</w:t>
      </w:r>
      <w:r w:rsidR="00E11395" w:rsidRPr="00705DE2">
        <w:rPr>
          <w:rFonts w:eastAsia="CMR10" w:cs="CMR10"/>
          <w:b/>
          <w:sz w:val="24"/>
          <w:szCs w:val="24"/>
          <w:rPrChange w:id="849" w:author="Exam" w:date="2014-06-21T12:00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705DE2">
        <w:rPr>
          <w:rFonts w:eastAsia="CMR10" w:cs="CMR10"/>
          <w:b/>
          <w:sz w:val="24"/>
          <w:szCs w:val="24"/>
          <w:rPrChange w:id="850" w:author="Exam" w:date="2014-06-21T12:00:00Z">
            <w:rPr>
              <w:rFonts w:eastAsia="CMR10" w:cs="CMR10"/>
              <w:sz w:val="24"/>
              <w:szCs w:val="24"/>
            </w:rPr>
          </w:rPrChange>
        </w:rPr>
        <w:t>publications.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85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5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The list of publication is now included in this section as well</w:t>
      </w:r>
      <w:ins w:id="853" w:author="Exam" w:date="2014-06-21T12:00:00Z">
        <w:r w:rsidR="00705DE2">
          <w:rPr>
            <w:rFonts w:eastAsia="CMR10" w:cs="CMR10"/>
            <w:sz w:val="24"/>
            <w:szCs w:val="24"/>
          </w:rPr>
          <w:t>, as shown on page …</w:t>
        </w:r>
      </w:ins>
      <w:r w:rsidRPr="00280B43">
        <w:rPr>
          <w:rFonts w:eastAsia="CMR10" w:cs="CMR10"/>
          <w:sz w:val="24"/>
          <w:szCs w:val="24"/>
        </w:rPr>
        <w:t>.</w:t>
      </w:r>
    </w:p>
    <w:p w:rsidR="00E11395" w:rsidRPr="00280B43" w:rsidRDefault="00E11395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5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705DE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85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cs="CMBX10"/>
          <w:b/>
          <w:bCs/>
          <w:sz w:val="24"/>
          <w:szCs w:val="24"/>
        </w:rPr>
        <w:t>4. Chapter 2</w:t>
      </w:r>
    </w:p>
    <w:p w:rsidR="00DF636B" w:rsidRPr="00705DE2" w:rsidRDefault="00DF636B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  <w:rPrChange w:id="856" w:author="Exam" w:date="2014-06-21T12:00:00Z">
            <w:rPr>
              <w:rFonts w:cs="CMTI10"/>
              <w:i/>
              <w:iCs/>
              <w:sz w:val="24"/>
              <w:szCs w:val="24"/>
            </w:rPr>
          </w:rPrChange>
        </w:rPr>
        <w:pPrChange w:id="85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705DE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85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5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705DE2">
        <w:rPr>
          <w:rFonts w:eastAsia="CMR10" w:cs="CMR10"/>
          <w:b/>
          <w:sz w:val="24"/>
          <w:szCs w:val="24"/>
          <w:rPrChange w:id="860" w:author="Exam" w:date="2014-06-21T12:00:00Z">
            <w:rPr>
              <w:rFonts w:eastAsia="CMR10" w:cs="CMR10"/>
              <w:sz w:val="24"/>
              <w:szCs w:val="24"/>
            </w:rPr>
          </w:rPrChange>
        </w:rPr>
        <w:t>Perhaps the theory section can be moved to a</w:t>
      </w:r>
      <w:r w:rsidR="00DF636B" w:rsidRPr="00705DE2">
        <w:rPr>
          <w:rFonts w:eastAsia="CMR10" w:cs="CMR10"/>
          <w:b/>
          <w:sz w:val="24"/>
          <w:szCs w:val="24"/>
          <w:rPrChange w:id="861" w:author="Exam" w:date="2014-06-21T12:00:00Z">
            <w:rPr>
              <w:rFonts w:eastAsia="CMR10" w:cs="CMR10"/>
              <w:sz w:val="24"/>
              <w:szCs w:val="24"/>
            </w:rPr>
          </w:rPrChange>
        </w:rPr>
        <w:t xml:space="preserve"> separate chapter, so that more </w:t>
      </w:r>
      <w:r w:rsidRPr="00705DE2">
        <w:rPr>
          <w:rFonts w:eastAsia="CMR10" w:cs="CMR10"/>
          <w:b/>
          <w:sz w:val="24"/>
          <w:szCs w:val="24"/>
          <w:rPrChange w:id="862" w:author="Exam" w:date="2014-06-21T12:00:00Z">
            <w:rPr>
              <w:rFonts w:eastAsia="CMR10" w:cs="CMR10"/>
              <w:sz w:val="24"/>
              <w:szCs w:val="24"/>
            </w:rPr>
          </w:rPrChange>
        </w:rPr>
        <w:t>space can be dedicated to the discussion of related work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86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DF636B" w:rsidRDefault="00705DE2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6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865" w:author="Exam" w:date="2014-06-21T12:00:00Z">
        <w:r>
          <w:rPr>
            <w:rFonts w:eastAsia="CMR10" w:cs="CMR10"/>
            <w:sz w:val="24"/>
            <w:szCs w:val="24"/>
          </w:rPr>
          <w:t>I have consider the examiner</w:t>
        </w:r>
      </w:ins>
      <w:ins w:id="866" w:author="Exam" w:date="2014-06-21T12:01:00Z">
        <w:r>
          <w:rPr>
            <w:rFonts w:eastAsia="CMR10" w:cs="CMR10"/>
            <w:sz w:val="24"/>
            <w:szCs w:val="24"/>
          </w:rPr>
          <w:t xml:space="preserve">’s suggestion, but </w:t>
        </w:r>
      </w:ins>
      <w:del w:id="867" w:author="Exam" w:date="2014-06-21T12:01:00Z">
        <w:r w:rsidR="003A4D31" w:rsidRPr="00280B43" w:rsidDel="00705DE2">
          <w:rPr>
            <w:rFonts w:eastAsia="CMR10" w:cs="CMR10"/>
            <w:sz w:val="24"/>
            <w:szCs w:val="24"/>
          </w:rPr>
          <w:delText>I</w:delText>
        </w:r>
      </w:del>
      <w:ins w:id="868" w:author="Exam" w:date="2014-06-21T12:01:00Z">
        <w:r>
          <w:rPr>
            <w:rFonts w:eastAsia="CMR10" w:cs="CMR10"/>
            <w:sz w:val="24"/>
            <w:szCs w:val="24"/>
          </w:rPr>
          <w:t>i</w:t>
        </w:r>
      </w:ins>
      <w:r w:rsidR="003A4D31" w:rsidRPr="00280B43">
        <w:rPr>
          <w:rFonts w:eastAsia="CMR10" w:cs="CMR10"/>
          <w:sz w:val="24"/>
          <w:szCs w:val="24"/>
        </w:rPr>
        <w:t xml:space="preserve">n the end I could not move the theory section </w:t>
      </w:r>
      <w:r w:rsidR="00DF636B">
        <w:rPr>
          <w:rFonts w:eastAsia="CMR10" w:cs="CMR10"/>
          <w:sz w:val="24"/>
          <w:szCs w:val="24"/>
        </w:rPr>
        <w:t xml:space="preserve">away from a discussion of </w:t>
      </w:r>
      <w:r w:rsidR="003A4D31" w:rsidRPr="00280B43">
        <w:rPr>
          <w:rFonts w:eastAsia="CMR10" w:cs="CMR10"/>
          <w:sz w:val="24"/>
          <w:szCs w:val="24"/>
        </w:rPr>
        <w:t>related work, because so much of the theory comes from the related work</w:t>
      </w:r>
      <w:r w:rsidR="00DF636B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(i.e. it is not possible to cleanly separate these topics). But actually I</w:t>
      </w:r>
      <w:r w:rsidR="00DF636B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believe the examiners request is really that "more space can be dedicated to</w:t>
      </w:r>
      <w:r w:rsidR="00DF636B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the discussion of related work". So instead I heavily updated the chapter to</w:t>
      </w:r>
      <w:r w:rsidR="00DF636B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do exactly what the </w:t>
      </w:r>
      <w:r w:rsidR="00DF636B">
        <w:rPr>
          <w:rFonts w:eastAsia="CMR10" w:cs="CMR10"/>
          <w:sz w:val="24"/>
          <w:szCs w:val="24"/>
        </w:rPr>
        <w:t xml:space="preserve">examiner requests. For example: </w:t>
      </w:r>
    </w:p>
    <w:p w:rsidR="0010075C" w:rsidRDefault="0010075C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6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10075C" w:rsidRDefault="003A4D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70" w:author="N Vun" w:date="2014-06-20T16:12:00Z">
          <w:pPr>
            <w:pStyle w:val="ListParagraph"/>
            <w:numPr>
              <w:numId w:val="3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r w:rsidRPr="0010075C">
        <w:rPr>
          <w:rFonts w:eastAsia="CMR10" w:cs="CMR10"/>
          <w:sz w:val="24"/>
          <w:szCs w:val="24"/>
        </w:rPr>
        <w:t xml:space="preserve">Section 2.1 (basic theory about the </w:t>
      </w:r>
      <w:r w:rsidR="00DF636B" w:rsidRPr="0010075C">
        <w:rPr>
          <w:rFonts w:eastAsia="CMR10" w:cs="CMR10"/>
          <w:sz w:val="24"/>
          <w:szCs w:val="24"/>
        </w:rPr>
        <w:t xml:space="preserve">data and older related work) is </w:t>
      </w:r>
      <w:r w:rsidRPr="0010075C">
        <w:rPr>
          <w:rFonts w:eastAsia="CMR10" w:cs="CMR10"/>
          <w:sz w:val="24"/>
          <w:szCs w:val="24"/>
        </w:rPr>
        <w:t xml:space="preserve">shortened to 12 pages </w:t>
      </w:r>
      <w:ins w:id="871" w:author="Exam" w:date="2014-06-21T12:01:00Z">
        <w:r w:rsidR="00705DE2">
          <w:rPr>
            <w:rFonts w:eastAsia="CMR10" w:cs="CMR10"/>
            <w:sz w:val="24"/>
            <w:szCs w:val="24"/>
          </w:rPr>
          <w:t xml:space="preserve">(from </w:t>
        </w:r>
      </w:ins>
      <w:ins w:id="872" w:author="Exam" w:date="2014-06-21T12:02:00Z">
        <w:r w:rsidR="00692CC3">
          <w:rPr>
            <w:rFonts w:eastAsia="CMR10" w:cs="CMR10"/>
            <w:sz w:val="24"/>
            <w:szCs w:val="24"/>
          </w:rPr>
          <w:t xml:space="preserve">.. pages) </w:t>
        </w:r>
      </w:ins>
      <w:r w:rsidRPr="0010075C">
        <w:rPr>
          <w:rFonts w:eastAsia="CMR10" w:cs="CMR10"/>
          <w:sz w:val="24"/>
          <w:szCs w:val="24"/>
        </w:rPr>
        <w:t>and</w:t>
      </w:r>
    </w:p>
    <w:p w:rsidR="003A4D31" w:rsidRPr="0010075C" w:rsidRDefault="003A4D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73" w:author="N Vun" w:date="2014-06-20T16:12:00Z">
          <w:pPr>
            <w:pStyle w:val="ListParagraph"/>
            <w:numPr>
              <w:numId w:val="3"/>
            </w:numPr>
            <w:autoSpaceDE w:val="0"/>
            <w:autoSpaceDN w:val="0"/>
            <w:adjustRightInd w:val="0"/>
            <w:spacing w:after="0" w:line="240" w:lineRule="auto"/>
            <w:ind w:hanging="360"/>
          </w:pPr>
        </w:pPrChange>
      </w:pPr>
      <w:r w:rsidRPr="0010075C">
        <w:rPr>
          <w:rFonts w:eastAsia="CMR10" w:cs="CMR10"/>
          <w:sz w:val="24"/>
          <w:szCs w:val="24"/>
        </w:rPr>
        <w:t>Section 2.2 (newer related work and e</w:t>
      </w:r>
      <w:r w:rsidR="00DF636B" w:rsidRPr="0010075C">
        <w:rPr>
          <w:rFonts w:eastAsia="CMR10" w:cs="CMR10"/>
          <w:sz w:val="24"/>
          <w:szCs w:val="24"/>
        </w:rPr>
        <w:t xml:space="preserve">xtended theory) is </w:t>
      </w:r>
      <w:ins w:id="874" w:author="Exam" w:date="2014-06-21T12:02:00Z">
        <w:r w:rsidR="00692CC3">
          <w:rPr>
            <w:rFonts w:eastAsia="CMR10" w:cs="CMR10"/>
            <w:sz w:val="24"/>
            <w:szCs w:val="24"/>
          </w:rPr>
          <w:t xml:space="preserve">now </w:t>
        </w:r>
      </w:ins>
      <w:r w:rsidR="00DF636B" w:rsidRPr="0010075C">
        <w:rPr>
          <w:rFonts w:eastAsia="CMR10" w:cs="CMR10"/>
          <w:sz w:val="24"/>
          <w:szCs w:val="24"/>
        </w:rPr>
        <w:t>extended signifi</w:t>
      </w:r>
      <w:r w:rsidRPr="0010075C">
        <w:rPr>
          <w:rFonts w:eastAsia="CMR10" w:cs="CMR10"/>
          <w:sz w:val="24"/>
          <w:szCs w:val="24"/>
        </w:rPr>
        <w:t>cantly to 13 pages</w:t>
      </w:r>
      <w:ins w:id="875" w:author="Exam" w:date="2014-06-21T12:02:00Z">
        <w:r w:rsidR="00692CC3">
          <w:rPr>
            <w:rFonts w:eastAsia="CMR10" w:cs="CMR10"/>
            <w:sz w:val="24"/>
            <w:szCs w:val="24"/>
          </w:rPr>
          <w:t xml:space="preserve"> (</w:t>
        </w:r>
        <w:proofErr w:type="gramStart"/>
        <w:r w:rsidR="00692CC3">
          <w:rPr>
            <w:rFonts w:eastAsia="CMR10" w:cs="CMR10"/>
            <w:sz w:val="24"/>
            <w:szCs w:val="24"/>
          </w:rPr>
          <w:t>from ..</w:t>
        </w:r>
        <w:proofErr w:type="gramEnd"/>
        <w:r w:rsidR="00692CC3">
          <w:rPr>
            <w:rFonts w:eastAsia="CMR10" w:cs="CMR10"/>
            <w:sz w:val="24"/>
            <w:szCs w:val="24"/>
          </w:rPr>
          <w:t xml:space="preserve"> pages)</w:t>
        </w:r>
      </w:ins>
      <w:r w:rsidRPr="0010075C">
        <w:rPr>
          <w:rFonts w:eastAsia="CMR10" w:cs="CMR10"/>
          <w:sz w:val="24"/>
          <w:szCs w:val="24"/>
        </w:rPr>
        <w:t>.</w:t>
      </w:r>
    </w:p>
    <w:p w:rsidR="00DF636B" w:rsidRPr="00280B43" w:rsidRDefault="00DF636B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7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7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I believe that this rewriting leads to a better</w:t>
      </w:r>
      <w:r w:rsidR="008701D1">
        <w:rPr>
          <w:rFonts w:eastAsia="CMR10" w:cs="CMR10"/>
          <w:sz w:val="24"/>
          <w:szCs w:val="24"/>
        </w:rPr>
        <w:t xml:space="preserve"> balance between describing the </w:t>
      </w:r>
      <w:r w:rsidRPr="00280B43">
        <w:rPr>
          <w:rFonts w:eastAsia="CMR10" w:cs="CMR10"/>
          <w:sz w:val="24"/>
          <w:szCs w:val="24"/>
        </w:rPr>
        <w:t>nature of the data and reviewing the related work.</w:t>
      </w:r>
    </w:p>
    <w:p w:rsidR="008701D1" w:rsidRPr="00280B43" w:rsidRDefault="008701D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87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692CC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87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692CC3">
        <w:rPr>
          <w:rFonts w:cs="CMBX10"/>
          <w:b/>
          <w:bCs/>
          <w:sz w:val="24"/>
          <w:szCs w:val="24"/>
        </w:rPr>
        <w:t>5. Chapter 3</w:t>
      </w:r>
    </w:p>
    <w:p w:rsidR="00D40CE2" w:rsidRPr="00692CC3" w:rsidRDefault="00D40CE2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  <w:rPrChange w:id="880" w:author="Exam" w:date="2014-06-21T12:02:00Z">
            <w:rPr>
              <w:rFonts w:cs="CMTI10"/>
              <w:i/>
              <w:iCs/>
              <w:sz w:val="24"/>
              <w:szCs w:val="24"/>
            </w:rPr>
          </w:rPrChange>
        </w:rPr>
        <w:pPrChange w:id="88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692CC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88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692CC3">
        <w:rPr>
          <w:rFonts w:cs="CMTI10"/>
          <w:b/>
          <w:i/>
          <w:iCs/>
          <w:sz w:val="24"/>
          <w:szCs w:val="24"/>
        </w:rPr>
        <w:t>Comment:</w:t>
      </w:r>
    </w:p>
    <w:p w:rsidR="003A4D31" w:rsidRPr="00692CC3" w:rsidRDefault="00D40CE2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883" w:author="Exam" w:date="2014-06-21T12:02:00Z">
            <w:rPr>
              <w:rFonts w:eastAsia="CMR10" w:cs="CMR10"/>
              <w:sz w:val="24"/>
              <w:szCs w:val="24"/>
            </w:rPr>
          </w:rPrChange>
        </w:rPr>
        <w:pPrChange w:id="88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692CC3">
        <w:rPr>
          <w:rFonts w:eastAsia="CMR10" w:cs="CMR10"/>
          <w:b/>
          <w:sz w:val="24"/>
          <w:szCs w:val="24"/>
          <w:rPrChange w:id="885" w:author="Exam" w:date="2014-06-21T12:02:00Z">
            <w:rPr>
              <w:rFonts w:eastAsia="CMR10" w:cs="CMR10"/>
              <w:sz w:val="24"/>
              <w:szCs w:val="24"/>
            </w:rPr>
          </w:rPrChange>
        </w:rPr>
        <w:t>H</w:t>
      </w:r>
      <w:r w:rsidR="003A4D31" w:rsidRPr="00692CC3">
        <w:rPr>
          <w:rFonts w:eastAsia="CMR10" w:cs="CMR10"/>
          <w:b/>
          <w:sz w:val="24"/>
          <w:szCs w:val="24"/>
          <w:rPrChange w:id="886" w:author="Exam" w:date="2014-06-21T12:02:00Z">
            <w:rPr>
              <w:rFonts w:eastAsia="CMR10" w:cs="CMR10"/>
              <w:sz w:val="24"/>
              <w:szCs w:val="24"/>
            </w:rPr>
          </w:rPrChange>
        </w:rPr>
        <w:t>ow can t</w:t>
      </w:r>
      <w:r w:rsidRPr="00692CC3">
        <w:rPr>
          <w:rFonts w:eastAsia="CMR10" w:cs="CMR10"/>
          <w:b/>
          <w:sz w:val="24"/>
          <w:szCs w:val="24"/>
          <w:rPrChange w:id="887" w:author="Exam" w:date="2014-06-21T12:02:00Z">
            <w:rPr>
              <w:rFonts w:eastAsia="CMR10" w:cs="CMR10"/>
              <w:sz w:val="24"/>
              <w:szCs w:val="24"/>
            </w:rPr>
          </w:rPrChange>
        </w:rPr>
        <w:t>he statement on page 44 line 1 “</w:t>
      </w:r>
      <w:r w:rsidR="003A4D31" w:rsidRPr="00692CC3">
        <w:rPr>
          <w:rFonts w:eastAsia="CMR10" w:cs="CMR10"/>
          <w:b/>
          <w:sz w:val="24"/>
          <w:szCs w:val="24"/>
          <w:rPrChange w:id="888" w:author="Exam" w:date="2014-06-21T12:02:00Z">
            <w:rPr>
              <w:rFonts w:eastAsia="CMR10" w:cs="CMR10"/>
              <w:sz w:val="24"/>
              <w:szCs w:val="24"/>
            </w:rPr>
          </w:rPrChange>
        </w:rPr>
        <w:t xml:space="preserve">... </w:t>
      </w:r>
      <w:r w:rsidRPr="00692CC3">
        <w:rPr>
          <w:rFonts w:eastAsia="CMR10" w:cs="CMR10"/>
          <w:b/>
          <w:sz w:val="24"/>
          <w:szCs w:val="24"/>
          <w:rPrChange w:id="889" w:author="Exam" w:date="2014-06-21T12:02:00Z">
            <w:rPr>
              <w:rFonts w:eastAsia="CMR10" w:cs="CMR10"/>
              <w:sz w:val="24"/>
              <w:szCs w:val="24"/>
            </w:rPr>
          </w:rPrChange>
        </w:rPr>
        <w:t xml:space="preserve">intensity are equal to a scaled </w:t>
      </w:r>
      <w:r w:rsidR="003A4D31" w:rsidRPr="00692CC3">
        <w:rPr>
          <w:rFonts w:eastAsia="CMR10" w:cs="CMR10"/>
          <w:b/>
          <w:sz w:val="24"/>
          <w:szCs w:val="24"/>
          <w:rPrChange w:id="890" w:author="Exam" w:date="2014-06-21T12:02:00Z">
            <w:rPr>
              <w:rFonts w:eastAsia="CMR10" w:cs="CMR10"/>
              <w:sz w:val="24"/>
              <w:szCs w:val="24"/>
            </w:rPr>
          </w:rPrChange>
        </w:rPr>
        <w:t>version</w:t>
      </w:r>
      <w:r w:rsidRPr="00692CC3">
        <w:rPr>
          <w:rFonts w:eastAsia="CMR10" w:cs="CMR10"/>
          <w:b/>
          <w:sz w:val="24"/>
          <w:szCs w:val="24"/>
          <w:rPrChange w:id="891" w:author="Exam" w:date="2014-06-21T12:02:00Z">
            <w:rPr>
              <w:rFonts w:eastAsia="CMR10" w:cs="CMR10"/>
              <w:sz w:val="24"/>
              <w:szCs w:val="24"/>
            </w:rPr>
          </w:rPrChange>
        </w:rPr>
        <w:t xml:space="preserve"> of these unit variables, specifi</w:t>
      </w:r>
      <w:r w:rsidR="003A4D31" w:rsidRPr="00692CC3">
        <w:rPr>
          <w:rFonts w:eastAsia="CMR10" w:cs="CMR10"/>
          <w:b/>
          <w:sz w:val="24"/>
          <w:szCs w:val="24"/>
          <w:rPrChange w:id="892" w:author="Exam" w:date="2014-06-21T12:02:00Z">
            <w:rPr>
              <w:rFonts w:eastAsia="CMR10" w:cs="CMR10"/>
              <w:sz w:val="24"/>
              <w:szCs w:val="24"/>
            </w:rPr>
          </w:rPrChange>
        </w:rPr>
        <w:t xml:space="preserve">cally  </w:t>
      </w:r>
      <m:oMath>
        <m:r>
          <m:rPr>
            <m:sty m:val="bi"/>
          </m:rPr>
          <w:rPr>
            <w:rFonts w:ascii="Cambria Math" w:eastAsia="CMR10" w:hAnsi="Cambria Math" w:cs="CMR10"/>
            <w:sz w:val="24"/>
            <w:szCs w:val="24"/>
          </w:rPr>
          <m:t>A=</m:t>
        </m:r>
        <m:r>
          <m:rPr>
            <m:sty m:val="bi"/>
          </m:rPr>
          <w:rPr>
            <w:rFonts w:ascii="Cambria Math" w:eastAsia="CMR10" w:hAnsi="Cambria Math" w:cs="CMR10"/>
            <w:sz w:val="24"/>
            <w:szCs w:val="24"/>
          </w:rPr>
          <m:t>σ</m:t>
        </m:r>
        <m:sSub>
          <m:sSubPr>
            <m:ctrlPr>
              <w:rPr>
                <w:rFonts w:ascii="Cambria Math" w:eastAsia="CMR10" w:hAnsi="Cambria Math" w:cs="CMR10"/>
                <w:b/>
                <w:i/>
                <w:sz w:val="24"/>
                <w:szCs w:val="24"/>
                <w:rPrChange w:id="893" w:author="Exam" w:date="2014-06-21T12:02:00Z"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w:rPrChange>
              </w:rPr>
            </m:ctrlPr>
          </m:sSubPr>
          <m:e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894" w:author="Exam" w:date="2014-06-21T12:02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895" w:author="Exam" w:date="2014-06-21T12:02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1</m:t>
            </m:r>
          </m:sub>
        </m:sSub>
      </m:oMath>
      <w:r w:rsidR="003A4D31" w:rsidRPr="00692CC3">
        <w:rPr>
          <w:rFonts w:cs="CMR7"/>
          <w:b/>
          <w:sz w:val="24"/>
          <w:szCs w:val="24"/>
          <w:rPrChange w:id="896" w:author="Exam" w:date="2014-06-21T12:02:00Z">
            <w:rPr>
              <w:rFonts w:cs="CMR7"/>
              <w:sz w:val="24"/>
              <w:szCs w:val="24"/>
            </w:rPr>
          </w:rPrChange>
        </w:rPr>
        <w:t xml:space="preserve"> </w:t>
      </w:r>
      <w:proofErr w:type="gramStart"/>
      <w:r w:rsidR="005D4801" w:rsidRPr="00692CC3">
        <w:rPr>
          <w:rFonts w:eastAsia="CMR10" w:cs="CMR10"/>
          <w:b/>
          <w:sz w:val="24"/>
          <w:szCs w:val="24"/>
          <w:rPrChange w:id="897" w:author="Exam" w:date="2014-06-21T12:02:00Z">
            <w:rPr>
              <w:rFonts w:eastAsia="CMR10" w:cs="CMR10"/>
              <w:sz w:val="24"/>
              <w:szCs w:val="24"/>
            </w:rPr>
          </w:rPrChange>
        </w:rPr>
        <w:t>and</w:t>
      </w:r>
      <w:r w:rsidR="003A4D31" w:rsidRPr="00692CC3">
        <w:rPr>
          <w:rFonts w:eastAsia="CMR10" w:cs="CMR10"/>
          <w:b/>
          <w:sz w:val="24"/>
          <w:szCs w:val="24"/>
          <w:rPrChange w:id="898" w:author="Exam" w:date="2014-06-21T12:02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proofErr w:type="gramEnd"/>
      <m:oMath>
        <m:sSup>
          <m:sSupPr>
            <m:ctrlPr>
              <w:rPr>
                <w:rFonts w:ascii="Cambria Math" w:eastAsia="CMR10" w:hAnsi="Cambria Math" w:cs="CMR10"/>
                <w:b/>
                <w:i/>
                <w:sz w:val="24"/>
                <w:szCs w:val="24"/>
                <w:rPrChange w:id="899" w:author="Exam" w:date="2014-06-21T12:02:00Z"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w:rPrChange>
              </w:rPr>
            </m:ctrlPr>
          </m:sSupPr>
          <m:e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00" w:author="Exam" w:date="2014-06-21T12:02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I=σ</m:t>
            </m:r>
          </m:e>
          <m:sup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01" w:author="Exam" w:date="2014-06-21T12:02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2</m:t>
            </m:r>
          </m:sup>
        </m:sSup>
        <m:sSub>
          <m:sSubPr>
            <m:ctrlPr>
              <w:rPr>
                <w:rFonts w:ascii="Cambria Math" w:eastAsia="CMR10" w:hAnsi="Cambria Math" w:cs="CMR10"/>
                <w:b/>
                <w:i/>
                <w:sz w:val="24"/>
                <w:szCs w:val="24"/>
                <w:rPrChange w:id="902" w:author="Exam" w:date="2014-06-21T12:02:00Z"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w:rPrChange>
              </w:rPr>
            </m:ctrlPr>
          </m:sSubPr>
          <m:e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03" w:author="Exam" w:date="2014-06-21T12:02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04" w:author="Exam" w:date="2014-06-21T12:02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1</m:t>
            </m:r>
          </m:sub>
        </m:sSub>
      </m:oMath>
      <w:r w:rsidR="000E1602" w:rsidRPr="00692CC3">
        <w:rPr>
          <w:rFonts w:eastAsia="CMR10" w:cs="CMR10"/>
          <w:b/>
          <w:sz w:val="24"/>
          <w:szCs w:val="24"/>
          <w:rPrChange w:id="905" w:author="Exam" w:date="2014-06-21T12:02:00Z">
            <w:rPr>
              <w:rFonts w:eastAsia="CMR10" w:cs="CMR10"/>
              <w:sz w:val="24"/>
              <w:szCs w:val="24"/>
            </w:rPr>
          </w:rPrChange>
        </w:rPr>
        <w:t>” be</w:t>
      </w:r>
      <w:r w:rsidR="003A4D31" w:rsidRPr="00692CC3">
        <w:rPr>
          <w:rFonts w:eastAsia="CMR10" w:cs="CMR10"/>
          <w:b/>
          <w:sz w:val="24"/>
          <w:szCs w:val="24"/>
          <w:rPrChange w:id="906" w:author="Exam" w:date="2014-06-21T12:02:00Z">
            <w:rPr>
              <w:rFonts w:eastAsia="CMR10" w:cs="CMR10"/>
              <w:sz w:val="24"/>
              <w:szCs w:val="24"/>
            </w:rPr>
          </w:rPrChange>
        </w:rPr>
        <w:t xml:space="preserve"> true?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90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5D480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0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>
        <w:rPr>
          <w:rFonts w:eastAsia="CMR10" w:cs="CMR10"/>
          <w:sz w:val="24"/>
          <w:szCs w:val="24"/>
        </w:rPr>
        <w:t>T</w:t>
      </w:r>
      <w:r w:rsidR="003A4D31" w:rsidRPr="00280B43">
        <w:rPr>
          <w:rFonts w:eastAsia="CMR10" w:cs="CMR10"/>
          <w:sz w:val="24"/>
          <w:szCs w:val="24"/>
        </w:rPr>
        <w:t>he statement in page 44 line 1 should be inte</w:t>
      </w:r>
      <w:r>
        <w:rPr>
          <w:rFonts w:eastAsia="CMR10" w:cs="CMR10"/>
          <w:sz w:val="24"/>
          <w:szCs w:val="24"/>
        </w:rPr>
        <w:t xml:space="preserve">rpreted strictly in the context </w:t>
      </w:r>
      <w:r w:rsidR="003A4D31" w:rsidRPr="00280B43">
        <w:rPr>
          <w:rFonts w:eastAsia="CMR10" w:cs="CMR10"/>
          <w:sz w:val="24"/>
          <w:szCs w:val="24"/>
        </w:rPr>
        <w:t xml:space="preserve">that precedes it. Mathematically speaking,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just a constant, which makes</w:t>
      </w:r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the statement true. Any </w:t>
      </w:r>
      <w:r w:rsidR="00CC5A78">
        <w:rPr>
          <w:rFonts w:eastAsia="CMR10" w:cs="CMR10"/>
          <w:sz w:val="24"/>
          <w:szCs w:val="24"/>
        </w:rPr>
        <w:t>r</w:t>
      </w:r>
      <w:r w:rsidR="003A4D31" w:rsidRPr="00280B43">
        <w:rPr>
          <w:rFonts w:eastAsia="CMR10" w:cs="CMR10"/>
          <w:sz w:val="24"/>
          <w:szCs w:val="24"/>
        </w:rPr>
        <w:t>esemblance of this to the SAR signal will only</w:t>
      </w:r>
      <w:r w:rsidR="00CC5A78">
        <w:rPr>
          <w:rFonts w:eastAsia="CMR10" w:cs="CMR10"/>
          <w:sz w:val="24"/>
          <w:szCs w:val="24"/>
        </w:rPr>
        <w:t xml:space="preserve"> be </w:t>
      </w:r>
      <w:r w:rsidR="003A4D31" w:rsidRPr="00280B43">
        <w:rPr>
          <w:rFonts w:eastAsia="CMR10" w:cs="CMR10"/>
          <w:sz w:val="24"/>
          <w:szCs w:val="24"/>
        </w:rPr>
        <w:t>established in the next paragraph onwards. In fact, line 7 page 44 clearly</w:t>
      </w:r>
      <w:r w:rsidR="00CC5A78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indicates under what circumstances that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can be considered constant (namely across spatially homogeneous areas).</w:t>
      </w:r>
    </w:p>
    <w:p w:rsidR="00CC5A78" w:rsidRPr="00280B43" w:rsidRDefault="00CC5A78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0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CC5A78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91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CC5A78">
        <w:rPr>
          <w:rFonts w:cs="CMTI10"/>
          <w:b/>
          <w:i/>
          <w:iCs/>
          <w:sz w:val="24"/>
          <w:szCs w:val="24"/>
        </w:rPr>
        <w:t>Comment:</w:t>
      </w:r>
    </w:p>
    <w:p w:rsidR="003A4D31" w:rsidRPr="00692CC3" w:rsidRDefault="00CC5A78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911" w:author="Exam" w:date="2014-06-21T12:03:00Z">
            <w:rPr>
              <w:rFonts w:eastAsia="CMR10" w:cs="CMR10"/>
              <w:sz w:val="24"/>
              <w:szCs w:val="24"/>
            </w:rPr>
          </w:rPrChange>
        </w:rPr>
        <w:pPrChange w:id="91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692CC3">
        <w:rPr>
          <w:rFonts w:eastAsia="CMR10" w:cs="CMR10"/>
          <w:b/>
          <w:sz w:val="24"/>
          <w:szCs w:val="24"/>
          <w:rPrChange w:id="913" w:author="Exam" w:date="2014-06-21T12:03:00Z">
            <w:rPr>
              <w:rFonts w:eastAsia="CMR10" w:cs="CMR10"/>
              <w:sz w:val="24"/>
              <w:szCs w:val="24"/>
            </w:rPr>
          </w:rPrChange>
        </w:rPr>
        <w:t>W</w:t>
      </w:r>
      <w:r w:rsidR="003A4D31" w:rsidRPr="00692CC3">
        <w:rPr>
          <w:rFonts w:eastAsia="CMR10" w:cs="CMR10"/>
          <w:b/>
          <w:sz w:val="24"/>
          <w:szCs w:val="24"/>
          <w:rPrChange w:id="914" w:author="Exam" w:date="2014-06-21T12:03:00Z">
            <w:rPr>
              <w:rFonts w:eastAsia="CMR10" w:cs="CMR10"/>
              <w:sz w:val="24"/>
              <w:szCs w:val="24"/>
            </w:rPr>
          </w:rPrChange>
        </w:rPr>
        <w:t xml:space="preserve">hy </w:t>
      </w:r>
      <w:proofErr w:type="spellStart"/>
      <w:r w:rsidR="003A4D31" w:rsidRPr="00692CC3">
        <w:rPr>
          <w:rFonts w:eastAsia="CMR10" w:cs="CMR10"/>
          <w:b/>
          <w:sz w:val="24"/>
          <w:szCs w:val="24"/>
          <w:rPrChange w:id="915" w:author="Exam" w:date="2014-06-21T12:03:00Z">
            <w:rPr>
              <w:rFonts w:eastAsia="CMR10" w:cs="CMR10"/>
              <w:sz w:val="24"/>
              <w:szCs w:val="24"/>
            </w:rPr>
          </w:rPrChange>
        </w:rPr>
        <w:t>homoskedasticity</w:t>
      </w:r>
      <w:proofErr w:type="spellEnd"/>
      <w:r w:rsidR="003A4D31" w:rsidRPr="00692CC3">
        <w:rPr>
          <w:rFonts w:eastAsia="CMR10" w:cs="CMR10"/>
          <w:b/>
          <w:sz w:val="24"/>
          <w:szCs w:val="24"/>
          <w:rPrChange w:id="916" w:author="Exam" w:date="2014-06-21T12:03:00Z">
            <w:rPr>
              <w:rFonts w:eastAsia="CMR10" w:cs="CMR10"/>
              <w:sz w:val="24"/>
              <w:szCs w:val="24"/>
            </w:rPr>
          </w:rPrChange>
        </w:rPr>
        <w:t xml:space="preserve"> is valid, and what </w:t>
      </w:r>
      <w:proofErr w:type="gramStart"/>
      <w:r w:rsidR="003A4D31" w:rsidRPr="00692CC3">
        <w:rPr>
          <w:rFonts w:eastAsia="CMR10" w:cs="CMR10"/>
          <w:b/>
          <w:sz w:val="24"/>
          <w:szCs w:val="24"/>
          <w:rPrChange w:id="917" w:author="Exam" w:date="2014-06-21T12:03:00Z">
            <w:rPr>
              <w:rFonts w:eastAsia="CMR10" w:cs="CMR10"/>
              <w:sz w:val="24"/>
              <w:szCs w:val="24"/>
            </w:rPr>
          </w:rPrChange>
        </w:rPr>
        <w:t>are the assumption</w:t>
      </w:r>
      <w:proofErr w:type="gramEnd"/>
      <w:r w:rsidR="003A4D31" w:rsidRPr="00692CC3">
        <w:rPr>
          <w:rFonts w:eastAsia="CMR10" w:cs="CMR10"/>
          <w:b/>
          <w:sz w:val="24"/>
          <w:szCs w:val="24"/>
          <w:rPrChange w:id="918" w:author="Exam" w:date="2014-06-21T12:03:00Z">
            <w:rPr>
              <w:rFonts w:eastAsia="CMR10" w:cs="CMR10"/>
              <w:sz w:val="24"/>
              <w:szCs w:val="24"/>
            </w:rPr>
          </w:rPrChange>
        </w:rPr>
        <w:t xml:space="preserve"> in this analysis?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91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016D9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2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Spatial</w:t>
      </w:r>
      <w:r w:rsidR="003A4D31" w:rsidRPr="00280B43">
        <w:rPr>
          <w:rFonts w:eastAsia="CMR10" w:cs="CMR10"/>
          <w:sz w:val="24"/>
          <w:szCs w:val="24"/>
        </w:rPr>
        <w:t xml:space="preserve"> homogeneity is the assumption use</w:t>
      </w:r>
      <w:r>
        <w:rPr>
          <w:rFonts w:eastAsia="CMR10" w:cs="CMR10"/>
          <w:sz w:val="24"/>
          <w:szCs w:val="24"/>
        </w:rPr>
        <w:t xml:space="preserve">d in the analysis thus far. Its </w:t>
      </w:r>
      <w:r w:rsidR="003A4D31" w:rsidRPr="00280B43">
        <w:rPr>
          <w:rFonts w:eastAsia="CMR10" w:cs="CMR10"/>
          <w:sz w:val="24"/>
          <w:szCs w:val="24"/>
        </w:rPr>
        <w:t>limitation is acknowledged in the very next sentence, as the Examiner No.</w:t>
      </w:r>
      <w:r>
        <w:rPr>
          <w:rFonts w:eastAsia="CMR10" w:cs="CMR10"/>
          <w:sz w:val="24"/>
          <w:szCs w:val="24"/>
        </w:rPr>
        <w:t xml:space="preserve"> 3 pointed out: “</w:t>
      </w:r>
      <w:r w:rsidR="003A4D31" w:rsidRPr="00280B43">
        <w:rPr>
          <w:rFonts w:eastAsia="CMR10" w:cs="CMR10"/>
          <w:sz w:val="24"/>
          <w:szCs w:val="24"/>
        </w:rPr>
        <w:t>Over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heterogeneous </w:t>
      </w:r>
      <w:proofErr w:type="gramStart"/>
      <w:r w:rsidR="003A4D31" w:rsidRPr="00280B43">
        <w:rPr>
          <w:rFonts w:eastAsia="CMR10" w:cs="CMR10"/>
          <w:sz w:val="24"/>
          <w:szCs w:val="24"/>
        </w:rPr>
        <w:t xml:space="preserve">areas, </w:t>
      </w:r>
      <w:r>
        <w:rPr>
          <w:rFonts w:eastAsia="CMR10" w:cs="CMR10"/>
          <w:sz w:val="24"/>
          <w:szCs w:val="24"/>
        </w:rPr>
        <w:t>…</w:t>
      </w:r>
      <w:proofErr w:type="gramEnd"/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>
        <w:rPr>
          <w:rFonts w:eastAsia="CMR10" w:cs="CMR10"/>
          <w:sz w:val="24"/>
          <w:szCs w:val="24"/>
        </w:rPr>
        <w:t>varies significantly ...”</w:t>
      </w:r>
      <w:r w:rsidR="003A4D31" w:rsidRPr="00280B43">
        <w:rPr>
          <w:rFonts w:eastAsia="CMR10" w:cs="CMR10"/>
          <w:sz w:val="24"/>
          <w:szCs w:val="24"/>
        </w:rPr>
        <w:t>.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This assumption is actually not very restrictive. It should be noted that at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the level of each physical radar resolution cell, the value measured in SAR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not deterministic. For all practical purposes, the single measured value is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considered to be the result of a sto</w:t>
      </w:r>
      <w:r w:rsidR="00AE552F">
        <w:rPr>
          <w:rFonts w:eastAsia="CMR10" w:cs="CMR10"/>
          <w:sz w:val="24"/>
          <w:szCs w:val="24"/>
        </w:rPr>
        <w:t>chastic process, which has one “true" sig</w:t>
      </w:r>
      <w:r w:rsidR="00B24EC0">
        <w:rPr>
          <w:rFonts w:eastAsia="CMR10" w:cs="CMR10"/>
          <w:sz w:val="24"/>
          <w:szCs w:val="24"/>
        </w:rPr>
        <w:t>nal (</w:t>
      </w:r>
      <w:r w:rsidR="00676E00">
        <w:rPr>
          <w:rFonts w:eastAsia="CMR10" w:cs="CMR10"/>
          <w:sz w:val="24"/>
          <w:szCs w:val="24"/>
        </w:rPr>
        <w:t>i.e</w:t>
      </w:r>
      <w:proofErr w:type="gramStart"/>
      <w:r w:rsidR="00676E00">
        <w:rPr>
          <w:rFonts w:eastAsia="CMR10" w:cs="CMR10"/>
          <w:sz w:val="24"/>
          <w:szCs w:val="24"/>
        </w:rPr>
        <w:t>.</w:t>
      </w:r>
      <w:r w:rsidR="003A4D31" w:rsidRPr="00280B43">
        <w:rPr>
          <w:rFonts w:eastAsia="CMR10" w:cs="CMR10"/>
          <w:sz w:val="24"/>
          <w:szCs w:val="24"/>
        </w:rPr>
        <w:t xml:space="preserve"> </w:t>
      </w:r>
      <w:proofErr w:type="gramEnd"/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B24EC0">
        <w:rPr>
          <w:rFonts w:eastAsia="CMR10" w:cs="CMR10"/>
          <w:sz w:val="24"/>
          <w:szCs w:val="24"/>
        </w:rPr>
        <w:t>)</w:t>
      </w:r>
      <w:r w:rsidR="003A4D31" w:rsidRPr="00280B43">
        <w:rPr>
          <w:rFonts w:eastAsia="CMR10" w:cs="CMR10"/>
          <w:sz w:val="24"/>
          <w:szCs w:val="24"/>
        </w:rPr>
        <w:t>. In that sense, the assumption (of a single stochastic process)</w:t>
      </w:r>
      <w:r w:rsidR="00AE552F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actually applicable to both homogeneous and heterogeneous areas.</w:t>
      </w:r>
    </w:p>
    <w:p w:rsidR="00B24EC0" w:rsidRPr="00280B43" w:rsidRDefault="00B24EC0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2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59567A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92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9567A">
        <w:rPr>
          <w:rFonts w:cs="CMTI10"/>
          <w:b/>
          <w:i/>
          <w:iCs/>
          <w:sz w:val="24"/>
          <w:szCs w:val="24"/>
        </w:rPr>
        <w:t>Comment:</w:t>
      </w:r>
    </w:p>
    <w:p w:rsidR="003A4D31" w:rsidRPr="0059567A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923" w:author="Exam" w:date="2014-06-21T12:03:00Z">
            <w:rPr>
              <w:rFonts w:eastAsia="CMR10" w:cs="CMR10"/>
              <w:sz w:val="24"/>
              <w:szCs w:val="24"/>
            </w:rPr>
          </w:rPrChange>
        </w:rPr>
        <w:pPrChange w:id="92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9567A">
        <w:rPr>
          <w:rFonts w:eastAsia="CMR10" w:cs="CMR10"/>
          <w:b/>
          <w:sz w:val="24"/>
          <w:szCs w:val="24"/>
          <w:rPrChange w:id="925" w:author="Exam" w:date="2014-06-21T12:03:00Z">
            <w:rPr>
              <w:rFonts w:eastAsia="CMR10" w:cs="CMR10"/>
              <w:sz w:val="24"/>
              <w:szCs w:val="24"/>
            </w:rPr>
          </w:rPrChange>
        </w:rPr>
        <w:t xml:space="preserve">If </w:t>
      </w:r>
      <m:oMath>
        <m:r>
          <m:rPr>
            <m:sty m:val="bi"/>
          </m:rP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59567A">
        <w:rPr>
          <w:rFonts w:eastAsia="CMMI10" w:cs="CMMI10"/>
          <w:b/>
          <w:i/>
          <w:iCs/>
          <w:sz w:val="24"/>
          <w:szCs w:val="24"/>
          <w:rPrChange w:id="926" w:author="Exam" w:date="2014-06-21T12:03:00Z">
            <w:rPr>
              <w:rFonts w:eastAsia="CMMI10" w:cs="CMMI10"/>
              <w:i/>
              <w:iCs/>
              <w:sz w:val="24"/>
              <w:szCs w:val="24"/>
            </w:rPr>
          </w:rPrChange>
        </w:rPr>
        <w:t xml:space="preserve"> </w:t>
      </w:r>
      <w:r w:rsidRPr="0059567A">
        <w:rPr>
          <w:rFonts w:eastAsia="CMR10" w:cs="CMR10"/>
          <w:b/>
          <w:sz w:val="24"/>
          <w:szCs w:val="24"/>
          <w:rPrChange w:id="927" w:author="Exam" w:date="2014-06-21T12:03:00Z">
            <w:rPr>
              <w:rFonts w:eastAsia="CMR10" w:cs="CMR10"/>
              <w:sz w:val="24"/>
              <w:szCs w:val="24"/>
            </w:rPr>
          </w:rPrChange>
        </w:rPr>
        <w:t xml:space="preserve">is not a constant, then </w:t>
      </w:r>
      <w:proofErr w:type="spellStart"/>
      <w:proofErr w:type="gramStart"/>
      <w:r w:rsidRPr="0059567A">
        <w:rPr>
          <w:rFonts w:eastAsia="CMMI10" w:cs="CMMI10"/>
          <w:b/>
          <w:i/>
          <w:iCs/>
          <w:sz w:val="24"/>
          <w:szCs w:val="24"/>
          <w:rPrChange w:id="928" w:author="Exam" w:date="2014-06-21T12:03:00Z">
            <w:rPr>
              <w:rFonts w:eastAsia="CMMI10" w:cs="CMMI10"/>
              <w:i/>
              <w:iCs/>
              <w:sz w:val="24"/>
              <w:szCs w:val="24"/>
            </w:rPr>
          </w:rPrChange>
        </w:rPr>
        <w:t>var</w:t>
      </w:r>
      <w:proofErr w:type="spellEnd"/>
      <w:r w:rsidRPr="0059567A">
        <w:rPr>
          <w:rFonts w:eastAsia="CMR10" w:cs="CMR10"/>
          <w:b/>
          <w:sz w:val="24"/>
          <w:szCs w:val="24"/>
          <w:rPrChange w:id="929" w:author="Exam" w:date="2014-06-21T12:03:00Z">
            <w:rPr>
              <w:rFonts w:eastAsia="CMR10" w:cs="CMR10"/>
              <w:sz w:val="24"/>
              <w:szCs w:val="24"/>
            </w:rPr>
          </w:rPrChange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b/>
                <w:i/>
                <w:sz w:val="24"/>
                <w:szCs w:val="24"/>
                <w:rPrChange w:id="930" w:author="Exam" w:date="2014-06-21T12:03:00Z"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w:rPrChange>
              </w:rPr>
            </m:ctrlPr>
          </m:sSubPr>
          <m:e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31" w:author="Exam" w:date="2014-06-21T12:03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32" w:author="Exam" w:date="2014-06-21T12:03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A</m:t>
            </m:r>
          </m:sub>
        </m:sSub>
      </m:oMath>
      <w:r w:rsidRPr="0059567A">
        <w:rPr>
          <w:rFonts w:eastAsia="CMR10" w:cs="CMR10"/>
          <w:b/>
          <w:sz w:val="24"/>
          <w:szCs w:val="24"/>
          <w:rPrChange w:id="933" w:author="Exam" w:date="2014-06-21T12:03:00Z">
            <w:rPr>
              <w:rFonts w:eastAsia="CMR10" w:cs="CMR10"/>
              <w:sz w:val="24"/>
              <w:szCs w:val="24"/>
            </w:rPr>
          </w:rPrChange>
        </w:rPr>
        <w:t xml:space="preserve">) and </w:t>
      </w:r>
      <w:proofErr w:type="spellStart"/>
      <w:r w:rsidRPr="0059567A">
        <w:rPr>
          <w:rFonts w:eastAsia="CMMI10" w:cs="CMMI10"/>
          <w:b/>
          <w:i/>
          <w:iCs/>
          <w:sz w:val="24"/>
          <w:szCs w:val="24"/>
          <w:rPrChange w:id="934" w:author="Exam" w:date="2014-06-21T12:03:00Z">
            <w:rPr>
              <w:rFonts w:eastAsia="CMMI10" w:cs="CMMI10"/>
              <w:i/>
              <w:iCs/>
              <w:sz w:val="24"/>
              <w:szCs w:val="24"/>
            </w:rPr>
          </w:rPrChange>
        </w:rPr>
        <w:t>var</w:t>
      </w:r>
      <w:proofErr w:type="spellEnd"/>
      <w:r w:rsidRPr="0059567A">
        <w:rPr>
          <w:rFonts w:eastAsia="CMR10" w:cs="CMR10"/>
          <w:b/>
          <w:sz w:val="24"/>
          <w:szCs w:val="24"/>
          <w:rPrChange w:id="935" w:author="Exam" w:date="2014-06-21T12:03:00Z">
            <w:rPr>
              <w:rFonts w:eastAsia="CMR10" w:cs="CMR10"/>
              <w:sz w:val="24"/>
              <w:szCs w:val="24"/>
            </w:rPr>
          </w:rPrChange>
        </w:rPr>
        <w:t>(</w:t>
      </w:r>
      <m:oMath>
        <m:sSub>
          <m:sSubPr>
            <m:ctrlPr>
              <w:rPr>
                <w:rFonts w:ascii="Cambria Math" w:eastAsia="CMR10" w:hAnsi="Cambria Math" w:cs="CMR10"/>
                <w:b/>
                <w:i/>
                <w:sz w:val="24"/>
                <w:szCs w:val="24"/>
                <w:rPrChange w:id="936" w:author="Exam" w:date="2014-06-21T12:03:00Z"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w:rPrChange>
              </w:rPr>
            </m:ctrlPr>
          </m:sSubPr>
          <m:e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37" w:author="Exam" w:date="2014-06-21T12:03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38" w:author="Exam" w:date="2014-06-21T12:03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I</m:t>
            </m:r>
          </m:sub>
        </m:sSub>
      </m:oMath>
      <w:r w:rsidRPr="0059567A">
        <w:rPr>
          <w:rFonts w:eastAsia="CMR10" w:cs="CMR10"/>
          <w:b/>
          <w:sz w:val="24"/>
          <w:szCs w:val="24"/>
          <w:rPrChange w:id="939" w:author="Exam" w:date="2014-06-21T12:03:00Z">
            <w:rPr>
              <w:rFonts w:eastAsia="CMR10" w:cs="CMR10"/>
              <w:sz w:val="24"/>
              <w:szCs w:val="24"/>
            </w:rPr>
          </w:rPrChange>
        </w:rPr>
        <w:t>) cannot be homoskedastic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94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76E00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4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 xml:space="preserve">If the imaging area is heterogeneous, then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no longer a constant from</w:t>
      </w:r>
      <w:r w:rsidR="00B24EC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one resolution pixel to the next. That much is clear. Then, as reviewed in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Chapter 2</w:t>
      </w:r>
      <w:ins w:id="942" w:author="Exam" w:date="2014-06-21T12:04:00Z">
        <w:r w:rsidR="0059567A">
          <w:rPr>
            <w:rFonts w:eastAsia="CMR10" w:cs="CMR10"/>
            <w:sz w:val="24"/>
            <w:szCs w:val="24"/>
          </w:rPr>
          <w:t xml:space="preserve"> (</w:t>
        </w:r>
        <w:proofErr w:type="gramStart"/>
        <w:r w:rsidR="0059567A">
          <w:rPr>
            <w:rFonts w:eastAsia="CMR10" w:cs="CMR10"/>
            <w:sz w:val="24"/>
            <w:szCs w:val="24"/>
          </w:rPr>
          <w:t>page ..</w:t>
        </w:r>
        <w:proofErr w:type="gramEnd"/>
        <w:r w:rsidR="0059567A">
          <w:rPr>
            <w:rFonts w:eastAsia="CMR10" w:cs="CMR10"/>
            <w:sz w:val="24"/>
            <w:szCs w:val="24"/>
          </w:rPr>
          <w:t>)</w:t>
        </w:r>
      </w:ins>
      <w:r w:rsidRPr="00280B43">
        <w:rPr>
          <w:rFonts w:eastAsia="CMR10" w:cs="CMR10"/>
          <w:sz w:val="24"/>
          <w:szCs w:val="24"/>
        </w:rPr>
        <w:t xml:space="preserve">, there are many different ways to model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ins w:id="943" w:author="Exam" w:date="2014-06-21T12:04:00Z">
        <w:r w:rsidR="0059567A">
          <w:rPr>
            <w:rFonts w:eastAsia="CMMI10" w:cs="CMMI10"/>
            <w:i/>
            <w:iCs/>
            <w:sz w:val="24"/>
            <w:szCs w:val="24"/>
          </w:rPr>
          <w:t>,</w:t>
        </w:r>
      </w:ins>
      <w:del w:id="944" w:author="Exam" w:date="2014-06-21T12:04:00Z">
        <w:r w:rsidRPr="00280B43" w:rsidDel="0059567A">
          <w:rPr>
            <w:rFonts w:eastAsia="CMMI10" w:cs="CMMI10"/>
            <w:i/>
            <w:iCs/>
            <w:sz w:val="24"/>
            <w:szCs w:val="24"/>
          </w:rPr>
          <w:delText xml:space="preserve"> </w:delText>
        </w:r>
      </w:del>
      <w:ins w:id="945" w:author="Exam" w:date="2014-06-21T12:04:00Z">
        <w:r w:rsidR="0059567A">
          <w:rPr>
            <w:rFonts w:eastAsia="CMMI10" w:cs="CMMI10"/>
            <w:i/>
            <w:iCs/>
            <w:sz w:val="24"/>
            <w:szCs w:val="24"/>
          </w:rPr>
          <w:t xml:space="preserve"> </w:t>
        </w:r>
      </w:ins>
      <w:r w:rsidRPr="00280B43">
        <w:rPr>
          <w:rFonts w:eastAsia="CMR10" w:cs="CMR10"/>
          <w:sz w:val="24"/>
          <w:szCs w:val="24"/>
        </w:rPr>
        <w:t>which in turns leads to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many different models for the observable magnitude. This non-constant </w:t>
      </w:r>
      <m:oMath>
        <m:r>
          <w:rPr>
            <w:rFonts w:ascii="Cambria Math" w:eastAsia="CMR10" w:hAnsi="Cambria Math" w:cs="CMR10"/>
            <w:sz w:val="24"/>
            <w:szCs w:val="24"/>
          </w:rPr>
          <m:t xml:space="preserve">σ </m:t>
        </m:r>
      </m:oMath>
      <w:r w:rsidRPr="00280B43">
        <w:rPr>
          <w:rFonts w:eastAsia="CMR10" w:cs="CMR10"/>
          <w:sz w:val="24"/>
          <w:szCs w:val="24"/>
        </w:rPr>
        <w:t xml:space="preserve">also leads to heteroskedasticity, should we consider </w:t>
      </w:r>
      <w:r w:rsidR="004554EE">
        <w:rPr>
          <w:rFonts w:eastAsia="CMR10" w:cs="CMR10"/>
          <w:sz w:val="24"/>
          <w:szCs w:val="24"/>
        </w:rPr>
        <w:t>“</w:t>
      </w:r>
      <w:proofErr w:type="spellStart"/>
      <w:proofErr w:type="gram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>)</w:t>
      </w:r>
      <w:r w:rsidRPr="00280B43">
        <w:rPr>
          <w:rFonts w:eastAsia="CMR10" w:cs="CMR10"/>
          <w:sz w:val="24"/>
          <w:szCs w:val="24"/>
        </w:rPr>
        <w:t>"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as the variation of the observables in an area. And the Examiner correctly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pointed out in his comment. </w:t>
      </w:r>
    </w:p>
    <w:p w:rsidR="003A4D31" w:rsidRPr="00280B43" w:rsidRDefault="004554EE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4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>
        <w:rPr>
          <w:rFonts w:eastAsia="CMR10" w:cs="CMR10"/>
          <w:sz w:val="24"/>
          <w:szCs w:val="24"/>
        </w:rPr>
        <w:t>However, if we consider “</w:t>
      </w:r>
      <w:proofErr w:type="spellStart"/>
      <w:proofErr w:type="gram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Pr="00280B43">
        <w:rPr>
          <w:rFonts w:eastAsia="CMR10" w:cs="CMR10"/>
          <w:sz w:val="24"/>
          <w:szCs w:val="24"/>
        </w:rPr>
        <w:t>)</w:t>
      </w:r>
      <w:r w:rsidR="00676E00">
        <w:rPr>
          <w:rFonts w:eastAsia="CMR10" w:cs="CMR10"/>
          <w:sz w:val="24"/>
          <w:szCs w:val="24"/>
        </w:rPr>
        <w:t xml:space="preserve">" </w:t>
      </w:r>
      <w:r w:rsidR="003A4D31" w:rsidRPr="00280B43">
        <w:rPr>
          <w:rFonts w:eastAsia="CMR10" w:cs="CMR10"/>
          <w:sz w:val="24"/>
          <w:szCs w:val="24"/>
        </w:rPr>
        <w:t xml:space="preserve">as the deviation of the observables from their corresponding </w:t>
      </w:r>
      <w:r w:rsidR="00676E00">
        <w:rPr>
          <w:rFonts w:eastAsia="CMR10" w:cs="CMR10"/>
          <w:sz w:val="24"/>
          <w:szCs w:val="24"/>
        </w:rPr>
        <w:t>“</w:t>
      </w:r>
      <w:r w:rsidR="003A4D31" w:rsidRPr="00280B43">
        <w:rPr>
          <w:rFonts w:eastAsia="CMR10" w:cs="CMR10"/>
          <w:sz w:val="24"/>
          <w:szCs w:val="24"/>
        </w:rPr>
        <w:t>true signal" at</w:t>
      </w:r>
      <w:r w:rsidR="00676E00"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each physical resolution cell level, then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="003A4D31"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is constant at each resolution pixel!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4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 xml:space="preserve">Consequently </w:t>
      </w:r>
      <w:proofErr w:type="spellStart"/>
      <w:proofErr w:type="gram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w:proofErr w:type="gramEnd"/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A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 xml:space="preserve">) and </w:t>
      </w:r>
      <w:proofErr w:type="spellStart"/>
      <w:r w:rsidR="004554EE" w:rsidRPr="00280B43">
        <w:rPr>
          <w:rFonts w:eastAsia="CMMI10" w:cs="CMMI10"/>
          <w:i/>
          <w:iCs/>
          <w:sz w:val="24"/>
          <w:szCs w:val="24"/>
        </w:rPr>
        <w:t>var</w:t>
      </w:r>
      <w:proofErr w:type="spellEnd"/>
      <w:r w:rsidR="004554EE" w:rsidRPr="00280B43">
        <w:rPr>
          <w:rFonts w:eastAsia="CMR10" w:cs="CMR10"/>
          <w:sz w:val="24"/>
          <w:szCs w:val="24"/>
        </w:rPr>
        <w:t>(</w:t>
      </w:r>
      <m:oMath>
        <m:sSub>
          <m:sSub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L</m:t>
            </m:r>
          </m:e>
          <m:sub>
            <m:r>
              <w:rPr>
                <w:rFonts w:ascii="Cambria Math" w:eastAsia="CMR10" w:hAnsi="Cambria Math" w:cs="CMR10"/>
                <w:sz w:val="24"/>
                <w:szCs w:val="24"/>
              </w:rPr>
              <m:t>I</m:t>
            </m:r>
          </m:sub>
        </m:sSub>
      </m:oMath>
      <w:r w:rsidR="004554EE" w:rsidRPr="00280B43">
        <w:rPr>
          <w:rFonts w:eastAsia="CMR10" w:cs="CMR10"/>
          <w:sz w:val="24"/>
          <w:szCs w:val="24"/>
        </w:rPr>
        <w:t>)</w:t>
      </w:r>
      <w:r w:rsidRPr="00280B43">
        <w:rPr>
          <w:rFonts w:eastAsia="CMR10" w:cs="CMR10"/>
          <w:sz w:val="24"/>
          <w:szCs w:val="24"/>
        </w:rPr>
        <w:t xml:space="preserve"> will be independent of 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MI10" w:cs="CMMI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(as described</w:t>
      </w:r>
      <w:r w:rsidR="00676E0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in Table 3.3). In fact they are constant, which leads to </w:t>
      </w:r>
      <w:proofErr w:type="spellStart"/>
      <w:r w:rsidRPr="00280B43">
        <w:rPr>
          <w:rFonts w:eastAsia="CMR10" w:cs="CMR10"/>
          <w:sz w:val="24"/>
          <w:szCs w:val="24"/>
        </w:rPr>
        <w:t>homoskedasticity</w:t>
      </w:r>
      <w:proofErr w:type="spellEnd"/>
      <w:r w:rsidRPr="00280B43">
        <w:rPr>
          <w:rFonts w:eastAsia="CMR10" w:cs="CMR10"/>
          <w:sz w:val="24"/>
          <w:szCs w:val="24"/>
        </w:rPr>
        <w:t>!</w:t>
      </w:r>
    </w:p>
    <w:p w:rsidR="00676E00" w:rsidRPr="00280B43" w:rsidRDefault="00676E00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4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59567A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  <w:rPrChange w:id="949" w:author="Exam" w:date="2014-06-21T12:04:00Z">
            <w:rPr>
              <w:rFonts w:cs="CMTI10"/>
              <w:b/>
              <w:i/>
              <w:iCs/>
              <w:sz w:val="24"/>
              <w:szCs w:val="24"/>
            </w:rPr>
          </w:rPrChange>
        </w:rPr>
        <w:pPrChange w:id="95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9567A">
        <w:rPr>
          <w:rFonts w:cs="CMTI10"/>
          <w:i/>
          <w:iCs/>
          <w:sz w:val="24"/>
          <w:szCs w:val="24"/>
          <w:rPrChange w:id="951" w:author="Exam" w:date="2014-06-21T12:04:00Z">
            <w:rPr>
              <w:rFonts w:cs="CMTI10"/>
              <w:b/>
              <w:i/>
              <w:iCs/>
              <w:sz w:val="24"/>
              <w:szCs w:val="24"/>
            </w:rPr>
          </w:rPrChange>
        </w:rPr>
        <w:t>Comment:</w:t>
      </w:r>
    </w:p>
    <w:p w:rsidR="003A4D31" w:rsidRPr="0059567A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5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9567A">
        <w:rPr>
          <w:rFonts w:eastAsia="CMR10" w:cs="CMR10"/>
          <w:sz w:val="24"/>
          <w:szCs w:val="24"/>
        </w:rPr>
        <w:t>If there are different models, the author should give a name to each of his</w:t>
      </w:r>
      <w:r w:rsidR="00352BC9" w:rsidRPr="0059567A">
        <w:rPr>
          <w:rFonts w:eastAsia="CMR10" w:cs="CMR10"/>
          <w:sz w:val="24"/>
          <w:szCs w:val="24"/>
        </w:rPr>
        <w:t xml:space="preserve"> </w:t>
      </w:r>
      <w:proofErr w:type="gramStart"/>
      <w:r w:rsidRPr="0059567A">
        <w:rPr>
          <w:rFonts w:eastAsia="CMR10" w:cs="CMR10"/>
          <w:sz w:val="24"/>
          <w:szCs w:val="24"/>
        </w:rPr>
        <w:t>models ...</w:t>
      </w:r>
      <w:proofErr w:type="gramEnd"/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95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5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Yes there are several models proposed and t</w:t>
      </w:r>
      <w:r w:rsidR="00352BC9">
        <w:rPr>
          <w:rFonts w:eastAsia="CMR10" w:cs="CMR10"/>
          <w:sz w:val="24"/>
          <w:szCs w:val="24"/>
        </w:rPr>
        <w:t xml:space="preserve">he thesis has been updated with </w:t>
      </w:r>
      <w:r w:rsidRPr="00280B43">
        <w:rPr>
          <w:rFonts w:eastAsia="CMR10" w:cs="CMR10"/>
          <w:sz w:val="24"/>
          <w:szCs w:val="24"/>
        </w:rPr>
        <w:t>names for each of them</w:t>
      </w:r>
      <w:ins w:id="955" w:author="Exam" w:date="2014-06-21T12:04:00Z">
        <w:r w:rsidR="0059567A">
          <w:rPr>
            <w:rFonts w:eastAsia="CMR10" w:cs="CMR10"/>
            <w:sz w:val="24"/>
            <w:szCs w:val="24"/>
          </w:rPr>
          <w:t xml:space="preserve">, which can be found on </w:t>
        </w:r>
        <w:proofErr w:type="gramStart"/>
        <w:r w:rsidR="0059567A">
          <w:rPr>
            <w:rFonts w:eastAsia="CMR10" w:cs="CMR10"/>
            <w:sz w:val="24"/>
            <w:szCs w:val="24"/>
          </w:rPr>
          <w:t>pages ..</w:t>
        </w:r>
      </w:ins>
      <w:proofErr w:type="gramEnd"/>
      <w:del w:id="956" w:author="Exam" w:date="2014-06-21T12:04:00Z">
        <w:r w:rsidRPr="00280B43" w:rsidDel="0059567A">
          <w:rPr>
            <w:rFonts w:eastAsia="CMR10" w:cs="CMR10"/>
            <w:sz w:val="24"/>
            <w:szCs w:val="24"/>
          </w:rPr>
          <w:delText>!</w:delText>
        </w:r>
      </w:del>
    </w:p>
    <w:p w:rsidR="00352BC9" w:rsidRPr="00280B43" w:rsidRDefault="00352BC9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5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95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>6. Chapter 4</w:t>
      </w:r>
    </w:p>
    <w:p w:rsidR="008642C5" w:rsidRDefault="008642C5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95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59567A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96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9567A">
        <w:rPr>
          <w:rFonts w:cs="CMTI10"/>
          <w:b/>
          <w:i/>
          <w:iCs/>
          <w:sz w:val="24"/>
          <w:szCs w:val="24"/>
        </w:rPr>
        <w:t>Comment:</w:t>
      </w:r>
    </w:p>
    <w:p w:rsidR="00462416" w:rsidRPr="0059567A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961" w:author="Exam" w:date="2014-06-21T12:05:00Z">
            <w:rPr>
              <w:rFonts w:eastAsia="CMR10" w:cs="CMR10"/>
              <w:sz w:val="24"/>
              <w:szCs w:val="24"/>
            </w:rPr>
          </w:rPrChange>
        </w:rPr>
        <w:pPrChange w:id="96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 w:rsidRPr="0059567A">
        <w:rPr>
          <w:rFonts w:eastAsia="CMR10" w:cs="CMR10"/>
          <w:b/>
          <w:sz w:val="24"/>
          <w:szCs w:val="24"/>
          <w:rPrChange w:id="963" w:author="Exam" w:date="2014-06-21T12:05:00Z">
            <w:rPr>
              <w:rFonts w:eastAsia="CMR10" w:cs="CMR10"/>
              <w:sz w:val="24"/>
              <w:szCs w:val="24"/>
            </w:rPr>
          </w:rPrChange>
        </w:rPr>
        <w:lastRenderedPageBreak/>
        <w:t>When you have highly correlated data (i.e.</w:t>
      </w:r>
      <w:r w:rsidR="00462416" w:rsidRPr="0059567A">
        <w:rPr>
          <w:rFonts w:eastAsia="CMR10" w:cs="CMR10"/>
          <w:b/>
          <w:sz w:val="24"/>
          <w:szCs w:val="24"/>
          <w:rPrChange w:id="964" w:author="Exam" w:date="2014-06-21T12:05:00Z">
            <w:rPr>
              <w:rFonts w:eastAsia="CMR10" w:cs="CMR10"/>
              <w:sz w:val="24"/>
              <w:szCs w:val="24"/>
            </w:rPr>
          </w:rPrChange>
        </w:rPr>
        <w:t xml:space="preserve"> homogeneous areas), the deter</w:t>
      </w:r>
      <w:r w:rsidRPr="0059567A">
        <w:rPr>
          <w:rFonts w:eastAsia="CMR10" w:cs="CMR10"/>
          <w:b/>
          <w:sz w:val="24"/>
          <w:szCs w:val="24"/>
          <w:rPrChange w:id="965" w:author="Exam" w:date="2014-06-21T12:05:00Z">
            <w:rPr>
              <w:rFonts w:eastAsia="CMR10" w:cs="CMR10"/>
              <w:sz w:val="24"/>
              <w:szCs w:val="24"/>
            </w:rPr>
          </w:rPrChange>
        </w:rPr>
        <w:t xml:space="preserve">minant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b/>
                <w:i/>
                <w:sz w:val="24"/>
                <w:szCs w:val="24"/>
                <w:rPrChange w:id="966" w:author="Exam" w:date="2014-06-21T12:05:00Z"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w:rPrChange>
              </w:rPr>
            </m:ctrlPr>
          </m:dPr>
          <m:e>
            <m:r>
              <m:rPr>
                <m:sty m:val="b"/>
              </m:rPr>
              <w:rPr>
                <w:rFonts w:ascii="Cambria Math" w:eastAsia="CMR10" w:hAnsi="Cambria Math" w:cs="CMR10"/>
                <w:sz w:val="24"/>
                <w:szCs w:val="24"/>
                <w:rPrChange w:id="967" w:author="Exam" w:date="2014-06-21T12:05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Σ</m:t>
            </m:r>
          </m:e>
        </m:d>
      </m:oMath>
      <w:r w:rsidRPr="0059567A">
        <w:rPr>
          <w:rFonts w:cs="CMSY10"/>
          <w:b/>
          <w:i/>
          <w:iCs/>
          <w:sz w:val="24"/>
          <w:szCs w:val="24"/>
          <w:rPrChange w:id="968" w:author="Exam" w:date="2014-06-21T12:05:00Z">
            <w:rPr>
              <w:rFonts w:cs="CMSY10"/>
              <w:i/>
              <w:iCs/>
              <w:sz w:val="24"/>
              <w:szCs w:val="24"/>
            </w:rPr>
          </w:rPrChange>
        </w:rPr>
        <w:t xml:space="preserve"> </w:t>
      </w:r>
      <w:r w:rsidRPr="0059567A">
        <w:rPr>
          <w:rFonts w:eastAsia="CMR10" w:cs="CMR10"/>
          <w:b/>
          <w:sz w:val="24"/>
          <w:szCs w:val="24"/>
          <w:rPrChange w:id="969" w:author="Exam" w:date="2014-06-21T12:05:00Z">
            <w:rPr>
              <w:rFonts w:eastAsia="CMR10" w:cs="CMR10"/>
              <w:sz w:val="24"/>
              <w:szCs w:val="24"/>
            </w:rPr>
          </w:rPrChange>
        </w:rPr>
        <w:t>will be very small, leading to a very narrow PDF in Equation</w:t>
      </w:r>
      <w:r w:rsidR="00462416" w:rsidRPr="0059567A">
        <w:rPr>
          <w:rFonts w:eastAsia="CMR10" w:cs="CMR10"/>
          <w:b/>
          <w:sz w:val="24"/>
          <w:szCs w:val="24"/>
          <w:rPrChange w:id="970" w:author="Exam" w:date="2014-06-21T12:05:00Z">
            <w:rPr>
              <w:rFonts w:eastAsia="CMR10" w:cs="CMR10"/>
              <w:sz w:val="24"/>
              <w:szCs w:val="24"/>
            </w:rPr>
          </w:rPrChange>
        </w:rPr>
        <w:t xml:space="preserve"> 4.1.</w:t>
      </w:r>
      <w:proofErr w:type="gramEnd"/>
      <w:r w:rsidR="00462416" w:rsidRPr="0059567A">
        <w:rPr>
          <w:rFonts w:eastAsia="CMR10" w:cs="CMR10"/>
          <w:b/>
          <w:sz w:val="24"/>
          <w:szCs w:val="24"/>
          <w:rPrChange w:id="971" w:author="Exam" w:date="2014-06-21T12:05:00Z">
            <w:rPr>
              <w:rFonts w:eastAsia="CMR10" w:cs="CMR10"/>
              <w:sz w:val="24"/>
              <w:szCs w:val="24"/>
            </w:rPr>
          </w:rPrChange>
        </w:rPr>
        <w:t xml:space="preserve"> Also the inverse  </w:t>
      </w:r>
      <m:oMath>
        <m:sSup>
          <m:sSupPr>
            <m:ctrlPr>
              <w:rPr>
                <w:rFonts w:ascii="Cambria Math" w:eastAsia="CMR10" w:hAnsi="Cambria Math" w:cs="CMR10"/>
                <w:b/>
                <w:i/>
                <w:sz w:val="24"/>
                <w:szCs w:val="24"/>
                <w:rPrChange w:id="972" w:author="Exam" w:date="2014-06-21T12:05:00Z"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w:rPrChange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MR10" w:hAnsi="Cambria Math" w:cs="CMR10"/>
                    <w:b/>
                    <w:i/>
                    <w:sz w:val="24"/>
                    <w:szCs w:val="24"/>
                    <w:rPrChange w:id="973" w:author="Exam" w:date="2014-06-21T12:05:00Z">
                      <w:rPr>
                        <w:rFonts w:ascii="Cambria Math" w:eastAsia="CMR10" w:hAnsi="Cambria Math" w:cs="CMR10"/>
                        <w:i/>
                        <w:sz w:val="24"/>
                        <w:szCs w:val="24"/>
                      </w:rPr>
                    </w:rPrChange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eastAsia="CMR10" w:hAnsi="Cambria Math" w:cs="CMR10"/>
                    <w:sz w:val="24"/>
                    <w:szCs w:val="24"/>
                    <w:rPrChange w:id="974" w:author="Exam" w:date="2014-06-21T12:05:00Z">
                      <w:rPr>
                        <w:rFonts w:ascii="Cambria Math" w:eastAsia="CMR10" w:hAnsi="Cambria Math" w:cs="CMR10"/>
                        <w:sz w:val="24"/>
                        <w:szCs w:val="24"/>
                      </w:rPr>
                    </w:rPrChange>
                  </w:rPr>
                  <m:t>Σ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CMR10" w:hAnsi="Cambria Math" w:cs="CMR10"/>
                <w:sz w:val="24"/>
                <w:szCs w:val="24"/>
                <w:rPrChange w:id="975" w:author="Exam" w:date="2014-06-21T12:05:00Z">
                  <w:rPr>
                    <w:rFonts w:ascii="Cambria Math" w:eastAsia="CMR10" w:hAnsi="Cambria Math" w:cs="CMR10"/>
                    <w:sz w:val="24"/>
                    <w:szCs w:val="24"/>
                  </w:rPr>
                </w:rPrChange>
              </w:rPr>
              <m:t>-1</m:t>
            </m:r>
          </m:sup>
        </m:sSup>
      </m:oMath>
      <w:r w:rsidRPr="0059567A">
        <w:rPr>
          <w:rFonts w:cs="CMR7"/>
          <w:b/>
          <w:sz w:val="24"/>
          <w:szCs w:val="24"/>
          <w:rPrChange w:id="976" w:author="Exam" w:date="2014-06-21T12:05:00Z">
            <w:rPr>
              <w:rFonts w:cs="CMR7"/>
              <w:sz w:val="24"/>
              <w:szCs w:val="24"/>
            </w:rPr>
          </w:rPrChange>
        </w:rPr>
        <w:t xml:space="preserve"> </w:t>
      </w:r>
      <w:r w:rsidR="00462416" w:rsidRPr="0059567A">
        <w:rPr>
          <w:rFonts w:eastAsia="CMR10" w:cs="CMR10"/>
          <w:b/>
          <w:sz w:val="24"/>
          <w:szCs w:val="24"/>
          <w:rPrChange w:id="977" w:author="Exam" w:date="2014-06-21T12:05:00Z">
            <w:rPr>
              <w:rFonts w:eastAsia="CMR10" w:cs="CMR10"/>
              <w:sz w:val="24"/>
              <w:szCs w:val="24"/>
            </w:rPr>
          </w:rPrChange>
        </w:rPr>
        <w:t>is ill-defi</w:t>
      </w:r>
      <w:r w:rsidRPr="0059567A">
        <w:rPr>
          <w:rFonts w:eastAsia="CMR10" w:cs="CMR10"/>
          <w:b/>
          <w:sz w:val="24"/>
          <w:szCs w:val="24"/>
          <w:rPrChange w:id="978" w:author="Exam" w:date="2014-06-21T12:05:00Z">
            <w:rPr>
              <w:rFonts w:eastAsia="CMR10" w:cs="CMR10"/>
              <w:sz w:val="24"/>
              <w:szCs w:val="24"/>
            </w:rPr>
          </w:rPrChange>
        </w:rPr>
        <w:t>ned, leading</w:t>
      </w:r>
      <w:r w:rsidR="00462416" w:rsidRPr="0059567A">
        <w:rPr>
          <w:rFonts w:eastAsia="CMR10" w:cs="CMR10"/>
          <w:b/>
          <w:sz w:val="24"/>
          <w:szCs w:val="24"/>
          <w:rPrChange w:id="979" w:author="Exam" w:date="2014-06-21T12:05:00Z">
            <w:rPr>
              <w:rFonts w:eastAsia="CMR10" w:cs="CMR10"/>
              <w:sz w:val="24"/>
              <w:szCs w:val="24"/>
            </w:rPr>
          </w:rPrChange>
        </w:rPr>
        <w:t xml:space="preserve"> to large errors in your model. </w:t>
      </w:r>
    </w:p>
    <w:p w:rsidR="003A4D31" w:rsidRPr="0059567A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980" w:author="Exam" w:date="2014-06-21T12:05:00Z">
            <w:rPr>
              <w:rFonts w:eastAsia="CMR10" w:cs="CMR10"/>
              <w:sz w:val="24"/>
              <w:szCs w:val="24"/>
            </w:rPr>
          </w:rPrChange>
        </w:rPr>
        <w:pPrChange w:id="98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9567A">
        <w:rPr>
          <w:rFonts w:eastAsia="CMR10" w:cs="CMR10"/>
          <w:b/>
          <w:sz w:val="24"/>
          <w:szCs w:val="24"/>
          <w:rPrChange w:id="982" w:author="Exam" w:date="2014-06-21T12:05:00Z">
            <w:rPr>
              <w:rFonts w:eastAsia="CMR10" w:cs="CMR10"/>
              <w:sz w:val="24"/>
              <w:szCs w:val="24"/>
            </w:rPr>
          </w:rPrChange>
        </w:rPr>
        <w:t>Please justify the situations, if any, your model will not work well.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98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8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Equation 4.1 is the PDF for the circular</w:t>
      </w:r>
      <w:r w:rsidR="00462416">
        <w:rPr>
          <w:rFonts w:eastAsia="CMR10" w:cs="CMR10"/>
          <w:sz w:val="24"/>
          <w:szCs w:val="24"/>
        </w:rPr>
        <w:t xml:space="preserve"> complex Gaussian distribution, </w:t>
      </w:r>
      <w:r w:rsidRPr="00280B43">
        <w:rPr>
          <w:rFonts w:eastAsia="CMR10" w:cs="CMR10"/>
          <w:sz w:val="24"/>
          <w:szCs w:val="24"/>
        </w:rPr>
        <w:t xml:space="preserve">which is widely used in POLSAR. Its form, as </w:t>
      </w:r>
      <w:del w:id="985" w:author="Exam" w:date="2014-06-21T12:05:00Z">
        <w:r w:rsidRPr="00280B43" w:rsidDel="0059567A">
          <w:rPr>
            <w:rFonts w:eastAsia="CMR10" w:cs="CMR10"/>
            <w:sz w:val="24"/>
            <w:szCs w:val="24"/>
          </w:rPr>
          <w:delText xml:space="preserve">repeated </w:delText>
        </w:r>
      </w:del>
      <w:ins w:id="986" w:author="Exam" w:date="2014-06-21T12:05:00Z">
        <w:r w:rsidR="0059567A">
          <w:rPr>
            <w:rFonts w:eastAsia="CMR10" w:cs="CMR10"/>
            <w:sz w:val="24"/>
            <w:szCs w:val="24"/>
          </w:rPr>
          <w:t>shown in</w:t>
        </w:r>
      </w:ins>
      <w:del w:id="987" w:author="Exam" w:date="2014-06-21T12:05:00Z">
        <w:r w:rsidRPr="00280B43" w:rsidDel="0059567A">
          <w:rPr>
            <w:rFonts w:eastAsia="CMR10" w:cs="CMR10"/>
            <w:sz w:val="24"/>
            <w:szCs w:val="24"/>
          </w:rPr>
          <w:delText>fro</w:delText>
        </w:r>
      </w:del>
      <w:del w:id="988" w:author="Exam" w:date="2014-06-21T12:06:00Z">
        <w:r w:rsidRPr="00280B43" w:rsidDel="0059567A">
          <w:rPr>
            <w:rFonts w:eastAsia="CMR10" w:cs="CMR10"/>
            <w:sz w:val="24"/>
            <w:szCs w:val="24"/>
          </w:rPr>
          <w:delText>m</w:delText>
        </w:r>
      </w:del>
      <w:r w:rsidRPr="00280B43">
        <w:rPr>
          <w:rFonts w:eastAsia="CMR10" w:cs="CMR10"/>
          <w:sz w:val="24"/>
          <w:szCs w:val="24"/>
        </w:rPr>
        <w:t xml:space="preserve"> equation 4.1,</w:t>
      </w:r>
      <w:r w:rsidR="0046241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written as:</w:t>
      </w:r>
    </w:p>
    <w:p w:rsidR="002B590B" w:rsidRPr="00280B43" w:rsidRDefault="002B590B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8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pdf</m:t>
          </m:r>
          <m:d>
            <m:d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MR10" w:hAnsi="Cambria Math" w:cs="CMR10"/>
                  <w:sz w:val="24"/>
                  <w:szCs w:val="24"/>
                </w:rPr>
                <m:t>s;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R10" w:hAnsi="Cambria Math" w:cs="CMR10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d</m:t>
                  </m:r>
                </m:sup>
              </m:sSup>
              <m:d>
                <m:dPr>
                  <m:begChr m:val="|"/>
                  <m:endChr m:val="|"/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Σ</m:t>
                  </m:r>
                </m:e>
              </m:d>
            </m:den>
          </m:f>
          <m:sSup>
            <m:sSup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MR10" w:hAnsi="Cambria Math" w:cs="CMR10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="CMR10" w:hAnsi="Cambria Math" w:cs="CMR10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*T</m:t>
                  </m:r>
                </m:sup>
              </m:sSup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CMR10" w:hAnsi="Cambria Math" w:cs="CMR10"/>
                  <w:sz w:val="24"/>
                  <w:szCs w:val="24"/>
                </w:rPr>
                <m:t>s</m:t>
              </m:r>
            </m:sup>
          </m:sSup>
        </m:oMath>
      </m:oMathPara>
    </w:p>
    <w:p w:rsidR="003A4D31" w:rsidRPr="00280B43" w:rsidRDefault="002B590B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9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991" w:author="Exam" w:date="2014-06-21T12:06:00Z">
        <w:r w:rsidDel="0059567A">
          <w:rPr>
            <w:rFonts w:eastAsia="CMR10" w:cs="CMR10"/>
            <w:sz w:val="24"/>
            <w:szCs w:val="24"/>
          </w:rPr>
          <w:delText xml:space="preserve">The </w:delText>
        </w:r>
      </w:del>
      <w:ins w:id="992" w:author="Exam" w:date="2014-06-21T12:06:00Z">
        <w:r w:rsidR="0059567A">
          <w:rPr>
            <w:rFonts w:eastAsia="CMR10" w:cs="CMR10"/>
            <w:sz w:val="24"/>
            <w:szCs w:val="24"/>
          </w:rPr>
          <w:t>Th</w:t>
        </w:r>
        <w:r w:rsidR="0059567A">
          <w:rPr>
            <w:rFonts w:eastAsia="CMR10" w:cs="CMR10"/>
            <w:sz w:val="24"/>
            <w:szCs w:val="24"/>
          </w:rPr>
          <w:t>is</w:t>
        </w:r>
        <w:r w:rsidR="0059567A">
          <w:rPr>
            <w:rFonts w:eastAsia="CMR10" w:cs="CMR10"/>
            <w:sz w:val="24"/>
            <w:szCs w:val="24"/>
          </w:rPr>
          <w:t xml:space="preserve"> </w:t>
        </w:r>
      </w:ins>
      <w:r>
        <w:rPr>
          <w:rFonts w:eastAsia="CMR10" w:cs="CMR10"/>
          <w:sz w:val="24"/>
          <w:szCs w:val="24"/>
        </w:rPr>
        <w:t>equation is also ill-defi</w:t>
      </w:r>
      <w:r w:rsidR="003A4D31" w:rsidRPr="00280B43">
        <w:rPr>
          <w:rFonts w:eastAsia="CMR10" w:cs="CMR10"/>
          <w:sz w:val="24"/>
          <w:szCs w:val="24"/>
        </w:rPr>
        <w:t xml:space="preserve">ned </w:t>
      </w:r>
      <w:del w:id="993" w:author="Exam" w:date="2014-06-21T12:06:00Z">
        <w:r w:rsidR="003A4D31" w:rsidRPr="00280B43" w:rsidDel="0059567A">
          <w:rPr>
            <w:rFonts w:eastAsia="CMR10" w:cs="CMR10"/>
            <w:sz w:val="24"/>
            <w:szCs w:val="24"/>
          </w:rPr>
          <w:delText xml:space="preserve">where </w:delText>
        </w:r>
      </w:del>
      <w:ins w:id="994" w:author="Exam" w:date="2014-06-21T12:06:00Z">
        <w:r w:rsidR="0059567A" w:rsidRPr="00280B43">
          <w:rPr>
            <w:rFonts w:eastAsia="CMR10" w:cs="CMR10"/>
            <w:sz w:val="24"/>
            <w:szCs w:val="24"/>
          </w:rPr>
          <w:t>whe</w:t>
        </w:r>
        <w:r w:rsidR="0059567A">
          <w:rPr>
            <w:rFonts w:eastAsia="CMR10" w:cs="CMR10"/>
            <w:sz w:val="24"/>
            <w:szCs w:val="24"/>
          </w:rPr>
          <w:t>n</w:t>
        </w:r>
        <w:r w:rsidR="0059567A" w:rsidRPr="00280B43">
          <w:rPr>
            <w:rFonts w:eastAsia="CMR10" w:cs="CMR10"/>
            <w:sz w:val="24"/>
            <w:szCs w:val="24"/>
          </w:rPr>
          <w:t xml:space="preserve"> </w:t>
        </w:r>
      </w:ins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="003A4D31" w:rsidRPr="00280B43">
        <w:rPr>
          <w:rFonts w:cs="CMSY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= 0, which is also the same time</w:t>
      </w:r>
      <w:r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that </w:t>
      </w:r>
      <m:oMath>
        <m:sSup>
          <m:sSup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="CMR10" w:hAnsi="Cambria Math" w:cs="CMR10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MR10" w:hAnsi="Cambria Math" w:cs="CMR10"/>
                    <w:sz w:val="24"/>
                    <w:szCs w:val="24"/>
                  </w:rPr>
                  <m:t>Σ</m:t>
                </m:r>
              </m:e>
            </m:d>
          </m:e>
          <m:sup>
            <m:r>
              <w:rPr>
                <w:rFonts w:ascii="Cambria Math" w:eastAsia="CMR10" w:hAnsi="Cambria Math" w:cs="CMR10"/>
                <w:sz w:val="24"/>
                <w:szCs w:val="24"/>
              </w:rPr>
              <m:t>-1</m:t>
            </m:r>
          </m:sup>
        </m:sSup>
        <m:r>
          <w:rPr>
            <w:rFonts w:ascii="Cambria Math" w:eastAsia="CMR10" w:hAnsi="Cambria Math" w:cs="CMR10"/>
            <w:sz w:val="24"/>
            <w:szCs w:val="24"/>
          </w:rPr>
          <m:t xml:space="preserve"> </m:t>
        </m:r>
      </m:oMath>
      <w:r>
        <w:rPr>
          <w:rFonts w:eastAsia="CMR10" w:cs="CMR10"/>
          <w:sz w:val="24"/>
          <w:szCs w:val="24"/>
        </w:rPr>
        <w:t>is ill-defi</w:t>
      </w:r>
      <w:r w:rsidR="003A4D31" w:rsidRPr="00280B43">
        <w:rPr>
          <w:rFonts w:eastAsia="CMR10" w:cs="CMR10"/>
          <w:sz w:val="24"/>
          <w:szCs w:val="24"/>
        </w:rPr>
        <w:t>ned. In other words, the proposed model has the same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assumption and validity of the widely-accepted circular complex Gaussian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distribution model. In POLSAR,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="003A4D31" w:rsidRPr="00280B43">
        <w:rPr>
          <w:rFonts w:cs="CMSY10"/>
          <w:i/>
          <w:iCs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 xml:space="preserve">= 0 most </w:t>
      </w:r>
      <w:r>
        <w:rPr>
          <w:rFonts w:eastAsia="CMR10" w:cs="CMR10"/>
          <w:sz w:val="24"/>
          <w:szCs w:val="24"/>
        </w:rPr>
        <w:t>c</w:t>
      </w:r>
      <w:r w:rsidR="003A4D31" w:rsidRPr="00280B43">
        <w:rPr>
          <w:rFonts w:eastAsia="CMR10" w:cs="CMR10"/>
          <w:sz w:val="24"/>
          <w:szCs w:val="24"/>
        </w:rPr>
        <w:t>ommonly happens when the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dataset is in Single-Look format. Actually, this restriction is clearly stated</w:t>
      </w:r>
      <w:r>
        <w:rPr>
          <w:rFonts w:eastAsia="CMR10" w:cs="CMR10"/>
          <w:sz w:val="24"/>
          <w:szCs w:val="24"/>
        </w:rPr>
        <w:t xml:space="preserve"> </w:t>
      </w:r>
      <w:r w:rsidR="003A4D31" w:rsidRPr="00280B43">
        <w:rPr>
          <w:rFonts w:eastAsia="CMR10" w:cs="CMR10"/>
          <w:sz w:val="24"/>
          <w:szCs w:val="24"/>
        </w:rPr>
        <w:t>in the sente</w:t>
      </w:r>
      <w:r>
        <w:rPr>
          <w:rFonts w:eastAsia="CMR10" w:cs="CMR10"/>
          <w:sz w:val="24"/>
          <w:szCs w:val="24"/>
        </w:rPr>
        <w:t>nce that follows Equation 4.1: “</w:t>
      </w:r>
      <w:r w:rsidR="003A4D31" w:rsidRPr="00280B43">
        <w:rPr>
          <w:rFonts w:eastAsia="CMR10" w:cs="CMR10"/>
          <w:sz w:val="24"/>
          <w:szCs w:val="24"/>
        </w:rPr>
        <w:t xml:space="preserve">the covariance matrix is </w:t>
      </w:r>
      <w:r>
        <w:rPr>
          <w:rFonts w:eastAsia="CMR10" w:cs="CMR10"/>
          <w:sz w:val="24"/>
          <w:szCs w:val="24"/>
        </w:rPr>
        <w:t>only defi</w:t>
      </w:r>
      <w:r w:rsidR="003A4D31" w:rsidRPr="00280B43">
        <w:rPr>
          <w:rFonts w:eastAsia="CMR10" w:cs="CMR10"/>
          <w:sz w:val="24"/>
          <w:szCs w:val="24"/>
        </w:rPr>
        <w:t>ned on multiple data-points".</w:t>
      </w:r>
    </w:p>
    <w:p w:rsidR="002B590B" w:rsidRDefault="002B590B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9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BA4D17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99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 xml:space="preserve">In </w:t>
      </w:r>
      <w:r w:rsidR="002B590B">
        <w:rPr>
          <w:rFonts w:eastAsia="CMR10" w:cs="CMR10"/>
          <w:sz w:val="24"/>
          <w:szCs w:val="24"/>
        </w:rPr>
        <w:t>fact, it was partially for the “</w:t>
      </w:r>
      <w:r w:rsidRPr="00280B43">
        <w:rPr>
          <w:rFonts w:eastAsia="CMR10" w:cs="CMR10"/>
          <w:sz w:val="24"/>
          <w:szCs w:val="24"/>
        </w:rPr>
        <w:t xml:space="preserve">narrow PDF and large errors" concern that </w:t>
      </w:r>
      <w:del w:id="997" w:author="Exam" w:date="2014-06-21T12:06:00Z">
        <w:r w:rsidRPr="00280B43" w:rsidDel="0059567A">
          <w:rPr>
            <w:rFonts w:eastAsia="CMR10" w:cs="CMR10"/>
            <w:sz w:val="24"/>
            <w:szCs w:val="24"/>
          </w:rPr>
          <w:delText>I</w:delText>
        </w:r>
        <w:r w:rsidR="002B590B" w:rsidDel="0059567A">
          <w:rPr>
            <w:rFonts w:eastAsia="CMR10" w:cs="CMR10"/>
            <w:sz w:val="24"/>
            <w:szCs w:val="24"/>
          </w:rPr>
          <w:delText xml:space="preserve"> </w:delText>
        </w:r>
        <w:r w:rsidRPr="00280B43" w:rsidDel="0059567A">
          <w:rPr>
            <w:rFonts w:eastAsia="CMR10" w:cs="CMR10"/>
            <w:sz w:val="24"/>
            <w:szCs w:val="24"/>
          </w:rPr>
          <w:delText>originally proposed</w:delText>
        </w:r>
      </w:del>
      <w:r w:rsidRPr="00280B43">
        <w:rPr>
          <w:rFonts w:eastAsia="CMR10" w:cs="CMR10"/>
          <w:sz w:val="24"/>
          <w:szCs w:val="24"/>
        </w:rPr>
        <w:t xml:space="preserve"> the use of log-transformation</w:t>
      </w:r>
      <w:ins w:id="998" w:author="Exam" w:date="2014-06-21T12:07:00Z">
        <w:r w:rsidR="0059567A">
          <w:rPr>
            <w:rFonts w:eastAsia="CMR10" w:cs="CMR10"/>
            <w:sz w:val="24"/>
            <w:szCs w:val="24"/>
          </w:rPr>
          <w:t xml:space="preserve"> is proposed</w:t>
        </w:r>
      </w:ins>
      <w:r w:rsidRPr="00280B43">
        <w:rPr>
          <w:rFonts w:eastAsia="CMR10" w:cs="CMR10"/>
          <w:sz w:val="24"/>
          <w:szCs w:val="24"/>
        </w:rPr>
        <w:t>. Since the original domain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multiplicative, the range of small values is, as also observed by Examiner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No. 3, commonly found to be extremely limited (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cs="CMSY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ranges from 0+ to 1).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log transformed domain not only changes the nature of the noise from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multiplicative t</w:t>
      </w:r>
      <w:r w:rsidR="002B590B">
        <w:rPr>
          <w:rFonts w:eastAsia="CMR10" w:cs="CMR10"/>
          <w:sz w:val="24"/>
          <w:szCs w:val="24"/>
        </w:rPr>
        <w:t>o additive, but also give this “</w:t>
      </w:r>
      <w:r w:rsidRPr="00280B43">
        <w:rPr>
          <w:rFonts w:eastAsia="CMR10" w:cs="CMR10"/>
          <w:sz w:val="24"/>
          <w:szCs w:val="24"/>
        </w:rPr>
        <w:t>small" range (0</w:t>
      </w:r>
      <w:r w:rsidRPr="00280B43">
        <w:rPr>
          <w:rFonts w:eastAsia="CMMI10" w:cs="CMMI10"/>
          <w:i/>
          <w:iCs/>
          <w:sz w:val="24"/>
          <w:szCs w:val="24"/>
        </w:rPr>
        <w:t xml:space="preserve">; </w:t>
      </w:r>
      <w:r w:rsidRPr="00280B43">
        <w:rPr>
          <w:rFonts w:eastAsia="CMR10" w:cs="CMR10"/>
          <w:sz w:val="24"/>
          <w:szCs w:val="24"/>
        </w:rPr>
        <w:t>1) a much wider</w:t>
      </w:r>
      <w:r w:rsidR="002B590B">
        <w:rPr>
          <w:rFonts w:eastAsia="CMR10" w:cs="CMR10"/>
          <w:sz w:val="24"/>
          <w:szCs w:val="24"/>
        </w:rPr>
        <w:t xml:space="preserve"> space</w:t>
      </w:r>
      <m:oMath>
        <m:d>
          <m:dPr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CMR10" w:hAnsi="Cambria Math" w:cs="CMR10"/>
                <w:sz w:val="24"/>
                <w:szCs w:val="24"/>
              </w:rPr>
              <m:t>-∞,0</m:t>
            </m:r>
          </m:e>
        </m:d>
      </m:oMath>
      <w:r w:rsidRPr="00280B43">
        <w:rPr>
          <w:rFonts w:eastAsia="CMR10" w:cs="CMR10"/>
          <w:sz w:val="24"/>
          <w:szCs w:val="24"/>
        </w:rPr>
        <w:t>. In other</w:t>
      </w:r>
      <w:r w:rsidR="002B590B">
        <w:rPr>
          <w:rFonts w:eastAsia="CMR10" w:cs="CMR10"/>
          <w:sz w:val="24"/>
          <w:szCs w:val="24"/>
        </w:rPr>
        <w:t xml:space="preserve"> words, it helps to expand the “</w:t>
      </w:r>
      <w:r w:rsidRPr="00280B43">
        <w:rPr>
          <w:rFonts w:eastAsia="CMR10" w:cs="CMR10"/>
          <w:sz w:val="24"/>
          <w:szCs w:val="24"/>
        </w:rPr>
        <w:t>narrow" distribution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depicted in Equation 4.1 (when 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cs="CMSY10"/>
          <w:i/>
          <w:iCs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is small) to become another distribution</w:t>
      </w:r>
      <w:r w:rsidR="002B590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whose shape does not depend</w:t>
      </w:r>
      <w:del w:id="999" w:author="Exam" w:date="2014-06-21T12:07:00Z">
        <w:r w:rsidRPr="00280B43" w:rsidDel="0059567A">
          <w:rPr>
            <w:rFonts w:eastAsia="CMR10" w:cs="CMR10"/>
            <w:sz w:val="24"/>
            <w:szCs w:val="24"/>
          </w:rPr>
          <w:delText>ent</w:delText>
        </w:r>
      </w:del>
      <w:r w:rsidRPr="00280B43">
        <w:rPr>
          <w:rFonts w:eastAsia="CMR10" w:cs="CMR10"/>
          <w:sz w:val="24"/>
          <w:szCs w:val="24"/>
        </w:rPr>
        <w:t xml:space="preserve"> </w:t>
      </w:r>
      <w:r w:rsidR="00BE42A2" w:rsidRPr="00280B43">
        <w:rPr>
          <w:rFonts w:eastAsia="CMR10" w:cs="CMR10"/>
          <w:sz w:val="24"/>
          <w:szCs w:val="24"/>
        </w:rPr>
        <w:t>on</w:t>
      </w:r>
      <m:oMath>
        <m:d>
          <m:dPr>
            <m:begChr m:val="|"/>
            <m:endChr m:val="|"/>
            <m:ctrlPr>
              <w:rPr>
                <w:rFonts w:ascii="Cambria Math" w:eastAsia="CMR10" w:hAnsi="Cambria Math" w:cs="CMR10"/>
                <w:i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CMR10" w:hAnsi="Cambria Math" w:cs="CMR10"/>
                <w:sz w:val="24"/>
                <w:szCs w:val="24"/>
              </w:rPr>
              <m:t>Σ</m:t>
            </m:r>
          </m:e>
        </m:d>
      </m:oMath>
      <w:r w:rsidRPr="00280B43">
        <w:rPr>
          <w:rFonts w:eastAsia="CMR10" w:cs="CMR10"/>
          <w:sz w:val="24"/>
          <w:szCs w:val="24"/>
        </w:rPr>
        <w:t>, as depicted by the Equation below:</w:t>
      </w:r>
    </w:p>
    <w:p w:rsidR="00BA4D17" w:rsidRDefault="00530623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0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pdf</m:t>
          </m:r>
          <m:d>
            <m:d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ln</m:t>
              </m:r>
              <m:d>
                <m:dPr>
                  <m:begChr m:val="|"/>
                  <m:endChr m:val="|"/>
                  <m:ctrlPr>
                    <w:rPr>
                      <w:rFonts w:ascii="Cambria Math" w:eastAsia="CMR10" w:hAnsi="Cambria Math" w:cs="CMR10"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eastAsia="CMR10" w:hAnsi="Cambria Math" w:cs="CMR10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MR10" w:hAnsi="Cambria Math" w:cs="CMR10"/>
                          <w:sz w:val="24"/>
                          <w:szCs w:val="24"/>
                        </w:rPr>
                        <m:t>s</m:t>
                      </m:r>
                      <m:sSup>
                        <m:sSupPr>
                          <m:ctrlPr>
                            <w:rPr>
                              <w:rFonts w:ascii="Cambria Math" w:eastAsia="CMR10" w:hAnsi="Cambria Math" w:cs="CMR10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MR10" w:hAnsi="Cambria Math" w:cs="CMR10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="CMR10" w:hAnsi="Cambria Math" w:cs="CMR10"/>
                              <w:sz w:val="24"/>
                              <w:szCs w:val="24"/>
                            </w:rPr>
                            <m:t>*T</m:t>
                          </m:r>
                        </m:sup>
                      </m:sSup>
                    </m:e>
                  </m:d>
                </m:e>
              </m:d>
              <m:r>
                <w:rPr>
                  <w:rFonts w:ascii="Cambria Math" w:eastAsia="CMR10" w:hAnsi="Cambria Math" w:cs="CMR10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=ln</m:t>
          </m:r>
          <m:d>
            <m:dPr>
              <m:begChr m:val="|"/>
              <m:endChr m:val="|"/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Σ</m:t>
              </m:r>
            </m:e>
          </m:d>
          <m:r>
            <w:rPr>
              <w:rFonts w:ascii="Cambria Math" w:eastAsia="CMR10" w:hAnsi="Cambria Math" w:cs="CMR10"/>
              <w:sz w:val="24"/>
              <w:szCs w:val="24"/>
            </w:rPr>
            <m:t>-d*</m:t>
          </m:r>
          <m:func>
            <m:func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2L</m:t>
                  </m:r>
                </m:e>
              </m:d>
            </m:e>
          </m:func>
          <m:r>
            <w:rPr>
              <w:rFonts w:ascii="Cambria Math" w:eastAsia="CMR10" w:hAnsi="Cambria Math" w:cs="CMR10"/>
              <w:sz w:val="24"/>
              <w:szCs w:val="24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MR10" w:hAnsi="Cambria Math" w:cs="CMR10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eastAsia="CMR10" w:hAnsi="Cambria Math" w:cs="CMR10"/>
                  <w:sz w:val="24"/>
                  <w:szCs w:val="24"/>
                </w:rPr>
                <m:t>d-1</m:t>
              </m:r>
            </m:sup>
            <m:e>
              <m:r>
                <m:rPr>
                  <m:sty m:val="p"/>
                </m:rPr>
                <w:rPr>
                  <w:rFonts w:ascii="Cambria Math" w:eastAsia="CMR10" w:hAnsi="Cambria Math" w:cs="CMR10"/>
                  <w:sz w:val="24"/>
                  <w:szCs w:val="24"/>
                </w:rPr>
                <m:t>Λ</m:t>
              </m:r>
              <m:r>
                <w:rPr>
                  <w:rFonts w:ascii="Cambria Math" w:eastAsia="CMR10" w:hAnsi="Cambria Math" w:cs="CMR10"/>
                  <w:sz w:val="24"/>
                  <w:szCs w:val="24"/>
                </w:rPr>
                <m:t>(2L-2i)</m:t>
              </m:r>
            </m:e>
          </m:nary>
        </m:oMath>
      </m:oMathPara>
    </w:p>
    <w:p w:rsidR="00BA4D17" w:rsidRDefault="00BA4D17">
      <w:pPr>
        <w:autoSpaceDE w:val="0"/>
        <w:autoSpaceDN w:val="0"/>
        <w:adjustRightInd w:val="0"/>
        <w:spacing w:after="0" w:line="240" w:lineRule="auto"/>
        <w:jc w:val="both"/>
        <w:rPr>
          <w:ins w:id="1001" w:author="Exam" w:date="2014-06-21T12:07:00Z"/>
          <w:rFonts w:cs="CMTI10"/>
          <w:i/>
          <w:iCs/>
          <w:sz w:val="24"/>
          <w:szCs w:val="24"/>
        </w:rPr>
        <w:pPrChange w:id="100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59567A" w:rsidRDefault="0059567A">
      <w:pPr>
        <w:autoSpaceDE w:val="0"/>
        <w:autoSpaceDN w:val="0"/>
        <w:adjustRightInd w:val="0"/>
        <w:spacing w:after="0" w:line="240" w:lineRule="auto"/>
        <w:jc w:val="both"/>
        <w:rPr>
          <w:ins w:id="1003" w:author="Exam" w:date="2014-06-21T12:07:00Z"/>
          <w:rFonts w:cs="CMTI10"/>
          <w:i/>
          <w:iCs/>
          <w:sz w:val="24"/>
          <w:szCs w:val="24"/>
        </w:rPr>
        <w:pPrChange w:id="100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005" w:author="Exam" w:date="2014-06-21T12:07:00Z">
        <w:r>
          <w:rPr>
            <w:rFonts w:cs="CMTI10"/>
            <w:i/>
            <w:iCs/>
            <w:sz w:val="24"/>
            <w:szCs w:val="24"/>
          </w:rPr>
          <w:t>This discussion is now added in the Thesis (</w:t>
        </w:r>
        <w:proofErr w:type="gramStart"/>
        <w:r>
          <w:rPr>
            <w:rFonts w:cs="CMTI10"/>
            <w:i/>
            <w:iCs/>
            <w:sz w:val="24"/>
            <w:szCs w:val="24"/>
          </w:rPr>
          <w:t>page ..</w:t>
        </w:r>
        <w:proofErr w:type="gramEnd"/>
        <w:r>
          <w:rPr>
            <w:rFonts w:cs="CMTI10"/>
            <w:i/>
            <w:iCs/>
            <w:sz w:val="24"/>
            <w:szCs w:val="24"/>
          </w:rPr>
          <w:t xml:space="preserve">) to </w:t>
        </w:r>
      </w:ins>
      <w:ins w:id="1006" w:author="Exam" w:date="2014-06-21T12:09:00Z">
        <w:r>
          <w:rPr>
            <w:rFonts w:cs="CMTI10"/>
            <w:i/>
            <w:iCs/>
            <w:sz w:val="24"/>
            <w:szCs w:val="24"/>
          </w:rPr>
          <w:t>further support</w:t>
        </w:r>
      </w:ins>
      <w:ins w:id="1007" w:author="Exam" w:date="2014-06-21T12:08:00Z">
        <w:r>
          <w:rPr>
            <w:rFonts w:cs="CMTI10"/>
            <w:i/>
            <w:iCs/>
            <w:sz w:val="24"/>
            <w:szCs w:val="24"/>
          </w:rPr>
          <w:t xml:space="preserve"> the</w:t>
        </w:r>
      </w:ins>
      <w:ins w:id="1008" w:author="Exam" w:date="2014-06-21T12:09:00Z">
        <w:r>
          <w:rPr>
            <w:rFonts w:cs="CMTI10"/>
            <w:i/>
            <w:iCs/>
            <w:sz w:val="24"/>
            <w:szCs w:val="24"/>
          </w:rPr>
          <w:t xml:space="preserve"> log-transformation approach proposed</w:t>
        </w:r>
      </w:ins>
      <w:ins w:id="1009" w:author="Exam" w:date="2014-06-21T12:10:00Z">
        <w:r>
          <w:rPr>
            <w:rFonts w:cs="CMTI10"/>
            <w:i/>
            <w:iCs/>
            <w:sz w:val="24"/>
            <w:szCs w:val="24"/>
          </w:rPr>
          <w:t xml:space="preserve"> in the work</w:t>
        </w:r>
      </w:ins>
      <w:ins w:id="1010" w:author="Exam" w:date="2014-06-21T12:09:00Z">
        <w:r>
          <w:rPr>
            <w:rFonts w:cs="CMTI10"/>
            <w:i/>
            <w:iCs/>
            <w:sz w:val="24"/>
            <w:szCs w:val="24"/>
          </w:rPr>
          <w:t>.</w:t>
        </w:r>
      </w:ins>
      <w:ins w:id="1011" w:author="Exam" w:date="2014-06-21T12:08:00Z">
        <w:r>
          <w:rPr>
            <w:rFonts w:cs="CMTI10"/>
            <w:i/>
            <w:iCs/>
            <w:sz w:val="24"/>
            <w:szCs w:val="24"/>
          </w:rPr>
          <w:t xml:space="preserve"> </w:t>
        </w:r>
      </w:ins>
    </w:p>
    <w:p w:rsidR="0059567A" w:rsidRDefault="0059567A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01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59567A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  <w:rPrChange w:id="1013" w:author="Exam" w:date="2014-06-21T12:10:00Z">
            <w:rPr>
              <w:rFonts w:cs="CMTI10"/>
              <w:b/>
              <w:i/>
              <w:iCs/>
              <w:sz w:val="24"/>
              <w:szCs w:val="24"/>
            </w:rPr>
          </w:rPrChange>
        </w:rPr>
        <w:pPrChange w:id="101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9567A">
        <w:rPr>
          <w:rFonts w:cs="CMTI10"/>
          <w:i/>
          <w:iCs/>
          <w:sz w:val="24"/>
          <w:szCs w:val="24"/>
          <w:rPrChange w:id="1015" w:author="Exam" w:date="2014-06-21T12:10:00Z">
            <w:rPr>
              <w:rFonts w:cs="CMTI10"/>
              <w:b/>
              <w:i/>
              <w:iCs/>
              <w:sz w:val="24"/>
              <w:szCs w:val="24"/>
            </w:rPr>
          </w:rPrChange>
        </w:rPr>
        <w:t>Comment:</w:t>
      </w: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016" w:author="Exam" w:date="2014-06-21T12:14:00Z">
            <w:rPr>
              <w:rFonts w:eastAsia="CMR10" w:cs="CMR10"/>
              <w:sz w:val="24"/>
              <w:szCs w:val="24"/>
            </w:rPr>
          </w:rPrChange>
        </w:rPr>
        <w:pPrChange w:id="101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eastAsia="CMR10" w:cs="CMR10"/>
          <w:b/>
          <w:sz w:val="24"/>
          <w:szCs w:val="24"/>
          <w:rPrChange w:id="1018" w:author="Exam" w:date="2014-06-21T12:14:00Z">
            <w:rPr>
              <w:rFonts w:eastAsia="CMR10" w:cs="CMR10"/>
              <w:sz w:val="24"/>
              <w:szCs w:val="24"/>
            </w:rPr>
          </w:rPrChange>
        </w:rPr>
        <w:t>On page 66, 3</w:t>
      </w:r>
      <w:r w:rsidRPr="00543445">
        <w:rPr>
          <w:rFonts w:cs="CMMI7"/>
          <w:b/>
          <w:i/>
          <w:iCs/>
          <w:sz w:val="24"/>
          <w:szCs w:val="24"/>
          <w:rPrChange w:id="1019" w:author="Exam" w:date="2014-06-21T12:14:00Z">
            <w:rPr>
              <w:rFonts w:cs="CMMI7"/>
              <w:i/>
              <w:iCs/>
              <w:sz w:val="24"/>
              <w:szCs w:val="24"/>
            </w:rPr>
          </w:rPrChange>
        </w:rPr>
        <w:t xml:space="preserve">rd </w:t>
      </w:r>
      <w:r w:rsidRPr="00543445">
        <w:rPr>
          <w:rFonts w:eastAsia="CMR10" w:cs="CMR10"/>
          <w:b/>
          <w:sz w:val="24"/>
          <w:szCs w:val="24"/>
          <w:rPrChange w:id="1020" w:author="Exam" w:date="2014-06-21T12:14:00Z">
            <w:rPr>
              <w:rFonts w:eastAsia="CMR10" w:cs="CMR10"/>
              <w:sz w:val="24"/>
              <w:szCs w:val="24"/>
            </w:rPr>
          </w:rPrChange>
        </w:rPr>
        <w:t>paragraph, last sentence, the</w:t>
      </w:r>
      <w:r w:rsidR="00F11787" w:rsidRPr="00543445">
        <w:rPr>
          <w:rFonts w:eastAsia="CMR10" w:cs="CMR10"/>
          <w:b/>
          <w:sz w:val="24"/>
          <w:szCs w:val="24"/>
          <w:rPrChange w:id="1021" w:author="Exam" w:date="2014-06-21T12:14:00Z">
            <w:rPr>
              <w:rFonts w:eastAsia="CMR10" w:cs="CMR10"/>
              <w:sz w:val="24"/>
              <w:szCs w:val="24"/>
            </w:rPr>
          </w:rPrChange>
        </w:rPr>
        <w:t xml:space="preserve"> author declares that “A visual </w:t>
      </w:r>
      <w:r w:rsidRPr="00543445">
        <w:rPr>
          <w:rFonts w:eastAsia="CMR10" w:cs="CMR10"/>
          <w:b/>
          <w:sz w:val="24"/>
          <w:szCs w:val="24"/>
          <w:rPrChange w:id="1022" w:author="Exam" w:date="2014-06-21T12:14:00Z">
            <w:rPr>
              <w:rFonts w:eastAsia="CMR10" w:cs="CMR10"/>
              <w:sz w:val="24"/>
              <w:szCs w:val="24"/>
            </w:rPr>
          </w:rPrChange>
        </w:rPr>
        <w:t>match is clearly observable ...". However, in Fig 4.2(a</w:t>
      </w:r>
      <w:proofErr w:type="gramStart"/>
      <w:r w:rsidRPr="00543445">
        <w:rPr>
          <w:rFonts w:eastAsia="CMR10" w:cs="CMR10"/>
          <w:b/>
          <w:sz w:val="24"/>
          <w:szCs w:val="24"/>
          <w:rPrChange w:id="1023" w:author="Exam" w:date="2014-06-21T12:14:00Z">
            <w:rPr>
              <w:rFonts w:eastAsia="CMR10" w:cs="CMR10"/>
              <w:sz w:val="24"/>
              <w:szCs w:val="24"/>
            </w:rPr>
          </w:rPrChange>
        </w:rPr>
        <w:t>) ...</w:t>
      </w:r>
      <w:proofErr w:type="gramEnd"/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02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2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I understand that the Examiner is concerned about the subjective quality</w:t>
      </w:r>
      <w:r w:rsidR="00F11787">
        <w:rPr>
          <w:rFonts w:eastAsia="CMR10" w:cs="CMR10"/>
          <w:sz w:val="24"/>
          <w:szCs w:val="24"/>
        </w:rPr>
        <w:t xml:space="preserve"> of the “</w:t>
      </w:r>
      <w:r w:rsidRPr="00280B43">
        <w:rPr>
          <w:rFonts w:eastAsia="CMR10" w:cs="CMR10"/>
          <w:sz w:val="24"/>
          <w:szCs w:val="24"/>
        </w:rPr>
        <w:t>visual match" claim. Because of this, the section has now been</w:t>
      </w:r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updated so that every `visual match' also includes a quantitative, and hence</w:t>
      </w:r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objective, measure of simil</w:t>
      </w:r>
      <w:r w:rsidR="00F11787">
        <w:rPr>
          <w:rFonts w:eastAsia="CMR10" w:cs="CMR10"/>
          <w:sz w:val="24"/>
          <w:szCs w:val="24"/>
        </w:rPr>
        <w:t xml:space="preserve">arity. </w:t>
      </w:r>
      <w:ins w:id="1026" w:author="Exam" w:date="2014-06-21T12:11:00Z">
        <w:r w:rsidR="0059567A">
          <w:rPr>
            <w:rFonts w:eastAsia="CMR10" w:cs="CMR10"/>
            <w:sz w:val="24"/>
            <w:szCs w:val="24"/>
          </w:rPr>
          <w:t>Specifically, the changes can be found on page … (</w:t>
        </w:r>
        <w:r w:rsidR="0059567A" w:rsidRPr="00543445">
          <w:rPr>
            <w:rFonts w:eastAsia="CMR10" w:cs="CMR10"/>
            <w:i/>
            <w:sz w:val="24"/>
            <w:szCs w:val="24"/>
            <w:rPrChange w:id="1027" w:author="Exam" w:date="2014-06-21T12:14:00Z">
              <w:rPr>
                <w:rFonts w:eastAsia="CMR10" w:cs="CMR10"/>
                <w:sz w:val="24"/>
                <w:szCs w:val="24"/>
              </w:rPr>
            </w:rPrChange>
          </w:rPr>
          <w:t xml:space="preserve">comment: </w:t>
        </w:r>
      </w:ins>
      <w:ins w:id="1028" w:author="Exam" w:date="2014-06-21T12:51:00Z">
        <w:r w:rsidR="00B8569D">
          <w:rPr>
            <w:rFonts w:eastAsia="CMR10" w:cs="CMR10"/>
            <w:i/>
            <w:sz w:val="24"/>
            <w:szCs w:val="24"/>
          </w:rPr>
          <w:t xml:space="preserve">need to </w:t>
        </w:r>
      </w:ins>
      <w:ins w:id="1029" w:author="Exam" w:date="2014-06-21T12:11:00Z">
        <w:r w:rsidR="0059567A" w:rsidRPr="00543445">
          <w:rPr>
            <w:rFonts w:eastAsia="CMR10" w:cs="CMR10"/>
            <w:i/>
            <w:sz w:val="24"/>
            <w:szCs w:val="24"/>
            <w:rPrChange w:id="1030" w:author="Exam" w:date="2014-06-21T12:14:00Z">
              <w:rPr>
                <w:rFonts w:eastAsia="CMR10" w:cs="CMR10"/>
                <w:sz w:val="24"/>
                <w:szCs w:val="24"/>
              </w:rPr>
            </w:rPrChange>
          </w:rPr>
          <w:t>be very specific here</w:t>
        </w:r>
        <w:r w:rsidR="0059567A">
          <w:rPr>
            <w:rFonts w:eastAsia="CMR10" w:cs="CMR10"/>
            <w:sz w:val="24"/>
            <w:szCs w:val="24"/>
          </w:rPr>
          <w:t xml:space="preserve">). </w:t>
        </w:r>
      </w:ins>
      <w:r w:rsidR="00F11787">
        <w:rPr>
          <w:rFonts w:eastAsia="CMR10" w:cs="CMR10"/>
          <w:sz w:val="24"/>
          <w:szCs w:val="24"/>
        </w:rPr>
        <w:t>These objective scores</w:t>
      </w:r>
      <w:ins w:id="1031" w:author="Exam" w:date="2014-06-21T12:12:00Z">
        <w:r w:rsidR="00063C32">
          <w:rPr>
            <w:rFonts w:eastAsia="CMR10" w:cs="CMR10"/>
            <w:sz w:val="24"/>
            <w:szCs w:val="24"/>
          </w:rPr>
          <w:t>, in terms of ….</w:t>
        </w:r>
      </w:ins>
      <w:r w:rsidR="00F11787">
        <w:rPr>
          <w:rFonts w:eastAsia="CMR10" w:cs="CMR10"/>
          <w:sz w:val="24"/>
          <w:szCs w:val="24"/>
        </w:rPr>
        <w:t xml:space="preserve"> </w:t>
      </w:r>
      <w:del w:id="1032" w:author="Exam" w:date="2014-06-21T12:12:00Z">
        <w:r w:rsidR="00F11787" w:rsidDel="00063C32">
          <w:rPr>
            <w:rFonts w:eastAsia="CMR10" w:cs="CMR10"/>
            <w:sz w:val="24"/>
            <w:szCs w:val="24"/>
          </w:rPr>
          <w:delText xml:space="preserve">- </w:delText>
        </w:r>
        <w:r w:rsidRPr="00280B43" w:rsidDel="00063C32">
          <w:rPr>
            <w:rFonts w:eastAsia="CMR10" w:cs="CMR10"/>
            <w:sz w:val="24"/>
            <w:szCs w:val="24"/>
          </w:rPr>
          <w:delText xml:space="preserve">which do </w:delText>
        </w:r>
      </w:del>
      <w:proofErr w:type="gramStart"/>
      <w:r w:rsidRPr="00280B43">
        <w:rPr>
          <w:rFonts w:eastAsia="CMR10" w:cs="CMR10"/>
          <w:sz w:val="24"/>
          <w:szCs w:val="24"/>
        </w:rPr>
        <w:t>indicate</w:t>
      </w:r>
      <w:proofErr w:type="gramEnd"/>
      <w:r w:rsidR="00F11787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good matches </w:t>
      </w:r>
      <w:del w:id="1033" w:author="Exam" w:date="2014-06-21T12:12:00Z">
        <w:r w:rsidR="00F11787" w:rsidDel="00063C32">
          <w:rPr>
            <w:rFonts w:eastAsia="CMR10" w:cs="CMR10"/>
            <w:sz w:val="24"/>
            <w:szCs w:val="24"/>
          </w:rPr>
          <w:delText>-</w:delText>
        </w:r>
        <w:r w:rsidRPr="00280B43" w:rsidDel="00063C32">
          <w:rPr>
            <w:rFonts w:eastAsia="CMR10" w:cs="CMR10"/>
            <w:sz w:val="24"/>
            <w:szCs w:val="24"/>
          </w:rPr>
          <w:delText xml:space="preserve"> </w:delText>
        </w:r>
      </w:del>
      <w:ins w:id="1034" w:author="Exam" w:date="2014-06-21T12:12:00Z">
        <w:r w:rsidR="00063C32">
          <w:rPr>
            <w:rFonts w:eastAsia="CMR10" w:cs="CMR10"/>
            <w:sz w:val="24"/>
            <w:szCs w:val="24"/>
          </w:rPr>
          <w:t xml:space="preserve">and </w:t>
        </w:r>
      </w:ins>
      <w:del w:id="1035" w:author="Exam" w:date="2014-06-21T12:12:00Z">
        <w:r w:rsidRPr="00280B43" w:rsidDel="00063C32">
          <w:rPr>
            <w:rFonts w:eastAsia="CMR10" w:cs="CMR10"/>
            <w:sz w:val="24"/>
            <w:szCs w:val="24"/>
          </w:rPr>
          <w:delText>should completely</w:delText>
        </w:r>
      </w:del>
      <w:r w:rsidRPr="00280B43">
        <w:rPr>
          <w:rFonts w:eastAsia="CMR10" w:cs="CMR10"/>
          <w:sz w:val="24"/>
          <w:szCs w:val="24"/>
        </w:rPr>
        <w:t xml:space="preserve"> addresses these concerns</w:t>
      </w:r>
      <w:ins w:id="1036" w:author="Exam" w:date="2014-06-21T12:12:00Z">
        <w:r w:rsidR="00063C32">
          <w:rPr>
            <w:rFonts w:eastAsia="CMR10" w:cs="CMR10"/>
            <w:sz w:val="24"/>
            <w:szCs w:val="24"/>
          </w:rPr>
          <w:t>.</w:t>
        </w:r>
      </w:ins>
      <w:del w:id="1037" w:author="Exam" w:date="2014-06-21T12:12:00Z">
        <w:r w:rsidRPr="00280B43" w:rsidDel="00063C32">
          <w:rPr>
            <w:rFonts w:eastAsia="CMR10" w:cs="CMR10"/>
            <w:sz w:val="24"/>
            <w:szCs w:val="24"/>
          </w:rPr>
          <w:delText>, I believe.</w:delText>
        </w:r>
      </w:del>
    </w:p>
    <w:p w:rsidR="00F11787" w:rsidRPr="00280B43" w:rsidRDefault="00F11787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3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F11787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03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F11787">
        <w:rPr>
          <w:rFonts w:cs="CMTI10"/>
          <w:b/>
          <w:i/>
          <w:iCs/>
          <w:sz w:val="24"/>
          <w:szCs w:val="24"/>
        </w:rPr>
        <w:t>Comment:</w:t>
      </w: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040" w:author="Exam" w:date="2014-06-21T12:14:00Z">
            <w:rPr>
              <w:rFonts w:eastAsia="CMR10" w:cs="CMR10"/>
              <w:sz w:val="24"/>
              <w:szCs w:val="24"/>
            </w:rPr>
          </w:rPrChange>
        </w:rPr>
        <w:pPrChange w:id="104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eastAsia="CMR10" w:cs="CMR10"/>
          <w:b/>
          <w:sz w:val="24"/>
          <w:szCs w:val="24"/>
          <w:rPrChange w:id="1042" w:author="Exam" w:date="2014-06-21T12:14:00Z">
            <w:rPr>
              <w:rFonts w:eastAsia="CMR10" w:cs="CMR10"/>
              <w:sz w:val="24"/>
              <w:szCs w:val="24"/>
            </w:rPr>
          </w:rPrChange>
        </w:rPr>
        <w:t>In fact, at x-axis value, the real data has a val</w:t>
      </w:r>
      <w:r w:rsidR="00E978F2" w:rsidRPr="00543445">
        <w:rPr>
          <w:rFonts w:eastAsia="CMR10" w:cs="CMR10"/>
          <w:b/>
          <w:sz w:val="24"/>
          <w:szCs w:val="24"/>
          <w:rPrChange w:id="1043" w:author="Exam" w:date="2014-06-21T12:14:00Z">
            <w:rPr>
              <w:rFonts w:eastAsia="CMR10" w:cs="CMR10"/>
              <w:sz w:val="24"/>
              <w:szCs w:val="24"/>
            </w:rPr>
          </w:rPrChange>
        </w:rPr>
        <w:t>ue that is a sharp dip from its neighbouring</w:t>
      </w:r>
      <w:r w:rsidRPr="00543445">
        <w:rPr>
          <w:rFonts w:eastAsia="CMR10" w:cs="CMR10"/>
          <w:b/>
          <w:sz w:val="24"/>
          <w:szCs w:val="24"/>
          <w:rPrChange w:id="1044" w:author="Exam" w:date="2014-06-21T12:14:00Z">
            <w:rPr>
              <w:rFonts w:eastAsia="CMR10" w:cs="CMR10"/>
              <w:sz w:val="24"/>
              <w:szCs w:val="24"/>
            </w:rPr>
          </w:rPrChange>
        </w:rPr>
        <w:t xml:space="preserve"> values. Perhaps, it is important to </w:t>
      </w:r>
      <w:r w:rsidR="00E978F2" w:rsidRPr="00543445">
        <w:rPr>
          <w:rFonts w:eastAsia="CMR10" w:cs="CMR10"/>
          <w:b/>
          <w:sz w:val="24"/>
          <w:szCs w:val="24"/>
          <w:rPrChange w:id="1045" w:author="Exam" w:date="2014-06-21T12:14:00Z">
            <w:rPr>
              <w:rFonts w:eastAsia="CMR10" w:cs="CMR10"/>
              <w:sz w:val="24"/>
              <w:szCs w:val="24"/>
            </w:rPr>
          </w:rPrChange>
        </w:rPr>
        <w:t>explain</w:t>
      </w:r>
      <w:r w:rsidRPr="00543445">
        <w:rPr>
          <w:rFonts w:eastAsia="CMR10" w:cs="CMR10"/>
          <w:b/>
          <w:sz w:val="24"/>
          <w:szCs w:val="24"/>
          <w:rPrChange w:id="1046" w:author="Exam" w:date="2014-06-21T12:14:00Z">
            <w:rPr>
              <w:rFonts w:eastAsia="CMR10" w:cs="CMR10"/>
              <w:sz w:val="24"/>
              <w:szCs w:val="24"/>
            </w:rPr>
          </w:rPrChange>
        </w:rPr>
        <w:t xml:space="preserve"> why the real data</w:t>
      </w:r>
      <w:r w:rsidR="00E978F2" w:rsidRPr="00543445">
        <w:rPr>
          <w:rFonts w:eastAsia="CMR10" w:cs="CMR10"/>
          <w:b/>
          <w:sz w:val="24"/>
          <w:szCs w:val="24"/>
          <w:rPrChange w:id="1047" w:author="Exam" w:date="2014-06-21T12:14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543445">
        <w:rPr>
          <w:rFonts w:eastAsia="CMR10" w:cs="CMR10"/>
          <w:b/>
          <w:sz w:val="24"/>
          <w:szCs w:val="24"/>
          <w:rPrChange w:id="1048" w:author="Exam" w:date="2014-06-21T12:14:00Z">
            <w:rPr>
              <w:rFonts w:eastAsia="CMR10" w:cs="CMR10"/>
              <w:sz w:val="24"/>
              <w:szCs w:val="24"/>
            </w:rPr>
          </w:rPrChange>
        </w:rPr>
        <w:t>behaves in such a way?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04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5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lastRenderedPageBreak/>
        <w:t xml:space="preserve">It is observable that the chart for the real data (AIRSAR case) </w:t>
      </w:r>
      <w:r w:rsidR="003D4031">
        <w:rPr>
          <w:rFonts w:eastAsia="CMR10" w:cs="CMR10"/>
          <w:sz w:val="24"/>
          <w:szCs w:val="24"/>
        </w:rPr>
        <w:t xml:space="preserve">does not exhibits </w:t>
      </w:r>
      <w:r w:rsidRPr="00280B43">
        <w:rPr>
          <w:rFonts w:eastAsia="CMR10" w:cs="CMR10"/>
          <w:sz w:val="24"/>
          <w:szCs w:val="24"/>
        </w:rPr>
        <w:t xml:space="preserve">as good </w:t>
      </w:r>
      <w:r w:rsidR="003D4031">
        <w:rPr>
          <w:rFonts w:eastAsia="CMR10" w:cs="CMR10"/>
          <w:sz w:val="24"/>
          <w:szCs w:val="24"/>
        </w:rPr>
        <w:t xml:space="preserve">behaviours </w:t>
      </w:r>
      <w:r w:rsidRPr="00280B43">
        <w:rPr>
          <w:rFonts w:eastAsia="CMR10" w:cs="CMR10"/>
          <w:sz w:val="24"/>
          <w:szCs w:val="24"/>
        </w:rPr>
        <w:t>in comparison to other datas</w:t>
      </w:r>
      <w:r w:rsidR="00865003">
        <w:rPr>
          <w:rFonts w:eastAsia="CMR10" w:cs="CMR10"/>
          <w:sz w:val="24"/>
          <w:szCs w:val="24"/>
        </w:rPr>
        <w:t xml:space="preserve">et (e.g. RADARSAT2 or simulated </w:t>
      </w:r>
      <w:r w:rsidRPr="00280B43">
        <w:rPr>
          <w:rFonts w:eastAsia="CMR10" w:cs="CMR10"/>
          <w:sz w:val="24"/>
          <w:szCs w:val="24"/>
        </w:rPr>
        <w:t>data). This is because the AIRSAR data set is much smaller in size than the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other dataset (50x50 for AIRSAR vs. 300x300 for RADARSAT2). Naturally,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real data sets have natural </w:t>
      </w:r>
      <w:r w:rsidR="00403658">
        <w:rPr>
          <w:rFonts w:eastAsia="CMR10" w:cs="CMR10"/>
          <w:sz w:val="24"/>
          <w:szCs w:val="24"/>
        </w:rPr>
        <w:t>fl</w:t>
      </w:r>
      <w:r w:rsidRPr="00280B43">
        <w:rPr>
          <w:rFonts w:eastAsia="CMR10" w:cs="CMR10"/>
          <w:sz w:val="24"/>
          <w:szCs w:val="24"/>
        </w:rPr>
        <w:t>uctuation in comparison to perfect theoretical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assumptions, (e.g. the area is assumed to be homogeneous while such a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fact is not known for sure, in practice). In small dataset (i.e. the AIRSAR</w:t>
      </w:r>
      <w:r w:rsidR="00403658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dataset) these </w:t>
      </w:r>
      <w:r w:rsidR="00086DAB">
        <w:rPr>
          <w:rFonts w:eastAsia="CMR10" w:cs="CMR10"/>
          <w:sz w:val="24"/>
          <w:szCs w:val="24"/>
        </w:rPr>
        <w:t xml:space="preserve">imperfect </w:t>
      </w:r>
      <w:r w:rsidR="00403658">
        <w:rPr>
          <w:rFonts w:eastAsia="CMR10" w:cs="CMR10"/>
          <w:sz w:val="24"/>
          <w:szCs w:val="24"/>
        </w:rPr>
        <w:t>fl</w:t>
      </w:r>
      <w:r w:rsidRPr="00280B43">
        <w:rPr>
          <w:rFonts w:eastAsia="CMR10" w:cs="CMR10"/>
          <w:sz w:val="24"/>
          <w:szCs w:val="24"/>
        </w:rPr>
        <w:t xml:space="preserve">uctuations are expected to be more </w:t>
      </w:r>
      <w:r w:rsidR="00403658" w:rsidRPr="00280B43">
        <w:rPr>
          <w:rFonts w:eastAsia="CMR10" w:cs="CMR10"/>
          <w:sz w:val="24"/>
          <w:szCs w:val="24"/>
        </w:rPr>
        <w:t>pronounced</w:t>
      </w:r>
      <w:r w:rsidRPr="00280B43">
        <w:rPr>
          <w:rFonts w:eastAsia="CMR10" w:cs="CMR10"/>
          <w:sz w:val="24"/>
          <w:szCs w:val="24"/>
        </w:rPr>
        <w:t xml:space="preserve"> than others.</w:t>
      </w:r>
      <w:ins w:id="1051" w:author="Exam" w:date="2014-06-21T12:15:00Z">
        <w:r w:rsidR="00543445">
          <w:rPr>
            <w:rFonts w:eastAsia="CMR10" w:cs="CMR10"/>
            <w:sz w:val="24"/>
            <w:szCs w:val="24"/>
          </w:rPr>
          <w:t xml:space="preserve"> This clarification is now added in the Thesis on page … </w:t>
        </w:r>
      </w:ins>
    </w:p>
    <w:p w:rsidR="00403658" w:rsidRPr="00280B43" w:rsidRDefault="00403658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5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403658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05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403658">
        <w:rPr>
          <w:rFonts w:cs="CMTI10"/>
          <w:b/>
          <w:i/>
          <w:iCs/>
          <w:sz w:val="24"/>
          <w:szCs w:val="24"/>
        </w:rPr>
        <w:t>Comment:</w:t>
      </w: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054" w:author="Exam" w:date="2014-06-21T12:15:00Z">
            <w:rPr>
              <w:rFonts w:eastAsia="CMR10" w:cs="CMR10"/>
              <w:sz w:val="24"/>
              <w:szCs w:val="24"/>
            </w:rPr>
          </w:rPrChange>
        </w:rPr>
        <w:pPrChange w:id="105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eastAsia="CMR10" w:cs="CMR10"/>
          <w:b/>
          <w:sz w:val="24"/>
          <w:szCs w:val="24"/>
          <w:rPrChange w:id="1056" w:author="Exam" w:date="2014-06-21T12:15:00Z">
            <w:rPr>
              <w:rFonts w:eastAsia="CMR10" w:cs="CMR10"/>
              <w:sz w:val="24"/>
              <w:szCs w:val="24"/>
            </w:rPr>
          </w:rPrChange>
        </w:rPr>
        <w:t>The s</w:t>
      </w:r>
      <w:r w:rsidR="008720A9" w:rsidRPr="00543445">
        <w:rPr>
          <w:rFonts w:eastAsia="CMR10" w:cs="CMR10"/>
          <w:b/>
          <w:sz w:val="24"/>
          <w:szCs w:val="24"/>
          <w:rPrChange w:id="1057" w:author="Exam" w:date="2014-06-21T12:15:00Z">
            <w:rPr>
              <w:rFonts w:eastAsia="CMR10" w:cs="CMR10"/>
              <w:sz w:val="24"/>
              <w:szCs w:val="24"/>
            </w:rPr>
          </w:rPrChange>
        </w:rPr>
        <w:t>ection heading 4.5.3 should be “</w:t>
      </w:r>
      <w:r w:rsidRPr="00543445">
        <w:rPr>
          <w:rFonts w:eastAsia="CMR10" w:cs="CMR10"/>
          <w:b/>
          <w:sz w:val="24"/>
          <w:szCs w:val="24"/>
          <w:rPrChange w:id="1058" w:author="Exam" w:date="2014-06-21T12:15:00Z">
            <w:rPr>
              <w:rFonts w:eastAsia="CMR10" w:cs="CMR10"/>
              <w:sz w:val="24"/>
              <w:szCs w:val="24"/>
            </w:rPr>
          </w:rPrChange>
        </w:rPr>
        <w:t>Effect</w:t>
      </w:r>
      <w:r w:rsidR="008720A9" w:rsidRPr="00543445">
        <w:rPr>
          <w:rFonts w:eastAsia="CMR10" w:cs="CMR10"/>
          <w:b/>
          <w:sz w:val="24"/>
          <w:szCs w:val="24"/>
          <w:rPrChange w:id="1059" w:author="Exam" w:date="2014-06-21T12:15:00Z">
            <w:rPr>
              <w:rFonts w:eastAsia="CMR10" w:cs="CMR10"/>
              <w:sz w:val="24"/>
              <w:szCs w:val="24"/>
            </w:rPr>
          </w:rPrChange>
        </w:rPr>
        <w:t>ive Number-of-Looks" instead of “</w:t>
      </w:r>
      <w:r w:rsidRPr="00543445">
        <w:rPr>
          <w:rFonts w:eastAsia="CMR10" w:cs="CMR10"/>
          <w:b/>
          <w:sz w:val="24"/>
          <w:szCs w:val="24"/>
          <w:rPrChange w:id="1060" w:author="Exam" w:date="2014-06-21T12:15:00Z">
            <w:rPr>
              <w:rFonts w:eastAsia="CMR10" w:cs="CMR10"/>
              <w:sz w:val="24"/>
              <w:szCs w:val="24"/>
            </w:rPr>
          </w:rPrChange>
        </w:rPr>
        <w:t>Effect Number-of-Looks"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06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6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1063" w:author="Exam" w:date="2014-06-21T12:15:00Z">
        <w:r w:rsidRPr="00280B43" w:rsidDel="00543445">
          <w:rPr>
            <w:rFonts w:eastAsia="CMR10" w:cs="CMR10"/>
            <w:sz w:val="24"/>
            <w:szCs w:val="24"/>
          </w:rPr>
          <w:delText>Updated accordingly!</w:delText>
        </w:r>
      </w:del>
      <w:ins w:id="1064" w:author="Exam" w:date="2014-06-21T12:16:00Z">
        <w:r w:rsidR="00543445">
          <w:rPr>
            <w:rFonts w:eastAsia="CMR10" w:cs="CMR10"/>
            <w:sz w:val="24"/>
            <w:szCs w:val="24"/>
          </w:rPr>
          <w:t xml:space="preserve"> The header is now changed to “Effect </w:t>
        </w:r>
        <w:proofErr w:type="spellStart"/>
        <w:r w:rsidR="00543445">
          <w:rPr>
            <w:rFonts w:eastAsia="CMR10" w:cs="CMR10"/>
            <w:sz w:val="24"/>
            <w:szCs w:val="24"/>
          </w:rPr>
          <w:t>Numbe</w:t>
        </w:r>
        <w:proofErr w:type="spellEnd"/>
        <w:r w:rsidR="00543445">
          <w:rPr>
            <w:rFonts w:eastAsia="CMR10" w:cs="CMR10"/>
            <w:sz w:val="24"/>
            <w:szCs w:val="24"/>
          </w:rPr>
          <w:t>-of-Looks” as shown on page ….</w:t>
        </w:r>
      </w:ins>
    </w:p>
    <w:p w:rsidR="004861F1" w:rsidRPr="00280B43" w:rsidRDefault="004861F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6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106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cs="CMBX10"/>
          <w:b/>
          <w:bCs/>
          <w:sz w:val="24"/>
          <w:szCs w:val="24"/>
        </w:rPr>
        <w:t>7. Chapter 5</w:t>
      </w:r>
    </w:p>
    <w:p w:rsidR="004861F1" w:rsidRPr="00543445" w:rsidRDefault="004861F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  <w:rPrChange w:id="1067" w:author="Exam" w:date="2014-06-21T12:16:00Z">
            <w:rPr>
              <w:rFonts w:cs="CMTI10"/>
              <w:i/>
              <w:iCs/>
              <w:sz w:val="24"/>
              <w:szCs w:val="24"/>
            </w:rPr>
          </w:rPrChange>
        </w:rPr>
        <w:pPrChange w:id="106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06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cs="CMTI10"/>
          <w:b/>
          <w:i/>
          <w:iCs/>
          <w:sz w:val="24"/>
          <w:szCs w:val="24"/>
        </w:rPr>
        <w:t>Comment: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7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eastAsia="CMR10" w:cs="CMR10"/>
          <w:b/>
          <w:sz w:val="24"/>
          <w:szCs w:val="24"/>
          <w:rPrChange w:id="1071" w:author="Exam" w:date="2014-06-21T12:16:00Z">
            <w:rPr>
              <w:rFonts w:eastAsia="CMR10" w:cs="CMR10"/>
              <w:sz w:val="24"/>
              <w:szCs w:val="24"/>
            </w:rPr>
          </w:rPrChange>
        </w:rPr>
        <w:t>P</w:t>
      </w:r>
      <w:r w:rsidR="004861F1" w:rsidRPr="00543445">
        <w:rPr>
          <w:rFonts w:eastAsia="CMR10" w:cs="CMR10"/>
          <w:b/>
          <w:sz w:val="24"/>
          <w:szCs w:val="24"/>
          <w:rPrChange w:id="1072" w:author="Exam" w:date="2014-06-21T12:16:00Z">
            <w:rPr>
              <w:rFonts w:eastAsia="CMR10" w:cs="CMR10"/>
              <w:sz w:val="24"/>
              <w:szCs w:val="24"/>
            </w:rPr>
          </w:rPrChange>
        </w:rPr>
        <w:t>age 94, section 5.2.2.2 MSE is fi</w:t>
      </w:r>
      <w:r w:rsidRPr="00543445">
        <w:rPr>
          <w:rFonts w:eastAsia="CMR10" w:cs="CMR10"/>
          <w:b/>
          <w:sz w:val="24"/>
          <w:szCs w:val="24"/>
          <w:rPrChange w:id="1073" w:author="Exam" w:date="2014-06-21T12:16:00Z">
            <w:rPr>
              <w:rFonts w:eastAsia="CMR10" w:cs="CMR10"/>
              <w:sz w:val="24"/>
              <w:szCs w:val="24"/>
            </w:rPr>
          </w:rPrChange>
        </w:rPr>
        <w:t>rst use</w:t>
      </w:r>
      <w:r w:rsidR="004861F1" w:rsidRPr="00543445">
        <w:rPr>
          <w:rFonts w:eastAsia="CMR10" w:cs="CMR10"/>
          <w:b/>
          <w:sz w:val="24"/>
          <w:szCs w:val="24"/>
          <w:rPrChange w:id="1074" w:author="Exam" w:date="2014-06-21T12:16:00Z">
            <w:rPr>
              <w:rFonts w:eastAsia="CMR10" w:cs="CMR10"/>
              <w:sz w:val="24"/>
              <w:szCs w:val="24"/>
            </w:rPr>
          </w:rPrChange>
        </w:rPr>
        <w:t xml:space="preserve">d here. What is MSE? Is it Mean </w:t>
      </w:r>
      <w:r w:rsidRPr="00543445">
        <w:rPr>
          <w:rFonts w:eastAsia="CMR10" w:cs="CMR10"/>
          <w:b/>
          <w:sz w:val="24"/>
          <w:szCs w:val="24"/>
          <w:rPrChange w:id="1075" w:author="Exam" w:date="2014-06-21T12:16:00Z">
            <w:rPr>
              <w:rFonts w:eastAsia="CMR10" w:cs="CMR10"/>
              <w:sz w:val="24"/>
              <w:szCs w:val="24"/>
            </w:rPr>
          </w:rPrChange>
        </w:rPr>
        <w:t>Squared Error? If yes, what is the reference value for calculating the MSE?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07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7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MSE does stand for Mean Squared Error,</w:t>
      </w:r>
      <w:r w:rsidR="004861F1">
        <w:rPr>
          <w:rFonts w:eastAsia="CMR10" w:cs="CMR10"/>
          <w:sz w:val="24"/>
          <w:szCs w:val="24"/>
        </w:rPr>
        <w:t xml:space="preserve"> and th</w:t>
      </w:r>
      <w:ins w:id="1078" w:author="Exam" w:date="2014-06-21T12:17:00Z">
        <w:r w:rsidR="00543445">
          <w:rPr>
            <w:rFonts w:eastAsia="CMR10" w:cs="CMR10"/>
            <w:sz w:val="24"/>
            <w:szCs w:val="24"/>
          </w:rPr>
          <w:t xml:space="preserve">is is </w:t>
        </w:r>
      </w:ins>
      <w:del w:id="1079" w:author="Exam" w:date="2014-06-21T12:17:00Z">
        <w:r w:rsidR="004861F1" w:rsidDel="00543445">
          <w:rPr>
            <w:rFonts w:eastAsia="CMR10" w:cs="CMR10"/>
            <w:sz w:val="24"/>
            <w:szCs w:val="24"/>
          </w:rPr>
          <w:delText xml:space="preserve">e page is </w:delText>
        </w:r>
      </w:del>
      <w:r w:rsidR="004861F1">
        <w:rPr>
          <w:rFonts w:eastAsia="CMR10" w:cs="CMR10"/>
          <w:sz w:val="24"/>
          <w:szCs w:val="24"/>
        </w:rPr>
        <w:t>updated accord</w:t>
      </w:r>
      <w:r w:rsidRPr="00280B43">
        <w:rPr>
          <w:rFonts w:eastAsia="CMR10" w:cs="CMR10"/>
          <w:sz w:val="24"/>
          <w:szCs w:val="24"/>
        </w:rPr>
        <w:t>ingly</w:t>
      </w:r>
      <w:ins w:id="1080" w:author="Exam" w:date="2014-06-21T12:17:00Z">
        <w:r w:rsidR="00543445">
          <w:rPr>
            <w:rFonts w:eastAsia="CMR10" w:cs="CMR10"/>
            <w:sz w:val="24"/>
            <w:szCs w:val="24"/>
          </w:rPr>
          <w:t xml:space="preserve"> on page … in the thesis</w:t>
        </w:r>
      </w:ins>
      <w:r w:rsidRPr="00280B43">
        <w:rPr>
          <w:rFonts w:eastAsia="CMR10" w:cs="CMR10"/>
          <w:sz w:val="24"/>
          <w:szCs w:val="24"/>
        </w:rPr>
        <w:t>. The reference for com</w:t>
      </w:r>
      <w:r w:rsidR="006D516D">
        <w:rPr>
          <w:rFonts w:eastAsia="CMR10" w:cs="CMR10"/>
          <w:sz w:val="24"/>
          <w:szCs w:val="24"/>
        </w:rPr>
        <w:t>putation in the section is the “</w:t>
      </w:r>
      <w:r w:rsidRPr="00280B43">
        <w:rPr>
          <w:rFonts w:eastAsia="CMR10" w:cs="CMR10"/>
          <w:sz w:val="24"/>
          <w:szCs w:val="24"/>
        </w:rPr>
        <w:t>true signal</w:t>
      </w:r>
      <w:r w:rsidR="006D516D" w:rsidRPr="00280B43">
        <w:rPr>
          <w:rFonts w:eastAsia="CMR10" w:cs="CMR10"/>
          <w:sz w:val="24"/>
          <w:szCs w:val="24"/>
        </w:rPr>
        <w:t>”</w:t>
      </w:r>
      <m:oMath>
        <m:r>
          <w:rPr>
            <w:rFonts w:ascii="Cambria Math" w:eastAsia="CMR10" w:hAnsi="Cambria Math" w:cs="CMR10"/>
            <w:sz w:val="24"/>
            <w:szCs w:val="24"/>
          </w:rPr>
          <m:t>σ</m:t>
        </m:r>
      </m:oMath>
      <w:r w:rsidRPr="00280B43">
        <w:rPr>
          <w:rFonts w:eastAsia="CMR10" w:cs="CMR10"/>
          <w:sz w:val="24"/>
          <w:szCs w:val="24"/>
        </w:rPr>
        <w:t>.</w:t>
      </w:r>
    </w:p>
    <w:p w:rsidR="006D516D" w:rsidRPr="00280B43" w:rsidRDefault="006D516D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8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3F21BB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08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3F21BB">
        <w:rPr>
          <w:rFonts w:cs="CMTI10"/>
          <w:b/>
          <w:i/>
          <w:iCs/>
          <w:sz w:val="24"/>
          <w:szCs w:val="24"/>
        </w:rPr>
        <w:t>Comment:</w:t>
      </w: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083" w:author="Exam" w:date="2014-06-21T12:17:00Z">
            <w:rPr>
              <w:rFonts w:eastAsia="CMR10" w:cs="CMR10"/>
              <w:sz w:val="24"/>
              <w:szCs w:val="24"/>
            </w:rPr>
          </w:rPrChange>
        </w:rPr>
        <w:pPrChange w:id="108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eastAsia="CMR10" w:cs="CMR10"/>
          <w:b/>
          <w:sz w:val="24"/>
          <w:szCs w:val="24"/>
          <w:rPrChange w:id="1085" w:author="Exam" w:date="2014-06-21T12:17:00Z">
            <w:rPr>
              <w:rFonts w:eastAsia="CMR10" w:cs="CMR10"/>
              <w:sz w:val="24"/>
              <w:szCs w:val="24"/>
            </w:rPr>
          </w:rPrChange>
        </w:rPr>
        <w:t>Fig 5.11 shows two curves that are almost, if</w:t>
      </w:r>
      <w:r w:rsidR="003F21BB" w:rsidRPr="00543445">
        <w:rPr>
          <w:rFonts w:eastAsia="CMR10" w:cs="CMR10"/>
          <w:b/>
          <w:sz w:val="24"/>
          <w:szCs w:val="24"/>
          <w:rPrChange w:id="1086" w:author="Exam" w:date="2014-06-21T12:17:00Z">
            <w:rPr>
              <w:rFonts w:eastAsia="CMR10" w:cs="CMR10"/>
              <w:sz w:val="24"/>
              <w:szCs w:val="24"/>
            </w:rPr>
          </w:rPrChange>
        </w:rPr>
        <w:t xml:space="preserve"> not exactly the same. ... What is the difference between them?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08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2D29D7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8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Fig. 5.11 shows two curves that are essen</w:t>
      </w:r>
      <w:r w:rsidR="003F21BB">
        <w:rPr>
          <w:rFonts w:eastAsia="CMR10" w:cs="CMR10"/>
          <w:sz w:val="24"/>
          <w:szCs w:val="24"/>
        </w:rPr>
        <w:t>tially the same. One of them is “</w:t>
      </w:r>
      <w:r w:rsidRPr="00280B43">
        <w:rPr>
          <w:rFonts w:eastAsia="CMR10" w:cs="CMR10"/>
          <w:sz w:val="24"/>
          <w:szCs w:val="24"/>
        </w:rPr>
        <w:t>simu</w:t>
      </w:r>
      <w:r w:rsidR="003F21BB">
        <w:rPr>
          <w:rFonts w:eastAsia="CMR10" w:cs="CMR10"/>
          <w:sz w:val="24"/>
          <w:szCs w:val="24"/>
        </w:rPr>
        <w:t>lated result" and the other is “</w:t>
      </w:r>
      <w:r w:rsidRPr="00280B43">
        <w:rPr>
          <w:rFonts w:eastAsia="CMR10" w:cs="CMR10"/>
          <w:sz w:val="24"/>
          <w:szCs w:val="24"/>
        </w:rPr>
        <w:t>analysis formula". The difference is that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former is computed through a Monte-Carlo simulation and the other is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 simple plotting of the mathematical calculated values. The purpose is to</w:t>
      </w:r>
      <w:r w:rsidR="003F21BB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show that</w:t>
      </w:r>
      <w:r w:rsidR="003F21BB">
        <w:rPr>
          <w:rFonts w:eastAsia="CMR10" w:cs="CMR10"/>
          <w:sz w:val="24"/>
          <w:szCs w:val="24"/>
        </w:rPr>
        <w:t xml:space="preserve"> the heuristic formula given as </w:t>
      </w:r>
    </w:p>
    <w:p w:rsidR="002D29D7" w:rsidRDefault="002D29D7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8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m:oMathPara>
        <m:oMath>
          <m:r>
            <w:rPr>
              <w:rFonts w:ascii="Cambria Math" w:eastAsia="CMR10" w:hAnsi="Cambria Math" w:cs="CMR10"/>
              <w:sz w:val="24"/>
              <w:szCs w:val="24"/>
            </w:rPr>
            <m:t>MSE=</m:t>
          </m:r>
          <m:f>
            <m:fPr>
              <m:ctrlPr>
                <w:rPr>
                  <w:rFonts w:ascii="Cambria Math" w:eastAsia="CMR10" w:hAnsi="Cambria Math" w:cs="CMR10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MR10" w:hAnsi="Cambria Math" w:cs="CMR10"/>
                  <w:sz w:val="24"/>
                  <w:szCs w:val="24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ENL-0.5</m:t>
                  </m:r>
                </m:e>
              </m:d>
              <m:r>
                <w:rPr>
                  <w:rFonts w:ascii="Cambria Math" w:eastAsia="CMR10" w:hAnsi="Cambria Math" w:cs="CMR10"/>
                  <w:sz w:val="24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eastAsia="CMR10" w:hAnsi="Cambria Math" w:cs="CMR10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ln</m:t>
                  </m:r>
                </m:e>
                <m:sup>
                  <m:r>
                    <w:rPr>
                      <w:rFonts w:ascii="Cambria Math" w:eastAsia="CMR10" w:hAnsi="Cambria Math" w:cs="CMR1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MR10" w:hAnsi="Cambria Math" w:cs="CMR10"/>
                  <w:sz w:val="24"/>
                  <w:szCs w:val="24"/>
                </w:rPr>
                <m:t>(2)</m:t>
              </m:r>
            </m:den>
          </m:f>
        </m:oMath>
      </m:oMathPara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9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 w:rsidRPr="00280B43">
        <w:rPr>
          <w:rFonts w:eastAsia="CMR10" w:cs="CMR10"/>
          <w:sz w:val="24"/>
          <w:szCs w:val="24"/>
        </w:rPr>
        <w:t>closely</w:t>
      </w:r>
      <w:proofErr w:type="gramEnd"/>
      <w:r w:rsidRPr="00280B43">
        <w:rPr>
          <w:rFonts w:eastAsia="CMR10" w:cs="CMR10"/>
          <w:sz w:val="24"/>
          <w:szCs w:val="24"/>
        </w:rPr>
        <w:t xml:space="preserve"> tracks observable values. The </w:t>
      </w:r>
      <w:del w:id="1091" w:author="Exam" w:date="2014-06-21T12:18:00Z">
        <w:r w:rsidRPr="00280B43" w:rsidDel="00543445">
          <w:rPr>
            <w:rFonts w:eastAsia="CMR10" w:cs="CMR10"/>
            <w:sz w:val="24"/>
            <w:szCs w:val="24"/>
          </w:rPr>
          <w:delText xml:space="preserve">argument </w:delText>
        </w:r>
      </w:del>
      <w:ins w:id="1092" w:author="Exam" w:date="2014-06-21T12:18:00Z">
        <w:r w:rsidR="00543445">
          <w:rPr>
            <w:rFonts w:eastAsia="CMR10" w:cs="CMR10"/>
            <w:sz w:val="24"/>
            <w:szCs w:val="24"/>
          </w:rPr>
          <w:t>above clarification</w:t>
        </w:r>
        <w:r w:rsidR="00543445" w:rsidRPr="00280B43">
          <w:rPr>
            <w:rFonts w:eastAsia="CMR10" w:cs="CMR10"/>
            <w:sz w:val="24"/>
            <w:szCs w:val="24"/>
          </w:rPr>
          <w:t xml:space="preserve"> </w:t>
        </w:r>
      </w:ins>
      <w:r w:rsidRPr="00280B43">
        <w:rPr>
          <w:rFonts w:eastAsia="CMR10" w:cs="CMR10"/>
          <w:sz w:val="24"/>
          <w:szCs w:val="24"/>
        </w:rPr>
        <w:t xml:space="preserve">is </w:t>
      </w:r>
      <w:ins w:id="1093" w:author="Exam" w:date="2014-06-21T12:18:00Z">
        <w:r w:rsidR="00543445">
          <w:rPr>
            <w:rFonts w:eastAsia="CMR10" w:cs="CMR10"/>
            <w:sz w:val="24"/>
            <w:szCs w:val="24"/>
          </w:rPr>
          <w:t xml:space="preserve">now </w:t>
        </w:r>
      </w:ins>
      <w:r w:rsidRPr="00280B43">
        <w:rPr>
          <w:rFonts w:eastAsia="CMR10" w:cs="CMR10"/>
          <w:sz w:val="24"/>
          <w:szCs w:val="24"/>
        </w:rPr>
        <w:t>prese</w:t>
      </w:r>
      <w:r w:rsidR="002D29D7">
        <w:rPr>
          <w:rFonts w:eastAsia="CMR10" w:cs="CMR10"/>
          <w:sz w:val="24"/>
          <w:szCs w:val="24"/>
        </w:rPr>
        <w:t xml:space="preserve">nted in a much more </w:t>
      </w:r>
      <w:r w:rsidRPr="00280B43">
        <w:rPr>
          <w:rFonts w:eastAsia="CMR10" w:cs="CMR10"/>
          <w:sz w:val="24"/>
          <w:szCs w:val="24"/>
        </w:rPr>
        <w:t>detailed manner</w:t>
      </w:r>
      <w:ins w:id="1094" w:author="Exam" w:date="2014-06-21T12:18:00Z">
        <w:r w:rsidR="00543445">
          <w:rPr>
            <w:rFonts w:eastAsia="CMR10" w:cs="CMR10"/>
            <w:sz w:val="24"/>
            <w:szCs w:val="24"/>
          </w:rPr>
          <w:t xml:space="preserve"> on page …. </w:t>
        </w:r>
      </w:ins>
      <w:r w:rsidRPr="00280B43">
        <w:rPr>
          <w:rFonts w:eastAsia="CMR10" w:cs="CMR10"/>
          <w:sz w:val="24"/>
          <w:szCs w:val="24"/>
        </w:rPr>
        <w:t xml:space="preserve"> </w:t>
      </w:r>
      <w:proofErr w:type="gramStart"/>
      <w:r w:rsidRPr="00280B43">
        <w:rPr>
          <w:rFonts w:eastAsia="CMR10" w:cs="CMR10"/>
          <w:sz w:val="24"/>
          <w:szCs w:val="24"/>
        </w:rPr>
        <w:t>in</w:t>
      </w:r>
      <w:proofErr w:type="gramEnd"/>
      <w:r w:rsidRPr="00280B43">
        <w:rPr>
          <w:rFonts w:eastAsia="CMR10" w:cs="CMR10"/>
          <w:sz w:val="24"/>
          <w:szCs w:val="24"/>
        </w:rPr>
        <w:t xml:space="preserve"> Section 5.3.2.1.</w:t>
      </w:r>
    </w:p>
    <w:p w:rsidR="002D29D7" w:rsidRPr="00280B43" w:rsidRDefault="002D29D7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09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2D29D7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09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D29D7">
        <w:rPr>
          <w:rFonts w:cs="CMTI10"/>
          <w:b/>
          <w:i/>
          <w:iCs/>
          <w:sz w:val="24"/>
          <w:szCs w:val="24"/>
        </w:rPr>
        <w:t>Comment:</w:t>
      </w: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097" w:author="Exam" w:date="2014-06-21T12:18:00Z">
            <w:rPr>
              <w:rFonts w:eastAsia="CMR10" w:cs="CMR10"/>
              <w:sz w:val="24"/>
              <w:szCs w:val="24"/>
            </w:rPr>
          </w:rPrChange>
        </w:rPr>
        <w:pPrChange w:id="109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eastAsia="CMR10" w:cs="CMR10"/>
          <w:b/>
          <w:sz w:val="24"/>
          <w:szCs w:val="24"/>
          <w:rPrChange w:id="1099" w:author="Exam" w:date="2014-06-21T12:18:00Z">
            <w:rPr>
              <w:rFonts w:eastAsia="CMR10" w:cs="CMR10"/>
              <w:sz w:val="24"/>
              <w:szCs w:val="24"/>
            </w:rPr>
          </w:rPrChange>
        </w:rPr>
        <w:t>Fig 5.12: shows the MSE and speckle suppres</w:t>
      </w:r>
      <w:r w:rsidR="00652AD0" w:rsidRPr="00543445">
        <w:rPr>
          <w:rFonts w:eastAsia="CMR10" w:cs="CMR10"/>
          <w:b/>
          <w:sz w:val="24"/>
          <w:szCs w:val="24"/>
          <w:rPrChange w:id="1100" w:author="Exam" w:date="2014-06-21T12:18:00Z">
            <w:rPr>
              <w:rFonts w:eastAsia="CMR10" w:cs="CMR10"/>
              <w:sz w:val="24"/>
              <w:szCs w:val="24"/>
            </w:rPr>
          </w:rPrChange>
        </w:rPr>
        <w:t xml:space="preserve">sion power of your f-MLE filters </w:t>
      </w:r>
      <w:r w:rsidRPr="00543445">
        <w:rPr>
          <w:rFonts w:eastAsia="CMR10" w:cs="CMR10"/>
          <w:b/>
          <w:sz w:val="24"/>
          <w:szCs w:val="24"/>
          <w:rPrChange w:id="1101" w:author="Exam" w:date="2014-06-21T12:18:00Z">
            <w:rPr>
              <w:rFonts w:eastAsia="CMR10" w:cs="CMR10"/>
              <w:sz w:val="24"/>
              <w:szCs w:val="24"/>
            </w:rPr>
          </w:rPrChange>
        </w:rPr>
        <w:t>for homogeneous area. How does it compare with the other state-of-the-art</w:t>
      </w:r>
      <w:r w:rsidR="00652AD0" w:rsidRPr="00543445">
        <w:rPr>
          <w:rFonts w:eastAsia="CMR10" w:cs="CMR10"/>
          <w:b/>
          <w:sz w:val="24"/>
          <w:szCs w:val="24"/>
          <w:rPrChange w:id="1102" w:author="Exam" w:date="2014-06-21T12:18:00Z">
            <w:rPr>
              <w:rFonts w:eastAsia="CMR10" w:cs="CMR10"/>
              <w:sz w:val="24"/>
              <w:szCs w:val="24"/>
            </w:rPr>
          </w:rPrChange>
        </w:rPr>
        <w:t xml:space="preserve"> speckle fi</w:t>
      </w:r>
      <w:r w:rsidRPr="00543445">
        <w:rPr>
          <w:rFonts w:eastAsia="CMR10" w:cs="CMR10"/>
          <w:b/>
          <w:sz w:val="24"/>
          <w:szCs w:val="24"/>
          <w:rPrChange w:id="1103" w:author="Exam" w:date="2014-06-21T12:18:00Z">
            <w:rPr>
              <w:rFonts w:eastAsia="CMR10" w:cs="CMR10"/>
              <w:sz w:val="24"/>
              <w:szCs w:val="24"/>
            </w:rPr>
          </w:rPrChange>
        </w:rPr>
        <w:t>lters?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10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52AD0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0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 xml:space="preserve">It should be noted </w:t>
      </w:r>
      <w:r w:rsidR="00652AD0">
        <w:rPr>
          <w:rFonts w:eastAsia="CMR10" w:cs="CMR10"/>
          <w:sz w:val="24"/>
          <w:szCs w:val="24"/>
        </w:rPr>
        <w:t>that the f-MLE fi</w:t>
      </w:r>
      <w:r w:rsidRPr="00280B43">
        <w:rPr>
          <w:rFonts w:eastAsia="CMR10" w:cs="CMR10"/>
          <w:sz w:val="24"/>
          <w:szCs w:val="24"/>
        </w:rPr>
        <w:t xml:space="preserve">lters are iterative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lters, where the</w:t>
      </w:r>
      <w:r w:rsidR="00652AD0">
        <w:rPr>
          <w:rFonts w:eastAsia="CMR10" w:cs="CMR10"/>
          <w:sz w:val="24"/>
          <w:szCs w:val="24"/>
        </w:rPr>
        <w:t xml:space="preserve"> number of iterations is confi</w:t>
      </w:r>
      <w:r w:rsidRPr="00280B43">
        <w:rPr>
          <w:rFonts w:eastAsia="CMR10" w:cs="CMR10"/>
          <w:sz w:val="24"/>
          <w:szCs w:val="24"/>
        </w:rPr>
        <w:t>gurable. Thus assuming prior knowledge of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homogeneous area, by increasing the iterat</w:t>
      </w:r>
      <w:r w:rsidR="00652AD0">
        <w:rPr>
          <w:rFonts w:eastAsia="CMR10" w:cs="CMR10"/>
          <w:sz w:val="24"/>
          <w:szCs w:val="24"/>
        </w:rPr>
        <w:t>ion number, the speckle suppres</w:t>
      </w:r>
      <w:r w:rsidRPr="00280B43">
        <w:rPr>
          <w:rFonts w:eastAsia="CMR10" w:cs="CMR10"/>
          <w:sz w:val="24"/>
          <w:szCs w:val="24"/>
        </w:rPr>
        <w:t>sion power can be improved</w:t>
      </w:r>
      <w:r w:rsidR="00652AD0">
        <w:rPr>
          <w:rFonts w:eastAsia="CMR10" w:cs="CMR10"/>
          <w:sz w:val="24"/>
          <w:szCs w:val="24"/>
        </w:rPr>
        <w:t xml:space="preserve"> arbitrarily</w:t>
      </w:r>
      <w:r w:rsidRPr="00280B43">
        <w:rPr>
          <w:rFonts w:eastAsia="CMR10" w:cs="CMR10"/>
          <w:sz w:val="24"/>
          <w:szCs w:val="24"/>
        </w:rPr>
        <w:t>. But of course, such knowled</w:t>
      </w:r>
      <w:r w:rsidR="00652AD0">
        <w:rPr>
          <w:rFonts w:eastAsia="CMR10" w:cs="CMR10"/>
          <w:sz w:val="24"/>
          <w:szCs w:val="24"/>
        </w:rPr>
        <w:t>ge is only theo</w:t>
      </w:r>
      <w:r w:rsidRPr="00280B43">
        <w:rPr>
          <w:rFonts w:eastAsia="CMR10" w:cs="CMR10"/>
          <w:sz w:val="24"/>
          <w:szCs w:val="24"/>
        </w:rPr>
        <w:t xml:space="preserve">retical and may be difficult to obtain for real-life scenarios. 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0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lastRenderedPageBreak/>
        <w:t>Concerning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comparison with other state-of-the-art </w:t>
      </w:r>
      <w:proofErr w:type="gramStart"/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lters,</w:t>
      </w:r>
      <w:proofErr w:type="gramEnd"/>
      <w:r w:rsidRPr="00280B43">
        <w:rPr>
          <w:rFonts w:eastAsia="CMR10" w:cs="CMR10"/>
          <w:sz w:val="24"/>
          <w:szCs w:val="24"/>
        </w:rPr>
        <w:t xml:space="preserve"> please </w:t>
      </w:r>
      <w:del w:id="1107" w:author="Exam" w:date="2014-06-21T12:20:00Z">
        <w:r w:rsidRPr="00280B43" w:rsidDel="00543445">
          <w:rPr>
            <w:rFonts w:eastAsia="CMR10" w:cs="CMR10"/>
            <w:sz w:val="24"/>
            <w:szCs w:val="24"/>
          </w:rPr>
          <w:delText>see my answer below</w:delText>
        </w:r>
      </w:del>
      <w:ins w:id="1108" w:author="Exam" w:date="2014-06-21T12:20:00Z">
        <w:r w:rsidR="00543445">
          <w:rPr>
            <w:rFonts w:eastAsia="CMR10" w:cs="CMR10"/>
            <w:sz w:val="24"/>
            <w:szCs w:val="24"/>
          </w:rPr>
          <w:t xml:space="preserve">refers to the </w:t>
        </w:r>
      </w:ins>
      <w:ins w:id="1109" w:author="Exam" w:date="2014-06-21T12:21:00Z">
        <w:r w:rsidR="00543445">
          <w:rPr>
            <w:rFonts w:eastAsia="CMR10" w:cs="CMR10"/>
            <w:sz w:val="24"/>
            <w:szCs w:val="24"/>
          </w:rPr>
          <w:t>reply for comment related to Fig 5.1</w:t>
        </w:r>
      </w:ins>
      <w:ins w:id="1110" w:author="Exam" w:date="2014-06-21T12:22:00Z">
        <w:r w:rsidR="00543445">
          <w:rPr>
            <w:rFonts w:eastAsia="CMR10" w:cs="CMR10"/>
            <w:sz w:val="24"/>
            <w:szCs w:val="24"/>
          </w:rPr>
          <w:t>5</w:t>
        </w:r>
      </w:ins>
      <w:r w:rsidRPr="00280B43">
        <w:rPr>
          <w:rFonts w:eastAsia="CMR10" w:cs="CMR10"/>
          <w:sz w:val="24"/>
          <w:szCs w:val="24"/>
        </w:rPr>
        <w:t>.</w:t>
      </w:r>
    </w:p>
    <w:p w:rsidR="00652AD0" w:rsidRDefault="00652AD0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11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652AD0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11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113" w:author="Exam" w:date="2014-06-21T12:22:00Z">
            <w:rPr>
              <w:rFonts w:eastAsia="CMR10" w:cs="CMR10"/>
              <w:sz w:val="24"/>
              <w:szCs w:val="24"/>
            </w:rPr>
          </w:rPrChange>
        </w:rPr>
        <w:pPrChange w:id="111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eastAsia="CMR10" w:cs="CMR10"/>
          <w:b/>
          <w:sz w:val="24"/>
          <w:szCs w:val="24"/>
          <w:rPrChange w:id="1115" w:author="Exam" w:date="2014-06-21T12:22:00Z">
            <w:rPr>
              <w:rFonts w:eastAsia="CMR10" w:cs="CMR10"/>
              <w:sz w:val="24"/>
              <w:szCs w:val="24"/>
            </w:rPr>
          </w:rPrChange>
        </w:rPr>
        <w:t>Please label the two curves in Fig. 5.13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11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1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 w:rsidRPr="00280B43">
        <w:rPr>
          <w:rFonts w:eastAsia="CMR10" w:cs="CMR10"/>
          <w:sz w:val="24"/>
          <w:szCs w:val="24"/>
        </w:rPr>
        <w:t>The labels</w:t>
      </w:r>
      <w:ins w:id="1118" w:author="Exam" w:date="2014-06-21T12:22:00Z">
        <w:r w:rsidR="00543445">
          <w:rPr>
            <w:rFonts w:eastAsia="CMR10" w:cs="CMR10"/>
            <w:sz w:val="24"/>
            <w:szCs w:val="24"/>
          </w:rPr>
          <w:t xml:space="preserve"> (i.e.</w:t>
        </w:r>
        <w:proofErr w:type="gramEnd"/>
        <w:r w:rsidR="00543445">
          <w:rPr>
            <w:rFonts w:eastAsia="CMR10" w:cs="CMR10"/>
            <w:sz w:val="24"/>
            <w:szCs w:val="24"/>
          </w:rPr>
          <w:t xml:space="preserve"> </w:t>
        </w:r>
      </w:ins>
      <w:r w:rsidRPr="00280B43">
        <w:rPr>
          <w:rFonts w:eastAsia="CMR10" w:cs="CMR10"/>
          <w:sz w:val="24"/>
          <w:szCs w:val="24"/>
        </w:rPr>
        <w:t xml:space="preserve"> </w:t>
      </w:r>
      <w:ins w:id="1119" w:author="Exam" w:date="2014-06-21T12:28:00Z">
        <w:r w:rsidR="005A7015">
          <w:rPr>
            <w:rFonts w:eastAsia="CMR10" w:cs="CMR10"/>
            <w:sz w:val="24"/>
            <w:szCs w:val="24"/>
          </w:rPr>
          <w:t xml:space="preserve">… ) </w:t>
        </w:r>
      </w:ins>
      <w:proofErr w:type="gramStart"/>
      <w:r w:rsidRPr="00280B43">
        <w:rPr>
          <w:rFonts w:eastAsia="CMR10" w:cs="CMR10"/>
          <w:sz w:val="24"/>
          <w:szCs w:val="24"/>
        </w:rPr>
        <w:t>have</w:t>
      </w:r>
      <w:proofErr w:type="gramEnd"/>
      <w:r w:rsidRPr="00280B43">
        <w:rPr>
          <w:rFonts w:eastAsia="CMR10" w:cs="CMR10"/>
          <w:sz w:val="24"/>
          <w:szCs w:val="24"/>
        </w:rPr>
        <w:t xml:space="preserve"> now been add</w:t>
      </w:r>
      <w:r w:rsidR="00652AD0">
        <w:rPr>
          <w:rFonts w:eastAsia="CMR10" w:cs="CMR10"/>
          <w:sz w:val="24"/>
          <w:szCs w:val="24"/>
        </w:rPr>
        <w:t xml:space="preserve">ed </w:t>
      </w:r>
      <w:del w:id="1120" w:author="Exam" w:date="2014-06-21T12:22:00Z">
        <w:r w:rsidR="00652AD0" w:rsidDel="00543445">
          <w:rPr>
            <w:rFonts w:eastAsia="CMR10" w:cs="CMR10"/>
            <w:sz w:val="24"/>
            <w:szCs w:val="24"/>
          </w:rPr>
          <w:delText>in</w:delText>
        </w:r>
      </w:del>
      <w:r w:rsidR="00652AD0">
        <w:rPr>
          <w:rFonts w:eastAsia="CMR10" w:cs="CMR10"/>
          <w:sz w:val="24"/>
          <w:szCs w:val="24"/>
        </w:rPr>
        <w:t xml:space="preserve">to </w:t>
      </w:r>
      <w:del w:id="1121" w:author="Exam" w:date="2014-06-21T12:22:00Z">
        <w:r w:rsidR="00652AD0" w:rsidDel="00543445">
          <w:rPr>
            <w:rFonts w:eastAsia="CMR10" w:cs="CMR10"/>
            <w:sz w:val="24"/>
            <w:szCs w:val="24"/>
          </w:rPr>
          <w:delText xml:space="preserve">the </w:delText>
        </w:r>
      </w:del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gure</w:t>
      </w:r>
      <w:ins w:id="1122" w:author="Exam" w:date="2014-06-21T12:22:00Z">
        <w:r w:rsidR="00543445">
          <w:rPr>
            <w:rFonts w:eastAsia="CMR10" w:cs="CMR10"/>
            <w:sz w:val="24"/>
            <w:szCs w:val="24"/>
          </w:rPr>
          <w:t xml:space="preserve"> 5.13 as shown on page …</w:t>
        </w:r>
      </w:ins>
      <w:r w:rsidRPr="00280B43">
        <w:rPr>
          <w:rFonts w:eastAsia="CMR10" w:cs="CMR10"/>
          <w:sz w:val="24"/>
          <w:szCs w:val="24"/>
        </w:rPr>
        <w:t>.</w:t>
      </w:r>
    </w:p>
    <w:p w:rsidR="00652AD0" w:rsidRPr="00280B43" w:rsidRDefault="00652AD0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2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652AD0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12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54344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125" w:author="Exam" w:date="2014-06-21T12:22:00Z">
            <w:rPr>
              <w:rFonts w:eastAsia="CMR10" w:cs="CMR10"/>
              <w:sz w:val="24"/>
              <w:szCs w:val="24"/>
            </w:rPr>
          </w:rPrChange>
        </w:rPr>
        <w:pPrChange w:id="112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43445">
        <w:rPr>
          <w:rFonts w:eastAsia="CMR10" w:cs="CMR10"/>
          <w:b/>
          <w:sz w:val="24"/>
          <w:szCs w:val="24"/>
          <w:rPrChange w:id="1127" w:author="Exam" w:date="2014-06-21T12:22:00Z">
            <w:rPr>
              <w:rFonts w:eastAsia="CMR10" w:cs="CMR10"/>
              <w:sz w:val="24"/>
              <w:szCs w:val="24"/>
            </w:rPr>
          </w:rPrChange>
        </w:rPr>
        <w:t>In Fig 5.15 you s</w:t>
      </w:r>
      <w:r w:rsidR="00652AD0" w:rsidRPr="00543445">
        <w:rPr>
          <w:rFonts w:eastAsia="CMR10" w:cs="CMR10"/>
          <w:b/>
          <w:sz w:val="24"/>
          <w:szCs w:val="24"/>
          <w:rPrChange w:id="1128" w:author="Exam" w:date="2014-06-21T12:22:00Z">
            <w:rPr>
              <w:rFonts w:eastAsia="CMR10" w:cs="CMR10"/>
              <w:sz w:val="24"/>
              <w:szCs w:val="24"/>
            </w:rPr>
          </w:rPrChange>
        </w:rPr>
        <w:t>how a comparison between f-MLE fi</w:t>
      </w:r>
      <w:r w:rsidRPr="00543445">
        <w:rPr>
          <w:rFonts w:eastAsia="CMR10" w:cs="CMR10"/>
          <w:b/>
          <w:sz w:val="24"/>
          <w:szCs w:val="24"/>
          <w:rPrChange w:id="1129" w:author="Exam" w:date="2014-06-21T12:22:00Z">
            <w:rPr>
              <w:rFonts w:eastAsia="CMR10" w:cs="CMR10"/>
              <w:sz w:val="24"/>
              <w:szCs w:val="24"/>
            </w:rPr>
          </w:rPrChange>
        </w:rPr>
        <w:t>lter and the box-car</w:t>
      </w:r>
      <w:r w:rsidR="00652AD0" w:rsidRPr="00543445">
        <w:rPr>
          <w:rFonts w:eastAsia="CMR10" w:cs="CMR10"/>
          <w:b/>
          <w:sz w:val="24"/>
          <w:szCs w:val="24"/>
          <w:rPrChange w:id="1130" w:author="Exam" w:date="2014-06-21T12:22:00Z">
            <w:rPr>
              <w:rFonts w:eastAsia="CMR10" w:cs="CMR10"/>
              <w:sz w:val="24"/>
              <w:szCs w:val="24"/>
            </w:rPr>
          </w:rPrChange>
        </w:rPr>
        <w:t xml:space="preserve"> fi</w:t>
      </w:r>
      <w:r w:rsidRPr="00543445">
        <w:rPr>
          <w:rFonts w:eastAsia="CMR10" w:cs="CMR10"/>
          <w:b/>
          <w:sz w:val="24"/>
          <w:szCs w:val="24"/>
          <w:rPrChange w:id="1131" w:author="Exam" w:date="2014-06-21T12:22:00Z">
            <w:rPr>
              <w:rFonts w:eastAsia="CMR10" w:cs="CMR10"/>
              <w:sz w:val="24"/>
              <w:szCs w:val="24"/>
            </w:rPr>
          </w:rPrChange>
        </w:rPr>
        <w:t xml:space="preserve">lter for </w:t>
      </w:r>
      <w:r w:rsidR="00652AD0" w:rsidRPr="00543445">
        <w:rPr>
          <w:rFonts w:eastAsia="CMR10" w:cs="CMR10"/>
          <w:b/>
          <w:sz w:val="24"/>
          <w:szCs w:val="24"/>
          <w:rPrChange w:id="1132" w:author="Exam" w:date="2014-06-21T12:22:00Z">
            <w:rPr>
              <w:rFonts w:eastAsia="CMR10" w:cs="CMR10"/>
              <w:sz w:val="24"/>
              <w:szCs w:val="24"/>
            </w:rPr>
          </w:rPrChange>
        </w:rPr>
        <w:t>h</w:t>
      </w:r>
      <w:r w:rsidRPr="00543445">
        <w:rPr>
          <w:rFonts w:eastAsia="CMR10" w:cs="CMR10"/>
          <w:b/>
          <w:sz w:val="24"/>
          <w:szCs w:val="24"/>
          <w:rPrChange w:id="1133" w:author="Exam" w:date="2014-06-21T12:22:00Z">
            <w:rPr>
              <w:rFonts w:eastAsia="CMR10" w:cs="CMR10"/>
              <w:sz w:val="24"/>
              <w:szCs w:val="24"/>
            </w:rPr>
          </w:rPrChange>
        </w:rPr>
        <w:t>eterogeneous patterns ... I am</w:t>
      </w:r>
      <w:r w:rsidR="00652AD0" w:rsidRPr="00543445">
        <w:rPr>
          <w:rFonts w:eastAsia="CMR10" w:cs="CMR10"/>
          <w:b/>
          <w:sz w:val="24"/>
          <w:szCs w:val="24"/>
          <w:rPrChange w:id="1134" w:author="Exam" w:date="2014-06-21T12:22:00Z">
            <w:rPr>
              <w:rFonts w:eastAsia="CMR10" w:cs="CMR10"/>
              <w:sz w:val="24"/>
              <w:szCs w:val="24"/>
            </w:rPr>
          </w:rPrChange>
        </w:rPr>
        <w:t xml:space="preserve"> still curious about how f-MLE fi</w:t>
      </w:r>
      <w:r w:rsidRPr="00543445">
        <w:rPr>
          <w:rFonts w:eastAsia="CMR10" w:cs="CMR10"/>
          <w:b/>
          <w:sz w:val="24"/>
          <w:szCs w:val="24"/>
          <w:rPrChange w:id="1135" w:author="Exam" w:date="2014-06-21T12:22:00Z">
            <w:rPr>
              <w:rFonts w:eastAsia="CMR10" w:cs="CMR10"/>
              <w:sz w:val="24"/>
              <w:szCs w:val="24"/>
            </w:rPr>
          </w:rPrChange>
        </w:rPr>
        <w:t>lter</w:t>
      </w:r>
      <w:r w:rsidR="00652AD0" w:rsidRPr="00543445">
        <w:rPr>
          <w:rFonts w:eastAsia="CMR10" w:cs="CMR10"/>
          <w:b/>
          <w:sz w:val="24"/>
          <w:szCs w:val="24"/>
          <w:rPrChange w:id="1136" w:author="Exam" w:date="2014-06-21T12:22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543445">
        <w:rPr>
          <w:rFonts w:eastAsia="CMR10" w:cs="CMR10"/>
          <w:b/>
          <w:sz w:val="24"/>
          <w:szCs w:val="24"/>
          <w:rPrChange w:id="1137" w:author="Exam" w:date="2014-06-21T12:22:00Z">
            <w:rPr>
              <w:rFonts w:eastAsia="CMR10" w:cs="CMR10"/>
              <w:sz w:val="24"/>
              <w:szCs w:val="24"/>
            </w:rPr>
          </w:rPrChange>
        </w:rPr>
        <w:t>will compa</w:t>
      </w:r>
      <w:r w:rsidR="00652AD0" w:rsidRPr="00543445">
        <w:rPr>
          <w:rFonts w:eastAsia="CMR10" w:cs="CMR10"/>
          <w:b/>
          <w:sz w:val="24"/>
          <w:szCs w:val="24"/>
          <w:rPrChange w:id="1138" w:author="Exam" w:date="2014-06-21T12:22:00Z">
            <w:rPr>
              <w:rFonts w:eastAsia="CMR10" w:cs="CMR10"/>
              <w:sz w:val="24"/>
              <w:szCs w:val="24"/>
            </w:rPr>
          </w:rPrChange>
        </w:rPr>
        <w:t>re with other state-of-the-art fi</w:t>
      </w:r>
      <w:r w:rsidRPr="00543445">
        <w:rPr>
          <w:rFonts w:eastAsia="CMR10" w:cs="CMR10"/>
          <w:b/>
          <w:sz w:val="24"/>
          <w:szCs w:val="24"/>
          <w:rPrChange w:id="1139" w:author="Exam" w:date="2014-06-21T12:22:00Z">
            <w:rPr>
              <w:rFonts w:eastAsia="CMR10" w:cs="CMR10"/>
              <w:sz w:val="24"/>
              <w:szCs w:val="24"/>
            </w:rPr>
          </w:rPrChange>
        </w:rPr>
        <w:t>lters for heterogeneous area as well.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14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4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While</w:t>
      </w:r>
      <w:del w:id="1142" w:author="Exam" w:date="2014-06-21T12:27:00Z">
        <w:r w:rsidRPr="00280B43" w:rsidDel="005A7015">
          <w:rPr>
            <w:rFonts w:eastAsia="CMR10" w:cs="CMR10"/>
            <w:sz w:val="24"/>
            <w:szCs w:val="24"/>
          </w:rPr>
          <w:delText>,</w:delText>
        </w:r>
      </w:del>
      <w:r w:rsidRPr="00280B43">
        <w:rPr>
          <w:rFonts w:eastAsia="CMR10" w:cs="CMR10"/>
          <w:sz w:val="24"/>
          <w:szCs w:val="24"/>
        </w:rPr>
        <w:t xml:space="preserve"> I am </w:t>
      </w:r>
      <w:del w:id="1143" w:author="Exam" w:date="2014-06-21T12:27:00Z">
        <w:r w:rsidRPr="00280B43" w:rsidDel="005A7015">
          <w:rPr>
            <w:rFonts w:eastAsia="CMR10" w:cs="CMR10"/>
            <w:sz w:val="24"/>
            <w:szCs w:val="24"/>
          </w:rPr>
          <w:delText xml:space="preserve">also </w:delText>
        </w:r>
      </w:del>
      <w:r w:rsidRPr="00280B43">
        <w:rPr>
          <w:rFonts w:eastAsia="CMR10" w:cs="CMR10"/>
          <w:sz w:val="24"/>
          <w:szCs w:val="24"/>
        </w:rPr>
        <w:t xml:space="preserve">eager to </w:t>
      </w:r>
      <w:del w:id="1144" w:author="Exam" w:date="2014-06-21T12:26:00Z">
        <w:r w:rsidRPr="00280B43" w:rsidDel="005A7015">
          <w:rPr>
            <w:rFonts w:eastAsia="CMR10" w:cs="CMR10"/>
            <w:sz w:val="24"/>
            <w:szCs w:val="24"/>
          </w:rPr>
          <w:delText>see, and to some extent</w:delText>
        </w:r>
      </w:del>
      <w:ins w:id="1145" w:author="Exam" w:date="2014-06-21T12:26:00Z">
        <w:r w:rsidR="005A7015">
          <w:rPr>
            <w:rFonts w:eastAsia="CMR10" w:cs="CMR10"/>
            <w:sz w:val="24"/>
            <w:szCs w:val="24"/>
          </w:rPr>
          <w:t>demonstrate and</w:t>
        </w:r>
      </w:ins>
      <w:r w:rsidRPr="00280B43">
        <w:rPr>
          <w:rFonts w:eastAsia="CMR10" w:cs="CMR10"/>
          <w:sz w:val="24"/>
          <w:szCs w:val="24"/>
        </w:rPr>
        <w:t xml:space="preserve"> to prove</w:t>
      </w:r>
      <w:del w:id="1146" w:author="Exam" w:date="2014-06-21T12:27:00Z">
        <w:r w:rsidRPr="00280B43" w:rsidDel="005A7015">
          <w:rPr>
            <w:rFonts w:eastAsia="CMR10" w:cs="CMR10"/>
            <w:sz w:val="24"/>
            <w:szCs w:val="24"/>
          </w:rPr>
          <w:delText>,</w:delText>
        </w:r>
      </w:del>
      <w:r w:rsidRPr="00280B43">
        <w:rPr>
          <w:rFonts w:eastAsia="CMR10" w:cs="CMR10"/>
          <w:sz w:val="24"/>
          <w:szCs w:val="24"/>
        </w:rPr>
        <w:t xml:space="preserve"> the good results</w:t>
      </w:r>
      <w:r w:rsidR="00652AD0">
        <w:rPr>
          <w:rFonts w:eastAsia="CMR10" w:cs="CMR10"/>
          <w:sz w:val="24"/>
          <w:szCs w:val="24"/>
        </w:rPr>
        <w:t xml:space="preserve"> of my proposed f-MLE fi</w:t>
      </w:r>
      <w:r w:rsidRPr="00280B43">
        <w:rPr>
          <w:rFonts w:eastAsia="CMR10" w:cs="CMR10"/>
          <w:sz w:val="24"/>
          <w:szCs w:val="24"/>
        </w:rPr>
        <w:t>lter in a rigorous manner, I have decided not to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include this in </w:t>
      </w:r>
      <w:del w:id="1147" w:author="Exam" w:date="2014-06-21T12:25:00Z">
        <w:r w:rsidRPr="00280B43" w:rsidDel="005A7015">
          <w:rPr>
            <w:rFonts w:eastAsia="CMR10" w:cs="CMR10"/>
            <w:sz w:val="24"/>
            <w:szCs w:val="24"/>
          </w:rPr>
          <w:delText xml:space="preserve">the </w:delText>
        </w:r>
      </w:del>
      <w:r w:rsidRPr="00280B43">
        <w:rPr>
          <w:rFonts w:eastAsia="CMR10" w:cs="CMR10"/>
          <w:sz w:val="24"/>
          <w:szCs w:val="24"/>
        </w:rPr>
        <w:t>section 5.3</w:t>
      </w:r>
      <w:del w:id="1148" w:author="Exam" w:date="2014-06-21T12:27:00Z">
        <w:r w:rsidRPr="00280B43" w:rsidDel="005A7015">
          <w:rPr>
            <w:rFonts w:eastAsia="CMR10" w:cs="CMR10"/>
            <w:sz w:val="24"/>
            <w:szCs w:val="24"/>
          </w:rPr>
          <w:delText>,</w:delText>
        </w:r>
      </w:del>
      <w:r w:rsidRPr="00280B43">
        <w:rPr>
          <w:rFonts w:eastAsia="CMR10" w:cs="CMR10"/>
          <w:sz w:val="24"/>
          <w:szCs w:val="24"/>
        </w:rPr>
        <w:t xml:space="preserve"> where the performance of many different</w:t>
      </w:r>
      <w:r w:rsidR="00652AD0">
        <w:rPr>
          <w:rFonts w:eastAsia="CMR10" w:cs="CMR10"/>
          <w:sz w:val="24"/>
          <w:szCs w:val="24"/>
        </w:rPr>
        <w:t xml:space="preserve"> fi</w:t>
      </w:r>
      <w:r w:rsidRPr="00280B43">
        <w:rPr>
          <w:rFonts w:eastAsia="CMR10" w:cs="CMR10"/>
          <w:sz w:val="24"/>
          <w:szCs w:val="24"/>
        </w:rPr>
        <w:t xml:space="preserve">lters are reviewed. </w:t>
      </w:r>
      <w:ins w:id="1149" w:author="Exam" w:date="2014-06-21T12:23:00Z">
        <w:r w:rsidR="005A7015">
          <w:rPr>
            <w:rFonts w:eastAsia="CMR10" w:cs="CMR10"/>
            <w:sz w:val="24"/>
            <w:szCs w:val="24"/>
          </w:rPr>
          <w:t xml:space="preserve">Instead, the f-MLE filter </w:t>
        </w:r>
      </w:ins>
      <w:ins w:id="1150" w:author="Exam" w:date="2014-06-21T12:24:00Z">
        <w:r w:rsidR="005A7015">
          <w:rPr>
            <w:rFonts w:eastAsia="CMR10" w:cs="CMR10"/>
            <w:sz w:val="24"/>
            <w:szCs w:val="24"/>
          </w:rPr>
          <w:t xml:space="preserve">performance </w:t>
        </w:r>
      </w:ins>
      <w:ins w:id="1151" w:author="Exam" w:date="2014-06-21T12:23:00Z">
        <w:r w:rsidR="005A7015">
          <w:rPr>
            <w:rFonts w:eastAsia="CMR10" w:cs="CMR10"/>
            <w:sz w:val="24"/>
            <w:szCs w:val="24"/>
          </w:rPr>
          <w:t>is presented</w:t>
        </w:r>
      </w:ins>
      <w:ins w:id="1152" w:author="Exam" w:date="2014-06-21T12:24:00Z">
        <w:r w:rsidR="005A7015">
          <w:rPr>
            <w:rFonts w:eastAsia="CMR10" w:cs="CMR10"/>
            <w:sz w:val="24"/>
            <w:szCs w:val="24"/>
          </w:rPr>
          <w:t xml:space="preserve"> in section … later.</w:t>
        </w:r>
      </w:ins>
      <w:ins w:id="1153" w:author="Exam" w:date="2014-06-21T12:23:00Z">
        <w:r w:rsidR="005A7015">
          <w:rPr>
            <w:rFonts w:eastAsia="CMR10" w:cs="CMR10"/>
            <w:sz w:val="24"/>
            <w:szCs w:val="24"/>
          </w:rPr>
          <w:t xml:space="preserve"> </w:t>
        </w:r>
      </w:ins>
      <w:r w:rsidRPr="00280B43">
        <w:rPr>
          <w:rFonts w:eastAsia="CMR10" w:cs="CMR10"/>
          <w:sz w:val="24"/>
          <w:szCs w:val="24"/>
        </w:rPr>
        <w:t>There are a few reasons for such a decision. First,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focus of </w:t>
      </w:r>
      <w:del w:id="1154" w:author="Exam" w:date="2014-06-21T12:25:00Z">
        <w:r w:rsidRPr="00280B43" w:rsidDel="005A7015">
          <w:rPr>
            <w:rFonts w:eastAsia="CMR10" w:cs="CMR10"/>
            <w:sz w:val="24"/>
            <w:szCs w:val="24"/>
          </w:rPr>
          <w:delText xml:space="preserve">this </w:delText>
        </w:r>
      </w:del>
      <w:r w:rsidRPr="00280B43">
        <w:rPr>
          <w:rFonts w:eastAsia="CMR10" w:cs="CMR10"/>
          <w:sz w:val="24"/>
          <w:szCs w:val="24"/>
        </w:rPr>
        <w:t>section</w:t>
      </w:r>
      <w:ins w:id="1155" w:author="Exam" w:date="2014-06-21T12:25:00Z">
        <w:r w:rsidR="005A7015">
          <w:rPr>
            <w:rFonts w:eastAsia="CMR10" w:cs="CMR10"/>
            <w:sz w:val="24"/>
            <w:szCs w:val="24"/>
          </w:rPr>
          <w:t xml:space="preserve"> 5.3</w:t>
        </w:r>
      </w:ins>
      <w:r w:rsidRPr="00280B43">
        <w:rPr>
          <w:rFonts w:eastAsia="CMR10" w:cs="CMR10"/>
          <w:sz w:val="24"/>
          <w:szCs w:val="24"/>
        </w:rPr>
        <w:t xml:space="preserve"> is to propose</w:t>
      </w:r>
      <w:r w:rsidR="00652AD0">
        <w:rPr>
          <w:rFonts w:eastAsia="CMR10" w:cs="CMR10"/>
          <w:sz w:val="24"/>
          <w:szCs w:val="24"/>
        </w:rPr>
        <w:t xml:space="preserve"> a new way to evaluate speckle fi</w:t>
      </w:r>
      <w:r w:rsidRPr="00280B43">
        <w:rPr>
          <w:rFonts w:eastAsia="CMR10" w:cs="CMR10"/>
          <w:sz w:val="24"/>
          <w:szCs w:val="24"/>
        </w:rPr>
        <w:t xml:space="preserve">lters, </w:t>
      </w:r>
      <w:r w:rsidRPr="00280B43">
        <w:rPr>
          <w:rFonts w:cs="CMBX10"/>
          <w:b/>
          <w:bCs/>
          <w:sz w:val="24"/>
          <w:szCs w:val="24"/>
        </w:rPr>
        <w:t>not</w:t>
      </w:r>
      <w:r w:rsidR="00652AD0">
        <w:rPr>
          <w:rFonts w:cs="CMBX10"/>
          <w:b/>
          <w:bCs/>
          <w:sz w:val="24"/>
          <w:szCs w:val="24"/>
        </w:rPr>
        <w:t xml:space="preserve"> </w:t>
      </w:r>
      <w:r w:rsidR="00652AD0">
        <w:rPr>
          <w:rFonts w:eastAsia="CMR10" w:cs="CMR10"/>
          <w:sz w:val="24"/>
          <w:szCs w:val="24"/>
        </w:rPr>
        <w:t>to propose any new speckle fi</w:t>
      </w:r>
      <w:r w:rsidRPr="00280B43">
        <w:rPr>
          <w:rFonts w:eastAsia="CMR10" w:cs="CMR10"/>
          <w:sz w:val="24"/>
          <w:szCs w:val="24"/>
        </w:rPr>
        <w:t>lter. Instead of discussing the performance of</w:t>
      </w:r>
      <w:r w:rsidR="00652AD0">
        <w:rPr>
          <w:rFonts w:eastAsia="CMR10" w:cs="CMR10"/>
          <w:sz w:val="24"/>
          <w:szCs w:val="24"/>
        </w:rPr>
        <w:t xml:space="preserve"> one particular fi</w:t>
      </w:r>
      <w:r w:rsidRPr="00280B43">
        <w:rPr>
          <w:rFonts w:eastAsia="CMR10" w:cs="CMR10"/>
          <w:sz w:val="24"/>
          <w:szCs w:val="24"/>
        </w:rPr>
        <w:t>lter (f-MLE), I wish to focus more exclusively on the topic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of </w:t>
      </w:r>
      <w:r w:rsidRPr="00280B43">
        <w:rPr>
          <w:rFonts w:cs="CMTI10"/>
          <w:i/>
          <w:iCs/>
          <w:sz w:val="24"/>
          <w:szCs w:val="24"/>
        </w:rPr>
        <w:t xml:space="preserve">how </w:t>
      </w:r>
      <w:r w:rsidRPr="00280B43">
        <w:rPr>
          <w:rFonts w:eastAsia="CMR10" w:cs="CMR10"/>
          <w:sz w:val="24"/>
          <w:szCs w:val="24"/>
        </w:rPr>
        <w:t xml:space="preserve">to evaluate such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lters. Second, assuming the performance of the</w:t>
      </w:r>
      <w:r w:rsidR="00652AD0">
        <w:rPr>
          <w:rFonts w:eastAsia="CMR10" w:cs="CMR10"/>
          <w:sz w:val="24"/>
          <w:szCs w:val="24"/>
        </w:rPr>
        <w:t xml:space="preserve"> f-MLE fi</w:t>
      </w:r>
      <w:r w:rsidRPr="00280B43">
        <w:rPr>
          <w:rFonts w:eastAsia="CMR10" w:cs="CMR10"/>
          <w:sz w:val="24"/>
          <w:szCs w:val="24"/>
        </w:rPr>
        <w:t xml:space="preserve">lter is included and found to be superior </w:t>
      </w:r>
      <w:r w:rsidR="00652AD0" w:rsidRPr="00280B43">
        <w:rPr>
          <w:rFonts w:eastAsia="CMR10" w:cs="CMR10"/>
          <w:sz w:val="24"/>
          <w:szCs w:val="24"/>
        </w:rPr>
        <w:t>to</w:t>
      </w:r>
      <w:r w:rsidRPr="00280B43">
        <w:rPr>
          <w:rFonts w:eastAsia="CMR10" w:cs="CMR10"/>
          <w:sz w:val="24"/>
          <w:szCs w:val="24"/>
        </w:rPr>
        <w:t xml:space="preserve"> others, then such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result would be highly suspect because I would in effect be proposing both a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speckle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 xml:space="preserve">lter as well as a new approach to evaluate speckle 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lters. As much as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possible, I would like to keep these issues in</w:t>
      </w:r>
      <w:r w:rsidR="00652AD0">
        <w:rPr>
          <w:rFonts w:eastAsia="CMR10" w:cs="CMR10"/>
          <w:sz w:val="24"/>
          <w:szCs w:val="24"/>
        </w:rPr>
        <w:t xml:space="preserve">dependently of each other. Last </w:t>
      </w:r>
      <w:r w:rsidRPr="00280B43">
        <w:rPr>
          <w:rFonts w:eastAsia="CMR10" w:cs="CMR10"/>
          <w:sz w:val="24"/>
          <w:szCs w:val="24"/>
        </w:rPr>
        <w:t>but not least, as noted by all Examiners and myself (in the thesis abstract,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introduction and </w:t>
      </w:r>
      <w:r w:rsidR="00652AD0">
        <w:rPr>
          <w:rFonts w:eastAsia="CMR10" w:cs="CMR10"/>
          <w:sz w:val="24"/>
          <w:szCs w:val="24"/>
        </w:rPr>
        <w:t>conclusion), speckle fi</w:t>
      </w:r>
      <w:r w:rsidRPr="00280B43">
        <w:rPr>
          <w:rFonts w:eastAsia="CMR10" w:cs="CMR10"/>
          <w:sz w:val="24"/>
          <w:szCs w:val="24"/>
        </w:rPr>
        <w:t>ltering is not the main topic of the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thesis. It is only one avenue to demonstrate the bene</w:t>
      </w:r>
      <w:r w:rsidR="00652AD0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ts of the proposed</w:t>
      </w:r>
      <w:r w:rsidR="00652AD0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 for SAR &amp; POLSAR data.</w:t>
      </w:r>
    </w:p>
    <w:p w:rsidR="00652AD0" w:rsidRPr="00280B43" w:rsidRDefault="00652AD0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5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652AD0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15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652AD0">
        <w:rPr>
          <w:rFonts w:cs="CMTI10"/>
          <w:b/>
          <w:i/>
          <w:iCs/>
          <w:sz w:val="24"/>
          <w:szCs w:val="24"/>
        </w:rPr>
        <w:t>Comment:</w:t>
      </w:r>
    </w:p>
    <w:p w:rsidR="003A4D31" w:rsidRPr="005A7015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158" w:author="Exam" w:date="2014-06-21T12:28:00Z">
            <w:rPr>
              <w:rFonts w:eastAsia="CMR10" w:cs="CMR10"/>
              <w:sz w:val="24"/>
              <w:szCs w:val="24"/>
            </w:rPr>
          </w:rPrChange>
        </w:rPr>
        <w:pPrChange w:id="115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A7015">
        <w:rPr>
          <w:rFonts w:eastAsia="CMR10" w:cs="CMR10"/>
          <w:b/>
          <w:sz w:val="24"/>
          <w:szCs w:val="24"/>
          <w:rPrChange w:id="1160" w:author="Exam" w:date="2014-06-21T12:28:00Z">
            <w:rPr>
              <w:rFonts w:eastAsia="CMR10" w:cs="CMR10"/>
              <w:sz w:val="24"/>
              <w:szCs w:val="24"/>
            </w:rPr>
          </w:rPrChange>
        </w:rPr>
        <w:t xml:space="preserve">Look at Fig 5.13 </w:t>
      </w:r>
      <w:proofErr w:type="gramStart"/>
      <w:r w:rsidRPr="005A7015">
        <w:rPr>
          <w:rFonts w:eastAsia="CMR10" w:cs="CMR10"/>
          <w:b/>
          <w:sz w:val="24"/>
          <w:szCs w:val="24"/>
          <w:rPrChange w:id="1161" w:author="Exam" w:date="2014-06-21T12:28:00Z">
            <w:rPr>
              <w:rFonts w:eastAsia="CMR10" w:cs="CMR10"/>
              <w:sz w:val="24"/>
              <w:szCs w:val="24"/>
            </w:rPr>
          </w:rPrChange>
        </w:rPr>
        <w:t>again, ...</w:t>
      </w:r>
      <w:proofErr w:type="gramEnd"/>
      <w:r w:rsidRPr="005A7015">
        <w:rPr>
          <w:rFonts w:eastAsia="CMR10" w:cs="CMR10"/>
          <w:b/>
          <w:sz w:val="24"/>
          <w:szCs w:val="24"/>
          <w:rPrChange w:id="1162" w:author="Exam" w:date="2014-06-21T12:28:00Z">
            <w:rPr>
              <w:rFonts w:eastAsia="CMR10" w:cs="CMR10"/>
              <w:sz w:val="24"/>
              <w:szCs w:val="24"/>
            </w:rPr>
          </w:rPrChange>
        </w:rPr>
        <w:t xml:space="preserve"> can I assume that (b) and (d) are the re</w:t>
      </w:r>
      <w:r w:rsidR="00652AD0" w:rsidRPr="005A7015">
        <w:rPr>
          <w:rFonts w:eastAsia="CMR10" w:cs="CMR10"/>
          <w:b/>
          <w:sz w:val="24"/>
          <w:szCs w:val="24"/>
          <w:rPrChange w:id="1163" w:author="Exam" w:date="2014-06-21T12:28:00Z">
            <w:rPr>
              <w:rFonts w:eastAsia="CMR10" w:cs="CMR10"/>
              <w:sz w:val="24"/>
              <w:szCs w:val="24"/>
            </w:rPr>
          </w:rPrChange>
        </w:rPr>
        <w:t>sults of the boxcar fi</w:t>
      </w:r>
      <w:r w:rsidRPr="005A7015">
        <w:rPr>
          <w:rFonts w:eastAsia="CMR10" w:cs="CMR10"/>
          <w:b/>
          <w:sz w:val="24"/>
          <w:szCs w:val="24"/>
          <w:rPrChange w:id="1164" w:author="Exam" w:date="2014-06-21T12:28:00Z">
            <w:rPr>
              <w:rFonts w:eastAsia="CMR10" w:cs="CMR10"/>
              <w:sz w:val="24"/>
              <w:szCs w:val="24"/>
            </w:rPr>
          </w:rPrChange>
        </w:rPr>
        <w:t>lter for homogeneous area? Can these results be compared to</w:t>
      </w:r>
      <w:r w:rsidR="00652AD0" w:rsidRPr="005A7015">
        <w:rPr>
          <w:rFonts w:eastAsia="CMR10" w:cs="CMR10"/>
          <w:b/>
          <w:sz w:val="24"/>
          <w:szCs w:val="24"/>
          <w:rPrChange w:id="1165" w:author="Exam" w:date="2014-06-21T12:28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5A7015">
        <w:rPr>
          <w:rFonts w:eastAsia="CMR10" w:cs="CMR10"/>
          <w:b/>
          <w:sz w:val="24"/>
          <w:szCs w:val="24"/>
          <w:rPrChange w:id="1166" w:author="Exam" w:date="2014-06-21T12:28:00Z">
            <w:rPr>
              <w:rFonts w:eastAsia="CMR10" w:cs="CMR10"/>
              <w:sz w:val="24"/>
              <w:szCs w:val="24"/>
            </w:rPr>
          </w:rPrChange>
        </w:rPr>
        <w:t>the f-MLE results for homogeneous area in Fig 5.12?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16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6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 xml:space="preserve">Yes, Fig 5.13 shows the </w:t>
      </w:r>
      <w:r w:rsidR="00652AD0">
        <w:rPr>
          <w:rFonts w:eastAsia="CMR10" w:cs="CMR10"/>
          <w:sz w:val="24"/>
          <w:szCs w:val="24"/>
        </w:rPr>
        <w:t>results of applying the boxcar filter on two homo</w:t>
      </w:r>
      <w:r w:rsidRPr="00280B43">
        <w:rPr>
          <w:rFonts w:eastAsia="CMR10" w:cs="CMR10"/>
          <w:sz w:val="24"/>
          <w:szCs w:val="24"/>
        </w:rPr>
        <w:t>geneous areas</w:t>
      </w:r>
      <w:ins w:id="1169" w:author="Exam" w:date="2014-06-21T12:28:00Z">
        <w:r w:rsidR="005A7015">
          <w:rPr>
            <w:rFonts w:eastAsia="CMR10" w:cs="CMR10"/>
            <w:sz w:val="24"/>
            <w:szCs w:val="24"/>
          </w:rPr>
          <w:t xml:space="preserve"> that are (??)</w:t>
        </w:r>
      </w:ins>
      <w:r w:rsidRPr="00280B43">
        <w:rPr>
          <w:rFonts w:eastAsia="CMR10" w:cs="CMR10"/>
          <w:sz w:val="24"/>
          <w:szCs w:val="24"/>
        </w:rPr>
        <w:t xml:space="preserve"> 3dB apart. The purpose of Fig 5.13 is to illustrate how AUC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(i.e. Area </w:t>
      </w:r>
      <w:proofErr w:type="gramStart"/>
      <w:r w:rsidRPr="00280B43">
        <w:rPr>
          <w:rFonts w:eastAsia="CMR10" w:cs="CMR10"/>
          <w:sz w:val="24"/>
          <w:szCs w:val="24"/>
        </w:rPr>
        <w:t>Under</w:t>
      </w:r>
      <w:proofErr w:type="gramEnd"/>
      <w:r w:rsidRPr="00280B43">
        <w:rPr>
          <w:rFonts w:eastAsia="CMR10" w:cs="CMR10"/>
          <w:sz w:val="24"/>
          <w:szCs w:val="24"/>
        </w:rPr>
        <w:t xml:space="preserve"> the Curve) and MSE can</w:t>
      </w:r>
      <w:r w:rsidR="003F2A56">
        <w:rPr>
          <w:rFonts w:eastAsia="CMR10" w:cs="CMR10"/>
          <w:sz w:val="24"/>
          <w:szCs w:val="24"/>
        </w:rPr>
        <w:t xml:space="preserve"> be used to evaluate the performance of speckle fi</w:t>
      </w:r>
      <w:r w:rsidRPr="00280B43">
        <w:rPr>
          <w:rFonts w:eastAsia="CMR10" w:cs="CMR10"/>
          <w:sz w:val="24"/>
          <w:szCs w:val="24"/>
        </w:rPr>
        <w:t>lters on heterogeneous area. Thus</w:t>
      </w:r>
      <w:ins w:id="1170" w:author="Exam" w:date="2014-06-21T12:29:00Z">
        <w:r w:rsidR="005A7015">
          <w:rPr>
            <w:rFonts w:eastAsia="CMR10" w:cs="CMR10"/>
            <w:sz w:val="24"/>
            <w:szCs w:val="24"/>
          </w:rPr>
          <w:t>,</w:t>
        </w:r>
      </w:ins>
      <w:r w:rsidRPr="00280B43">
        <w:rPr>
          <w:rFonts w:eastAsia="CMR10" w:cs="CMR10"/>
          <w:sz w:val="24"/>
          <w:szCs w:val="24"/>
        </w:rPr>
        <w:t xml:space="preserve"> what it shows is not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to be taken for comparison with what is shown in Fig. 5.12. </w:t>
      </w:r>
      <w:r w:rsidR="003F2A56">
        <w:rPr>
          <w:rFonts w:eastAsia="CMR10" w:cs="CMR10"/>
          <w:sz w:val="24"/>
          <w:szCs w:val="24"/>
        </w:rPr>
        <w:t xml:space="preserve">On a related note, </w:t>
      </w:r>
      <w:r w:rsidRPr="00280B43">
        <w:rPr>
          <w:rFonts w:eastAsia="CMR10" w:cs="CMR10"/>
          <w:sz w:val="24"/>
          <w:szCs w:val="24"/>
        </w:rPr>
        <w:t>Fig. 5.15</w:t>
      </w:r>
      <w:r w:rsidR="003F2A56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shows a comparison between the result </w:t>
      </w:r>
      <w:r w:rsidR="003F2A56">
        <w:rPr>
          <w:rFonts w:eastAsia="CMR10" w:cs="CMR10"/>
          <w:sz w:val="24"/>
          <w:szCs w:val="24"/>
        </w:rPr>
        <w:t xml:space="preserve">between boxcar and f-MLE filters </w:t>
      </w:r>
      <w:r w:rsidRPr="00280B43">
        <w:rPr>
          <w:rFonts w:eastAsia="CMR10" w:cs="CMR10"/>
          <w:sz w:val="24"/>
          <w:szCs w:val="24"/>
        </w:rPr>
        <w:t>over various underlying patterns.</w:t>
      </w:r>
    </w:p>
    <w:p w:rsidR="003F2A56" w:rsidRPr="00280B43" w:rsidRDefault="003F2A56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7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117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>8. Chapter 6</w:t>
      </w:r>
    </w:p>
    <w:p w:rsidR="000E31B1" w:rsidRDefault="000E31B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17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0E31B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17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5A7015" w:rsidRDefault="000E31B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175" w:author="Exam" w:date="2014-06-21T12:29:00Z">
            <w:rPr>
              <w:rFonts w:eastAsia="CMR10" w:cs="CMR10"/>
              <w:sz w:val="24"/>
              <w:szCs w:val="24"/>
            </w:rPr>
          </w:rPrChange>
        </w:rPr>
        <w:pPrChange w:id="117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 w:rsidRPr="005A7015">
        <w:rPr>
          <w:rFonts w:eastAsia="CMR10" w:cs="CMR10"/>
          <w:b/>
          <w:sz w:val="24"/>
          <w:szCs w:val="24"/>
          <w:rPrChange w:id="1177" w:author="Exam" w:date="2014-06-21T12:29:00Z">
            <w:rPr>
              <w:rFonts w:eastAsia="CMR10" w:cs="CMR10"/>
              <w:sz w:val="24"/>
              <w:szCs w:val="24"/>
            </w:rPr>
          </w:rPrChange>
        </w:rPr>
        <w:t>If the proposed models are “</w:t>
      </w:r>
      <w:r w:rsidR="003A4D31" w:rsidRPr="005A7015">
        <w:rPr>
          <w:rFonts w:eastAsia="CMR10" w:cs="CMR10"/>
          <w:b/>
          <w:sz w:val="24"/>
          <w:szCs w:val="24"/>
          <w:rPrChange w:id="1178" w:author="Exam" w:date="2014-06-21T12:29:00Z">
            <w:rPr>
              <w:rFonts w:eastAsia="CMR10" w:cs="CMR10"/>
              <w:sz w:val="24"/>
              <w:szCs w:val="24"/>
            </w:rPr>
          </w:rPrChange>
        </w:rPr>
        <w:t>far from complete", how can it be an accurate</w:t>
      </w:r>
      <w:r w:rsidRPr="005A7015">
        <w:rPr>
          <w:rFonts w:eastAsia="CMR10" w:cs="CMR10"/>
          <w:b/>
          <w:sz w:val="24"/>
          <w:szCs w:val="24"/>
          <w:rPrChange w:id="1179" w:author="Exam" w:date="2014-06-21T12:29:00Z">
            <w:rPr>
              <w:rFonts w:eastAsia="CMR10" w:cs="CMR10"/>
              <w:sz w:val="24"/>
              <w:szCs w:val="24"/>
            </w:rPr>
          </w:rPrChange>
        </w:rPr>
        <w:t xml:space="preserve"> r</w:t>
      </w:r>
      <w:r w:rsidR="003A4D31" w:rsidRPr="005A7015">
        <w:rPr>
          <w:rFonts w:eastAsia="CMR10" w:cs="CMR10"/>
          <w:b/>
          <w:sz w:val="24"/>
          <w:szCs w:val="24"/>
          <w:rPrChange w:id="1180" w:author="Exam" w:date="2014-06-21T12:29:00Z">
            <w:rPr>
              <w:rFonts w:eastAsia="CMR10" w:cs="CMR10"/>
              <w:sz w:val="24"/>
              <w:szCs w:val="24"/>
            </w:rPr>
          </w:rPrChange>
        </w:rPr>
        <w:t>epresentation of the data.</w:t>
      </w:r>
      <w:proofErr w:type="gramEnd"/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18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8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lastRenderedPageBreak/>
        <w:t>The proposed models in this thesis do n</w:t>
      </w:r>
      <w:r w:rsidR="000E31B1">
        <w:rPr>
          <w:rFonts w:eastAsia="CMR10" w:cs="CMR10"/>
          <w:sz w:val="24"/>
          <w:szCs w:val="24"/>
        </w:rPr>
        <w:t>ot aim to become accurate repre</w:t>
      </w:r>
      <w:r w:rsidRPr="00280B43">
        <w:rPr>
          <w:rFonts w:eastAsia="CMR10" w:cs="CMR10"/>
          <w:sz w:val="24"/>
          <w:szCs w:val="24"/>
        </w:rPr>
        <w:t>sentations of all data, or to be fully representative of all data. Rather, they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are proposed as being highly representative (and possibly the </w:t>
      </w:r>
      <w:r w:rsidR="000E31B1">
        <w:rPr>
          <w:rFonts w:cs="CMTI10"/>
          <w:i/>
          <w:iCs/>
          <w:sz w:val="24"/>
          <w:szCs w:val="24"/>
        </w:rPr>
        <w:t>most repre</w:t>
      </w:r>
      <w:r w:rsidRPr="00280B43">
        <w:rPr>
          <w:rFonts w:cs="CMTI10"/>
          <w:i/>
          <w:iCs/>
          <w:sz w:val="24"/>
          <w:szCs w:val="24"/>
        </w:rPr>
        <w:t xml:space="preserve">sentative </w:t>
      </w:r>
      <w:r w:rsidR="000E31B1">
        <w:rPr>
          <w:rFonts w:eastAsia="CMR10" w:cs="CMR10"/>
          <w:sz w:val="24"/>
          <w:szCs w:val="24"/>
        </w:rPr>
        <w:t>scalar models) for the multi-d</w:t>
      </w:r>
      <w:r w:rsidRPr="00280B43">
        <w:rPr>
          <w:rFonts w:eastAsia="CMR10" w:cs="CMR10"/>
          <w:sz w:val="24"/>
          <w:szCs w:val="24"/>
        </w:rPr>
        <w:t>imensional POLSAR data. Despite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not being perfect, the models are very useful, since scalar models are often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needed when scalar decisions are required, for example, in answering </w:t>
      </w:r>
      <w:del w:id="1183" w:author="Exam" w:date="2014-06-21T12:30:00Z">
        <w:r w:rsidRPr="00280B43" w:rsidDel="005A7015">
          <w:rPr>
            <w:rFonts w:eastAsia="CMR10" w:cs="CMR10"/>
            <w:sz w:val="24"/>
            <w:szCs w:val="24"/>
          </w:rPr>
          <w:delText>the</w:delText>
        </w:r>
        <w:r w:rsidR="000E31B1" w:rsidDel="005A7015">
          <w:rPr>
            <w:rFonts w:eastAsia="CMR10" w:cs="CMR10"/>
            <w:sz w:val="24"/>
            <w:szCs w:val="24"/>
          </w:rPr>
          <w:delText xml:space="preserve"> </w:delText>
        </w:r>
      </w:del>
      <w:ins w:id="1184" w:author="Exam" w:date="2014-06-21T12:30:00Z">
        <w:r w:rsidR="005A7015">
          <w:rPr>
            <w:rFonts w:eastAsia="CMR10" w:cs="CMR10"/>
            <w:sz w:val="24"/>
            <w:szCs w:val="24"/>
          </w:rPr>
          <w:t xml:space="preserve">commonly asked </w:t>
        </w:r>
      </w:ins>
      <w:r w:rsidR="000E31B1">
        <w:rPr>
          <w:rFonts w:eastAsia="CMR10" w:cs="CMR10"/>
          <w:sz w:val="24"/>
          <w:szCs w:val="24"/>
        </w:rPr>
        <w:t>q</w:t>
      </w:r>
      <w:r w:rsidRPr="00280B43">
        <w:rPr>
          <w:rFonts w:eastAsia="CMR10" w:cs="CMR10"/>
          <w:sz w:val="24"/>
          <w:szCs w:val="24"/>
        </w:rPr>
        <w:t>uestion</w:t>
      </w:r>
      <w:r w:rsidR="000E31B1">
        <w:rPr>
          <w:rFonts w:eastAsia="CMR10" w:cs="CMR10"/>
          <w:sz w:val="24"/>
          <w:szCs w:val="24"/>
        </w:rPr>
        <w:t xml:space="preserve">s </w:t>
      </w:r>
      <w:proofErr w:type="spellStart"/>
      <w:ins w:id="1185" w:author="Exam" w:date="2014-06-21T12:30:00Z">
        <w:r w:rsidR="005A7015">
          <w:rPr>
            <w:rFonts w:eastAsia="CMR10" w:cs="CMR10"/>
            <w:sz w:val="24"/>
            <w:szCs w:val="24"/>
          </w:rPr>
          <w:t>sych</w:t>
        </w:r>
        <w:proofErr w:type="spellEnd"/>
        <w:r w:rsidR="005A7015">
          <w:rPr>
            <w:rFonts w:eastAsia="CMR10" w:cs="CMR10"/>
            <w:sz w:val="24"/>
            <w:szCs w:val="24"/>
          </w:rPr>
          <w:t xml:space="preserve"> as</w:t>
        </w:r>
      </w:ins>
      <w:del w:id="1186" w:author="Exam" w:date="2014-06-21T12:30:00Z">
        <w:r w:rsidR="000E31B1" w:rsidDel="005A7015">
          <w:rPr>
            <w:rFonts w:eastAsia="CMR10" w:cs="CMR10"/>
            <w:sz w:val="24"/>
            <w:szCs w:val="24"/>
          </w:rPr>
          <w:delText>of</w:delText>
        </w:r>
      </w:del>
      <w:r w:rsidR="000E31B1">
        <w:rPr>
          <w:rFonts w:eastAsia="CMR10" w:cs="CMR10"/>
          <w:sz w:val="24"/>
          <w:szCs w:val="24"/>
        </w:rPr>
        <w:t xml:space="preserve">: </w:t>
      </w:r>
      <w:ins w:id="1187" w:author="Exam" w:date="2014-06-21T12:31:00Z">
        <w:r w:rsidR="005A7015">
          <w:rPr>
            <w:rFonts w:eastAsia="CMR10" w:cs="CMR10"/>
            <w:sz w:val="24"/>
            <w:szCs w:val="24"/>
          </w:rPr>
          <w:t>“</w:t>
        </w:r>
      </w:ins>
      <w:r w:rsidR="000E31B1">
        <w:rPr>
          <w:rFonts w:eastAsia="CMR10" w:cs="CMR10"/>
          <w:sz w:val="24"/>
          <w:szCs w:val="24"/>
        </w:rPr>
        <w:t>what is the best speckle fi</w:t>
      </w:r>
      <w:r w:rsidRPr="00280B43">
        <w:rPr>
          <w:rFonts w:eastAsia="CMR10" w:cs="CMR10"/>
          <w:sz w:val="24"/>
          <w:szCs w:val="24"/>
        </w:rPr>
        <w:t>lter for th</w:t>
      </w:r>
      <w:r w:rsidR="000E31B1">
        <w:rPr>
          <w:rFonts w:eastAsia="CMR10" w:cs="CMR10"/>
          <w:sz w:val="24"/>
          <w:szCs w:val="24"/>
        </w:rPr>
        <w:t>e given data set?</w:t>
      </w:r>
      <w:ins w:id="1188" w:author="Exam" w:date="2014-06-21T12:31:00Z">
        <w:r w:rsidR="005A7015">
          <w:rPr>
            <w:rFonts w:eastAsia="CMR10" w:cs="CMR10"/>
            <w:sz w:val="24"/>
            <w:szCs w:val="24"/>
          </w:rPr>
          <w:t>”</w:t>
        </w:r>
      </w:ins>
      <w:r w:rsidR="000E31B1">
        <w:rPr>
          <w:rFonts w:eastAsia="CMR10" w:cs="CMR10"/>
          <w:sz w:val="24"/>
          <w:szCs w:val="24"/>
        </w:rPr>
        <w:t xml:space="preserve">, </w:t>
      </w:r>
      <w:del w:id="1189" w:author="Exam" w:date="2014-06-21T12:31:00Z">
        <w:r w:rsidR="000E31B1" w:rsidDel="005A7015">
          <w:rPr>
            <w:rFonts w:eastAsia="CMR10" w:cs="CMR10"/>
            <w:sz w:val="24"/>
            <w:szCs w:val="24"/>
          </w:rPr>
          <w:delText xml:space="preserve">or </w:delText>
        </w:r>
      </w:del>
      <w:ins w:id="1190" w:author="Exam" w:date="2014-06-21T12:31:00Z">
        <w:r w:rsidR="005A7015">
          <w:rPr>
            <w:rFonts w:eastAsia="CMR10" w:cs="CMR10"/>
            <w:sz w:val="24"/>
            <w:szCs w:val="24"/>
          </w:rPr>
          <w:t>“</w:t>
        </w:r>
      </w:ins>
      <w:r w:rsidR="000E31B1">
        <w:rPr>
          <w:rFonts w:eastAsia="CMR10" w:cs="CMR10"/>
          <w:sz w:val="24"/>
          <w:szCs w:val="24"/>
        </w:rPr>
        <w:t xml:space="preserve">what type </w:t>
      </w:r>
      <w:r w:rsidRPr="00280B43">
        <w:rPr>
          <w:rFonts w:eastAsia="CMR10" w:cs="CMR10"/>
          <w:sz w:val="24"/>
          <w:szCs w:val="24"/>
        </w:rPr>
        <w:t>of surface does the region of interest belong to?</w:t>
      </w:r>
      <w:ins w:id="1191" w:author="Exam" w:date="2014-06-21T12:31:00Z">
        <w:r w:rsidR="005A7015">
          <w:rPr>
            <w:rFonts w:eastAsia="CMR10" w:cs="CMR10"/>
            <w:sz w:val="24"/>
            <w:szCs w:val="24"/>
          </w:rPr>
          <w:t>”,</w:t>
        </w:r>
      </w:ins>
      <w:r w:rsidRPr="00280B43">
        <w:rPr>
          <w:rFonts w:eastAsia="CMR10" w:cs="CMR10"/>
          <w:sz w:val="24"/>
          <w:szCs w:val="24"/>
        </w:rPr>
        <w:t xml:space="preserve"> </w:t>
      </w:r>
      <w:ins w:id="1192" w:author="Exam" w:date="2014-06-21T12:31:00Z">
        <w:r w:rsidR="005A7015">
          <w:rPr>
            <w:rFonts w:eastAsia="CMR10" w:cs="CMR10"/>
            <w:sz w:val="24"/>
            <w:szCs w:val="24"/>
          </w:rPr>
          <w:t>etc</w:t>
        </w:r>
      </w:ins>
      <w:del w:id="1193" w:author="Exam" w:date="2014-06-21T12:31:00Z">
        <w:r w:rsidRPr="00280B43" w:rsidDel="005A7015">
          <w:rPr>
            <w:rFonts w:eastAsia="CMR10" w:cs="CMR10"/>
            <w:sz w:val="24"/>
            <w:szCs w:val="24"/>
          </w:rPr>
          <w:delText>..</w:delText>
        </w:r>
      </w:del>
      <w:r w:rsidRPr="00280B43">
        <w:rPr>
          <w:rFonts w:eastAsia="CMR10" w:cs="CMR10"/>
          <w:sz w:val="24"/>
          <w:szCs w:val="24"/>
        </w:rPr>
        <w:t>.</w:t>
      </w:r>
      <w:ins w:id="1194" w:author="Exam" w:date="2014-06-21T12:32:00Z">
        <w:r w:rsidR="005A7015">
          <w:rPr>
            <w:rFonts w:eastAsia="CMR10" w:cs="CMR10"/>
            <w:sz w:val="24"/>
            <w:szCs w:val="24"/>
          </w:rPr>
          <w:t xml:space="preserve"> These points have now been added to the thesis (on page …) to clarify the statement concerned. </w:t>
        </w:r>
      </w:ins>
    </w:p>
    <w:p w:rsidR="000E31B1" w:rsidRPr="00280B43" w:rsidRDefault="000E31B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19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0E31B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19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5A7015" w:rsidRDefault="000E31B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197" w:author="Exam" w:date="2014-06-21T12:31:00Z">
            <w:rPr>
              <w:rFonts w:eastAsia="CMR10" w:cs="CMR10"/>
              <w:sz w:val="24"/>
              <w:szCs w:val="24"/>
            </w:rPr>
          </w:rPrChange>
        </w:rPr>
        <w:pPrChange w:id="119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5A7015">
        <w:rPr>
          <w:rFonts w:eastAsia="CMR10" w:cs="CMR10"/>
          <w:b/>
          <w:sz w:val="24"/>
          <w:szCs w:val="24"/>
          <w:rPrChange w:id="1199" w:author="Exam" w:date="2014-06-21T12:31:00Z">
            <w:rPr>
              <w:rFonts w:eastAsia="CMR10" w:cs="CMR10"/>
              <w:sz w:val="24"/>
              <w:szCs w:val="24"/>
            </w:rPr>
          </w:rPrChange>
        </w:rPr>
        <w:t>Page 133, line 3: “it is defi</w:t>
      </w:r>
      <w:r w:rsidR="003A4D31" w:rsidRPr="005A7015">
        <w:rPr>
          <w:rFonts w:eastAsia="CMR10" w:cs="CMR10"/>
          <w:b/>
          <w:sz w:val="24"/>
          <w:szCs w:val="24"/>
          <w:rPrChange w:id="1200" w:author="Exam" w:date="2014-06-21T12:31:00Z">
            <w:rPr>
              <w:rFonts w:eastAsia="CMR10" w:cs="CMR10"/>
              <w:sz w:val="24"/>
              <w:szCs w:val="24"/>
            </w:rPr>
          </w:rPrChange>
        </w:rPr>
        <w:t>nitely not fully representative of the data.". So</w:t>
      </w:r>
      <w:r w:rsidRPr="005A7015">
        <w:rPr>
          <w:rFonts w:eastAsia="CMR10" w:cs="CMR10"/>
          <w:b/>
          <w:sz w:val="24"/>
          <w:szCs w:val="24"/>
          <w:rPrChange w:id="1201" w:author="Exam" w:date="2014-06-21T12:31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="003A4D31" w:rsidRPr="005A7015">
        <w:rPr>
          <w:rFonts w:eastAsia="CMR10" w:cs="CMR10"/>
          <w:b/>
          <w:sz w:val="24"/>
          <w:szCs w:val="24"/>
          <w:rPrChange w:id="1202" w:author="Exam" w:date="2014-06-21T12:31:00Z">
            <w:rPr>
              <w:rFonts w:eastAsia="CMR10" w:cs="CMR10"/>
              <w:sz w:val="24"/>
              <w:szCs w:val="24"/>
            </w:rPr>
          </w:rPrChange>
        </w:rPr>
        <w:t>what kind of error it cause? How will it affects the use of your model?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20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204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1205" w:author="Exam" w:date="2014-06-21T12:37:00Z">
        <w:r w:rsidRPr="00280B43" w:rsidDel="00BF345E">
          <w:rPr>
            <w:rFonts w:eastAsia="CMR10" w:cs="CMR10"/>
            <w:sz w:val="24"/>
            <w:szCs w:val="24"/>
          </w:rPr>
          <w:delText xml:space="preserve">The thesis </w:delText>
        </w:r>
      </w:del>
      <w:del w:id="1206" w:author="Exam" w:date="2014-06-21T12:33:00Z">
        <w:r w:rsidRPr="00280B43" w:rsidDel="00EB3C10">
          <w:rPr>
            <w:rFonts w:eastAsia="CMR10" w:cs="CMR10"/>
            <w:sz w:val="24"/>
            <w:szCs w:val="24"/>
          </w:rPr>
          <w:delText xml:space="preserve">very clearly states </w:delText>
        </w:r>
      </w:del>
      <w:del w:id="1207" w:author="Exam" w:date="2014-06-21T12:37:00Z">
        <w:r w:rsidRPr="00280B43" w:rsidDel="00BF345E">
          <w:rPr>
            <w:rFonts w:eastAsia="CMR10" w:cs="CMR10"/>
            <w:sz w:val="24"/>
            <w:szCs w:val="24"/>
          </w:rPr>
          <w:delText>that t</w:delText>
        </w:r>
      </w:del>
      <w:ins w:id="1208" w:author="Exam" w:date="2014-06-21T12:37:00Z">
        <w:r w:rsidR="00BF345E">
          <w:rPr>
            <w:rFonts w:eastAsia="CMR10" w:cs="CMR10"/>
            <w:sz w:val="24"/>
            <w:szCs w:val="24"/>
          </w:rPr>
          <w:t>T</w:t>
        </w:r>
      </w:ins>
      <w:r w:rsidRPr="00280B43">
        <w:rPr>
          <w:rFonts w:eastAsia="CMR10" w:cs="CMR10"/>
          <w:sz w:val="24"/>
          <w:szCs w:val="24"/>
        </w:rPr>
        <w:t>he proposed models inherently suffer from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loss of dimension </w:t>
      </w:r>
      <w:del w:id="1209" w:author="Exam" w:date="2014-06-21T12:33:00Z">
        <w:r w:rsidRPr="00280B43" w:rsidDel="005A7015">
          <w:rPr>
            <w:rFonts w:eastAsia="CMR10" w:cs="CMR10"/>
            <w:sz w:val="24"/>
            <w:szCs w:val="24"/>
          </w:rPr>
          <w:delText xml:space="preserve">where </w:delText>
        </w:r>
      </w:del>
      <w:ins w:id="1210" w:author="Exam" w:date="2014-06-21T12:33:00Z">
        <w:r w:rsidR="005A7015" w:rsidRPr="00280B43">
          <w:rPr>
            <w:rFonts w:eastAsia="CMR10" w:cs="CMR10"/>
            <w:sz w:val="24"/>
            <w:szCs w:val="24"/>
          </w:rPr>
          <w:t>whe</w:t>
        </w:r>
        <w:r w:rsidR="005A7015">
          <w:rPr>
            <w:rFonts w:eastAsia="CMR10" w:cs="CMR10"/>
            <w:sz w:val="24"/>
            <w:szCs w:val="24"/>
          </w:rPr>
          <w:t>n</w:t>
        </w:r>
        <w:r w:rsidR="005A7015" w:rsidRPr="00280B43">
          <w:rPr>
            <w:rFonts w:eastAsia="CMR10" w:cs="CMR10"/>
            <w:sz w:val="24"/>
            <w:szCs w:val="24"/>
          </w:rPr>
          <w:t xml:space="preserve"> </w:t>
        </w:r>
      </w:ins>
      <w:r w:rsidRPr="00280B43">
        <w:rPr>
          <w:rFonts w:eastAsia="CMR10" w:cs="CMR10"/>
          <w:sz w:val="24"/>
          <w:szCs w:val="24"/>
        </w:rPr>
        <w:t xml:space="preserve">the full data is multi-dimensional </w:t>
      </w:r>
      <w:del w:id="1211" w:author="Exam" w:date="2014-06-21T12:39:00Z">
        <w:r w:rsidRPr="00280B43" w:rsidDel="00BF345E">
          <w:rPr>
            <w:rFonts w:eastAsia="CMR10" w:cs="CMR10"/>
            <w:sz w:val="24"/>
            <w:szCs w:val="24"/>
          </w:rPr>
          <w:delText xml:space="preserve">and </w:delText>
        </w:r>
      </w:del>
      <w:ins w:id="1212" w:author="Exam" w:date="2014-06-21T12:39:00Z">
        <w:r w:rsidR="00BF345E" w:rsidRPr="00280B43">
          <w:rPr>
            <w:rFonts w:eastAsia="CMR10" w:cs="CMR10"/>
            <w:sz w:val="24"/>
            <w:szCs w:val="24"/>
          </w:rPr>
          <w:t>a</w:t>
        </w:r>
        <w:r w:rsidR="00BF345E">
          <w:rPr>
            <w:rFonts w:eastAsia="CMR10" w:cs="CMR10"/>
            <w:sz w:val="24"/>
            <w:szCs w:val="24"/>
          </w:rPr>
          <w:t>s (?)</w:t>
        </w:r>
        <w:r w:rsidR="00BF345E" w:rsidRPr="00280B43">
          <w:rPr>
            <w:rFonts w:eastAsia="CMR10" w:cs="CMR10"/>
            <w:sz w:val="24"/>
            <w:szCs w:val="24"/>
          </w:rPr>
          <w:t xml:space="preserve"> </w:t>
        </w:r>
      </w:ins>
      <w:r w:rsidRPr="00280B43">
        <w:rPr>
          <w:rFonts w:eastAsia="CMR10" w:cs="CMR10"/>
          <w:sz w:val="24"/>
          <w:szCs w:val="24"/>
        </w:rPr>
        <w:t>the proposed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 are scalar.</w:t>
      </w:r>
      <w:ins w:id="1213" w:author="Exam" w:date="2014-06-21T12:37:00Z">
        <w:r w:rsidR="00BF345E">
          <w:rPr>
            <w:rFonts w:eastAsia="CMR10" w:cs="CMR10"/>
            <w:sz w:val="24"/>
            <w:szCs w:val="24"/>
          </w:rPr>
          <w:t xml:space="preserve"> (</w:t>
        </w:r>
        <w:r w:rsidR="00BF345E" w:rsidRPr="00B8569D">
          <w:rPr>
            <w:rFonts w:eastAsia="CMR10" w:cs="CMR10"/>
            <w:i/>
            <w:sz w:val="24"/>
            <w:szCs w:val="24"/>
            <w:rPrChange w:id="1214" w:author="Exam" w:date="2014-06-21T12:51:00Z">
              <w:rPr>
                <w:rFonts w:eastAsia="CMR10" w:cs="CMR10"/>
                <w:sz w:val="24"/>
                <w:szCs w:val="24"/>
              </w:rPr>
            </w:rPrChange>
          </w:rPr>
          <w:t>Comme</w:t>
        </w:r>
      </w:ins>
      <w:ins w:id="1215" w:author="Exam" w:date="2014-06-21T12:38:00Z">
        <w:r w:rsidR="00BF345E" w:rsidRPr="00B8569D">
          <w:rPr>
            <w:rFonts w:eastAsia="CMR10" w:cs="CMR10"/>
            <w:i/>
            <w:sz w:val="24"/>
            <w:szCs w:val="24"/>
            <w:rPrChange w:id="1216" w:author="Exam" w:date="2014-06-21T12:51:00Z">
              <w:rPr>
                <w:rFonts w:eastAsia="CMR10" w:cs="CMR10"/>
                <w:sz w:val="24"/>
                <w:szCs w:val="24"/>
              </w:rPr>
            </w:rPrChange>
          </w:rPr>
          <w:t>n</w:t>
        </w:r>
      </w:ins>
      <w:ins w:id="1217" w:author="Exam" w:date="2014-06-21T12:37:00Z">
        <w:r w:rsidR="00BF345E" w:rsidRPr="00B8569D">
          <w:rPr>
            <w:rFonts w:eastAsia="CMR10" w:cs="CMR10"/>
            <w:i/>
            <w:sz w:val="24"/>
            <w:szCs w:val="24"/>
            <w:rPrChange w:id="1218" w:author="Exam" w:date="2014-06-21T12:51:00Z">
              <w:rPr>
                <w:rFonts w:eastAsia="CMR10" w:cs="CMR10"/>
                <w:sz w:val="24"/>
                <w:szCs w:val="24"/>
              </w:rPr>
            </w:rPrChange>
          </w:rPr>
          <w:t xml:space="preserve">t: this sentence is not clear </w:t>
        </w:r>
      </w:ins>
      <w:ins w:id="1219" w:author="Exam" w:date="2014-06-21T12:38:00Z">
        <w:r w:rsidR="00BF345E" w:rsidRPr="00B8569D">
          <w:rPr>
            <w:rFonts w:eastAsia="CMR10" w:cs="CMR10"/>
            <w:i/>
            <w:sz w:val="24"/>
            <w:szCs w:val="24"/>
            <w:rPrChange w:id="1220" w:author="Exam" w:date="2014-06-21T12:51:00Z">
              <w:rPr>
                <w:rFonts w:eastAsia="CMR10" w:cs="CMR10"/>
                <w:sz w:val="24"/>
                <w:szCs w:val="24"/>
              </w:rPr>
            </w:rPrChange>
          </w:rPr>
          <w:t>–</w:t>
        </w:r>
      </w:ins>
      <w:ins w:id="1221" w:author="Exam" w:date="2014-06-21T12:37:00Z">
        <w:r w:rsidR="00BF345E" w:rsidRPr="00B8569D">
          <w:rPr>
            <w:rFonts w:eastAsia="CMR10" w:cs="CMR10"/>
            <w:i/>
            <w:sz w:val="24"/>
            <w:szCs w:val="24"/>
            <w:rPrChange w:id="1222" w:author="Exam" w:date="2014-06-21T12:51:00Z">
              <w:rPr>
                <w:rFonts w:eastAsia="CMR10" w:cs="CMR10"/>
                <w:sz w:val="24"/>
                <w:szCs w:val="24"/>
              </w:rPr>
            </w:rPrChange>
          </w:rPr>
          <w:t xml:space="preserve"> need </w:t>
        </w:r>
      </w:ins>
      <w:ins w:id="1223" w:author="Exam" w:date="2014-06-21T12:38:00Z">
        <w:r w:rsidR="00BF345E" w:rsidRPr="00B8569D">
          <w:rPr>
            <w:rFonts w:eastAsia="CMR10" w:cs="CMR10"/>
            <w:i/>
            <w:sz w:val="24"/>
            <w:szCs w:val="24"/>
            <w:rPrChange w:id="1224" w:author="Exam" w:date="2014-06-21T12:51:00Z">
              <w:rPr>
                <w:rFonts w:eastAsia="CMR10" w:cs="CMR10"/>
                <w:sz w:val="24"/>
                <w:szCs w:val="24"/>
              </w:rPr>
            </w:rPrChange>
          </w:rPr>
          <w:t>to rephrase</w:t>
        </w:r>
        <w:r w:rsidR="00BF345E">
          <w:rPr>
            <w:rFonts w:eastAsia="CMR10" w:cs="CMR10"/>
            <w:sz w:val="24"/>
            <w:szCs w:val="24"/>
          </w:rPr>
          <w:t>)</w:t>
        </w:r>
      </w:ins>
      <w:r w:rsidRPr="00280B43">
        <w:rPr>
          <w:rFonts w:eastAsia="CMR10" w:cs="CMR10"/>
          <w:sz w:val="24"/>
          <w:szCs w:val="24"/>
        </w:rPr>
        <w:t xml:space="preserve"> This restricts the use of the model to a class of problems</w:t>
      </w:r>
      <w:r w:rsidR="000E31B1">
        <w:rPr>
          <w:rFonts w:eastAsia="CMR10" w:cs="CMR10"/>
          <w:sz w:val="24"/>
          <w:szCs w:val="24"/>
        </w:rPr>
        <w:t xml:space="preserve"> where a single scalar decision</w:t>
      </w:r>
      <w:ins w:id="1225" w:author="Exam" w:date="2014-06-21T12:39:00Z">
        <w:r w:rsidR="00BF345E">
          <w:rPr>
            <w:rFonts w:eastAsia="CMR10" w:cs="CMR10"/>
            <w:sz w:val="24"/>
            <w:szCs w:val="24"/>
          </w:rPr>
          <w:t xml:space="preserve">, such as in terms of </w:t>
        </w:r>
      </w:ins>
      <w:del w:id="1226" w:author="Exam" w:date="2014-06-21T12:39:00Z">
        <w:r w:rsidR="000E31B1" w:rsidDel="00BF345E">
          <w:rPr>
            <w:rFonts w:eastAsia="CMR10" w:cs="CMR10"/>
            <w:sz w:val="24"/>
            <w:szCs w:val="24"/>
          </w:rPr>
          <w:delText xml:space="preserve"> or</w:delText>
        </w:r>
      </w:del>
      <w:r w:rsidR="000E31B1">
        <w:rPr>
          <w:rFonts w:eastAsia="CMR10" w:cs="CMR10"/>
          <w:sz w:val="24"/>
          <w:szCs w:val="24"/>
        </w:rPr>
        <w:t xml:space="preserve"> probability</w:t>
      </w:r>
      <w:ins w:id="1227" w:author="Exam" w:date="2014-06-21T12:39:00Z">
        <w:r w:rsidR="00BF345E">
          <w:rPr>
            <w:rFonts w:eastAsia="CMR10" w:cs="CMR10"/>
            <w:sz w:val="24"/>
            <w:szCs w:val="24"/>
          </w:rPr>
          <w:t xml:space="preserve">, </w:t>
        </w:r>
      </w:ins>
      <w:del w:id="1228" w:author="Exam" w:date="2014-06-21T12:39:00Z">
        <w:r w:rsidR="000E31B1" w:rsidDel="00BF345E">
          <w:rPr>
            <w:rFonts w:eastAsia="CMR10" w:cs="CMR10"/>
            <w:sz w:val="24"/>
            <w:szCs w:val="24"/>
          </w:rPr>
          <w:delText xml:space="preserve"> /</w:delText>
        </w:r>
      </w:del>
      <w:r w:rsidRPr="00280B43">
        <w:rPr>
          <w:rFonts w:eastAsia="CMR10" w:cs="CMR10"/>
          <w:sz w:val="24"/>
          <w:szCs w:val="24"/>
        </w:rPr>
        <w:t xml:space="preserve"> distance or number is required to</w:t>
      </w:r>
      <w:r w:rsidR="000E31B1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represent the complex dataset.</w:t>
      </w:r>
      <w:ins w:id="1229" w:author="Exam" w:date="2014-06-21T12:39:00Z">
        <w:r w:rsidR="00BF345E">
          <w:rPr>
            <w:rFonts w:eastAsia="CMR10" w:cs="CMR10"/>
            <w:sz w:val="24"/>
            <w:szCs w:val="24"/>
          </w:rPr>
          <w:t xml:space="preserve"> However, this is also the most </w:t>
        </w:r>
      </w:ins>
      <w:ins w:id="1230" w:author="Exam" w:date="2014-06-21T12:40:00Z">
        <w:r w:rsidR="00BF345E">
          <w:rPr>
            <w:rFonts w:eastAsia="CMR10" w:cs="CMR10"/>
            <w:sz w:val="24"/>
            <w:szCs w:val="24"/>
          </w:rPr>
          <w:t xml:space="preserve">practical </w:t>
        </w:r>
      </w:ins>
      <w:ins w:id="1231" w:author="Exam" w:date="2014-06-21T12:39:00Z">
        <w:r w:rsidR="00BF345E">
          <w:rPr>
            <w:rFonts w:eastAsia="CMR10" w:cs="CMR10"/>
            <w:sz w:val="24"/>
            <w:szCs w:val="24"/>
          </w:rPr>
          <w:t xml:space="preserve">way to </w:t>
        </w:r>
      </w:ins>
      <w:ins w:id="1232" w:author="Exam" w:date="2014-06-21T12:40:00Z">
        <w:r w:rsidR="00BF345E">
          <w:rPr>
            <w:rFonts w:eastAsia="CMR10" w:cs="CMR10"/>
            <w:sz w:val="24"/>
            <w:szCs w:val="24"/>
          </w:rPr>
          <w:t xml:space="preserve">….  </w:t>
        </w:r>
        <w:r w:rsidR="00BF345E" w:rsidRPr="00BF345E">
          <w:rPr>
            <w:rFonts w:eastAsia="CMR10" w:cs="CMR10"/>
            <w:i/>
            <w:sz w:val="24"/>
            <w:szCs w:val="24"/>
            <w:rPrChange w:id="1233" w:author="Exam" w:date="2014-06-21T12:41:00Z">
              <w:rPr>
                <w:rFonts w:eastAsia="CMR10" w:cs="CMR10"/>
                <w:sz w:val="24"/>
                <w:szCs w:val="24"/>
              </w:rPr>
            </w:rPrChange>
          </w:rPr>
          <w:t>(</w:t>
        </w:r>
        <w:proofErr w:type="gramStart"/>
        <w:r w:rsidR="00BF345E" w:rsidRPr="00BF345E">
          <w:rPr>
            <w:rFonts w:eastAsia="CMR10" w:cs="CMR10"/>
            <w:i/>
            <w:sz w:val="24"/>
            <w:szCs w:val="24"/>
            <w:rPrChange w:id="1234" w:author="Exam" w:date="2014-06-21T12:41:00Z">
              <w:rPr>
                <w:rFonts w:eastAsia="CMR10" w:cs="CMR10"/>
                <w:sz w:val="24"/>
                <w:szCs w:val="24"/>
              </w:rPr>
            </w:rPrChange>
          </w:rPr>
          <w:t>i.e</w:t>
        </w:r>
        <w:proofErr w:type="gramEnd"/>
        <w:r w:rsidR="00BF345E" w:rsidRPr="00BF345E">
          <w:rPr>
            <w:rFonts w:eastAsia="CMR10" w:cs="CMR10"/>
            <w:i/>
            <w:sz w:val="24"/>
            <w:szCs w:val="24"/>
            <w:rPrChange w:id="1235" w:author="Exam" w:date="2014-06-21T12:41:00Z">
              <w:rPr>
                <w:rFonts w:eastAsia="CMR10" w:cs="CMR10"/>
                <w:sz w:val="24"/>
                <w:szCs w:val="24"/>
              </w:rPr>
            </w:rPrChange>
          </w:rPr>
          <w:t>. explain why your proposed model, while not fully representative, is still very useful compared with existing technique</w:t>
        </w:r>
      </w:ins>
      <w:ins w:id="1236" w:author="Exam" w:date="2014-06-21T12:41:00Z">
        <w:r w:rsidR="00BF345E">
          <w:rPr>
            <w:rFonts w:eastAsia="CMR10" w:cs="CMR10"/>
            <w:i/>
            <w:sz w:val="24"/>
            <w:szCs w:val="24"/>
          </w:rPr>
          <w:t>.</w:t>
        </w:r>
      </w:ins>
      <w:ins w:id="1237" w:author="Exam" w:date="2014-06-21T12:40:00Z">
        <w:r w:rsidR="00BF345E" w:rsidRPr="00BF345E">
          <w:rPr>
            <w:rFonts w:eastAsia="CMR10" w:cs="CMR10"/>
            <w:i/>
            <w:sz w:val="24"/>
            <w:szCs w:val="24"/>
            <w:rPrChange w:id="1238" w:author="Exam" w:date="2014-06-21T12:41:00Z">
              <w:rPr>
                <w:rFonts w:eastAsia="CMR10" w:cs="CMR10"/>
                <w:sz w:val="24"/>
                <w:szCs w:val="24"/>
              </w:rPr>
            </w:rPrChange>
          </w:rPr>
          <w:t>)</w:t>
        </w:r>
      </w:ins>
    </w:p>
    <w:p w:rsidR="000E31B1" w:rsidRPr="00280B43" w:rsidRDefault="000E31B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23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0E31B1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24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0E31B1">
        <w:rPr>
          <w:rFonts w:cs="CMTI10"/>
          <w:b/>
          <w:i/>
          <w:iCs/>
          <w:sz w:val="24"/>
          <w:szCs w:val="24"/>
        </w:rPr>
        <w:t>Comment:</w:t>
      </w:r>
    </w:p>
    <w:p w:rsidR="003A4D31" w:rsidRPr="00BF345E" w:rsidRDefault="000E31B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241" w:author="Exam" w:date="2014-06-21T12:41:00Z">
            <w:rPr>
              <w:rFonts w:eastAsia="CMR10" w:cs="CMR10"/>
              <w:sz w:val="24"/>
              <w:szCs w:val="24"/>
            </w:rPr>
          </w:rPrChange>
        </w:rPr>
        <w:pPrChange w:id="124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BF345E">
        <w:rPr>
          <w:rFonts w:eastAsia="CMR10" w:cs="CMR10"/>
          <w:b/>
          <w:sz w:val="24"/>
          <w:szCs w:val="24"/>
          <w:rPrChange w:id="1243" w:author="Exam" w:date="2014-06-21T12:41:00Z">
            <w:rPr>
              <w:rFonts w:eastAsia="CMR10" w:cs="CMR10"/>
              <w:sz w:val="24"/>
              <w:szCs w:val="24"/>
            </w:rPr>
          </w:rPrChange>
        </w:rPr>
        <w:t>Page 133, line 1: “</w:t>
      </w:r>
      <w:r w:rsidR="003A4D31" w:rsidRPr="00BF345E">
        <w:rPr>
          <w:rFonts w:eastAsia="CMR10" w:cs="CMR10"/>
          <w:b/>
          <w:sz w:val="24"/>
          <w:szCs w:val="24"/>
          <w:rPrChange w:id="1244" w:author="Exam" w:date="2014-06-21T12:41:00Z">
            <w:rPr>
              <w:rFonts w:eastAsia="CMR10" w:cs="CMR10"/>
              <w:sz w:val="24"/>
              <w:szCs w:val="24"/>
            </w:rPr>
          </w:rPrChange>
        </w:rPr>
        <w:t>... its potential still mostly stays undiscovered". So what</w:t>
      </w:r>
      <w:r w:rsidRPr="00BF345E">
        <w:rPr>
          <w:rFonts w:eastAsia="CMR10" w:cs="CMR10"/>
          <w:b/>
          <w:sz w:val="24"/>
          <w:szCs w:val="24"/>
          <w:rPrChange w:id="1245" w:author="Exam" w:date="2014-06-21T12:41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="003A4D31" w:rsidRPr="00BF345E">
        <w:rPr>
          <w:rFonts w:eastAsia="CMR10" w:cs="CMR10"/>
          <w:b/>
          <w:sz w:val="24"/>
          <w:szCs w:val="24"/>
          <w:rPrChange w:id="1246" w:author="Exam" w:date="2014-06-21T12:41:00Z">
            <w:rPr>
              <w:rFonts w:eastAsia="CMR10" w:cs="CMR10"/>
              <w:sz w:val="24"/>
              <w:szCs w:val="24"/>
            </w:rPr>
          </w:rPrChange>
        </w:rPr>
        <w:t xml:space="preserve">have you done with your thesis? </w:t>
      </w:r>
      <w:proofErr w:type="gramStart"/>
      <w:r w:rsidR="003A4D31" w:rsidRPr="00BF345E">
        <w:rPr>
          <w:rFonts w:eastAsia="CMR10" w:cs="CMR10"/>
          <w:b/>
          <w:sz w:val="24"/>
          <w:szCs w:val="24"/>
          <w:rPrChange w:id="1247" w:author="Exam" w:date="2014-06-21T12:41:00Z">
            <w:rPr>
              <w:rFonts w:eastAsia="CMR10" w:cs="CMR10"/>
              <w:sz w:val="24"/>
              <w:szCs w:val="24"/>
            </w:rPr>
          </w:rPrChange>
        </w:rPr>
        <w:t>Do 10% of the work</w:t>
      </w:r>
      <w:proofErr w:type="gramEnd"/>
      <w:r w:rsidR="003A4D31" w:rsidRPr="00BF345E">
        <w:rPr>
          <w:rFonts w:eastAsia="CMR10" w:cs="CMR10"/>
          <w:b/>
          <w:sz w:val="24"/>
          <w:szCs w:val="24"/>
          <w:rPrChange w:id="1248" w:author="Exam" w:date="2014-06-21T12:41:00Z">
            <w:rPr>
              <w:rFonts w:eastAsia="CMR10" w:cs="CMR10"/>
              <w:sz w:val="24"/>
              <w:szCs w:val="24"/>
            </w:rPr>
          </w:rPrChange>
        </w:rPr>
        <w:t xml:space="preserve"> and leave the other 90%</w:t>
      </w:r>
      <w:r w:rsidRPr="00BF345E">
        <w:rPr>
          <w:rFonts w:eastAsia="CMR10" w:cs="CMR10"/>
          <w:b/>
          <w:sz w:val="24"/>
          <w:szCs w:val="24"/>
          <w:rPrChange w:id="1249" w:author="Exam" w:date="2014-06-21T12:41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="003A4D31" w:rsidRPr="00BF345E">
        <w:rPr>
          <w:rFonts w:eastAsia="CMR10" w:cs="CMR10"/>
          <w:b/>
          <w:sz w:val="24"/>
          <w:szCs w:val="24"/>
          <w:rPrChange w:id="1250" w:author="Exam" w:date="2014-06-21T12:41:00Z">
            <w:rPr>
              <w:rFonts w:eastAsia="CMR10" w:cs="CMR10"/>
              <w:sz w:val="24"/>
              <w:szCs w:val="24"/>
            </w:rPr>
          </w:rPrChange>
        </w:rPr>
        <w:t>for other people to do it for you? A thesis is supposed to persuade others to</w:t>
      </w:r>
      <w:r w:rsidRPr="00BF345E">
        <w:rPr>
          <w:rFonts w:eastAsia="CMR10" w:cs="CMR10"/>
          <w:b/>
          <w:sz w:val="24"/>
          <w:szCs w:val="24"/>
          <w:rPrChange w:id="1251" w:author="Exam" w:date="2014-06-21T12:41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="003A4D31" w:rsidRPr="00BF345E">
        <w:rPr>
          <w:rFonts w:eastAsia="CMR10" w:cs="CMR10"/>
          <w:b/>
          <w:sz w:val="24"/>
          <w:szCs w:val="24"/>
          <w:rPrChange w:id="1252" w:author="Exam" w:date="2014-06-21T12:41:00Z">
            <w:rPr>
              <w:rFonts w:eastAsia="CMR10" w:cs="CMR10"/>
              <w:sz w:val="24"/>
              <w:szCs w:val="24"/>
            </w:rPr>
          </w:rPrChange>
        </w:rPr>
        <w:t>believe what you have proposed and to use it. How can you expect others</w:t>
      </w:r>
      <w:r w:rsidRPr="00BF345E">
        <w:rPr>
          <w:rFonts w:eastAsia="CMR10" w:cs="CMR10"/>
          <w:b/>
          <w:sz w:val="24"/>
          <w:szCs w:val="24"/>
          <w:rPrChange w:id="1253" w:author="Exam" w:date="2014-06-21T12:41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="003A4D31" w:rsidRPr="00BF345E">
        <w:rPr>
          <w:rFonts w:eastAsia="CMR10" w:cs="CMR10"/>
          <w:b/>
          <w:sz w:val="24"/>
          <w:szCs w:val="24"/>
          <w:rPrChange w:id="1254" w:author="Exam" w:date="2014-06-21T12:41:00Z">
            <w:rPr>
              <w:rFonts w:eastAsia="CMR10" w:cs="CMR10"/>
              <w:sz w:val="24"/>
              <w:szCs w:val="24"/>
            </w:rPr>
          </w:rPrChange>
        </w:rPr>
        <w:t>to believe in you, when you don't know what most of what it is supposed to</w:t>
      </w:r>
      <w:r w:rsidRPr="00BF345E">
        <w:rPr>
          <w:rFonts w:eastAsia="CMR10" w:cs="CMR10"/>
          <w:b/>
          <w:sz w:val="24"/>
          <w:szCs w:val="24"/>
          <w:rPrChange w:id="1255" w:author="Exam" w:date="2014-06-21T12:41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="003A4D31" w:rsidRPr="00BF345E">
        <w:rPr>
          <w:rFonts w:eastAsia="CMR10" w:cs="CMR10"/>
          <w:b/>
          <w:sz w:val="24"/>
          <w:szCs w:val="24"/>
          <w:rPrChange w:id="1256" w:author="Exam" w:date="2014-06-21T12:41:00Z">
            <w:rPr>
              <w:rFonts w:eastAsia="CMR10" w:cs="CMR10"/>
              <w:sz w:val="24"/>
              <w:szCs w:val="24"/>
            </w:rPr>
          </w:rPrChange>
        </w:rPr>
        <w:t>do?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25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25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del w:id="1259" w:author="Exam" w:date="2014-06-21T12:41:00Z">
        <w:r w:rsidRPr="00280B43" w:rsidDel="00BF345E">
          <w:rPr>
            <w:rFonts w:eastAsia="CMR10" w:cs="CMR10"/>
            <w:sz w:val="24"/>
            <w:szCs w:val="24"/>
          </w:rPr>
          <w:delText>To persuade people into believing its proposed models, t</w:delText>
        </w:r>
      </w:del>
      <w:ins w:id="1260" w:author="Exam" w:date="2014-06-21T12:41:00Z">
        <w:r w:rsidR="00BF345E">
          <w:rPr>
            <w:rFonts w:eastAsia="CMR10" w:cs="CMR10"/>
            <w:sz w:val="24"/>
            <w:szCs w:val="24"/>
          </w:rPr>
          <w:t>T</w:t>
        </w:r>
      </w:ins>
      <w:r w:rsidRPr="00280B43">
        <w:rPr>
          <w:rFonts w:eastAsia="CMR10" w:cs="CMR10"/>
          <w:sz w:val="24"/>
          <w:szCs w:val="24"/>
        </w:rPr>
        <w:t>his thesis tries to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maintain and</w:t>
      </w:r>
      <w:r w:rsidR="00E40882">
        <w:rPr>
          <w:rFonts w:eastAsia="CMR10" w:cs="CMR10"/>
          <w:sz w:val="24"/>
          <w:szCs w:val="24"/>
        </w:rPr>
        <w:t xml:space="preserve"> follow a very rigorous scientifi</w:t>
      </w:r>
      <w:r w:rsidRPr="00280B43">
        <w:rPr>
          <w:rFonts w:eastAsia="CMR10" w:cs="CMR10"/>
          <w:sz w:val="24"/>
          <w:szCs w:val="24"/>
        </w:rPr>
        <w:t>c methodology</w:t>
      </w:r>
      <w:ins w:id="1261" w:author="Exam" w:date="2014-06-21T12:42:00Z">
        <w:r w:rsidR="00BF345E">
          <w:rPr>
            <w:rFonts w:eastAsia="CMR10" w:cs="CMR10"/>
            <w:sz w:val="24"/>
            <w:szCs w:val="24"/>
          </w:rPr>
          <w:t xml:space="preserve"> in order to convince others that the proposed approach </w:t>
        </w:r>
      </w:ins>
      <w:ins w:id="1262" w:author="Exam" w:date="2014-06-21T12:43:00Z">
        <w:r w:rsidR="00DD31B9">
          <w:rPr>
            <w:rFonts w:eastAsia="CMR10" w:cs="CMR10"/>
            <w:sz w:val="24"/>
            <w:szCs w:val="24"/>
          </w:rPr>
          <w:t>is theoretical</w:t>
        </w:r>
      </w:ins>
      <w:ins w:id="1263" w:author="Exam" w:date="2014-06-21T12:44:00Z">
        <w:r w:rsidR="00DD31B9">
          <w:rPr>
            <w:rFonts w:eastAsia="CMR10" w:cs="CMR10"/>
            <w:sz w:val="24"/>
            <w:szCs w:val="24"/>
          </w:rPr>
          <w:t>ly</w:t>
        </w:r>
      </w:ins>
      <w:ins w:id="1264" w:author="Exam" w:date="2014-06-21T12:43:00Z">
        <w:r w:rsidR="00DD31B9">
          <w:rPr>
            <w:rFonts w:eastAsia="CMR10" w:cs="CMR10"/>
            <w:sz w:val="24"/>
            <w:szCs w:val="24"/>
          </w:rPr>
          <w:t xml:space="preserve"> sound</w:t>
        </w:r>
      </w:ins>
      <w:ins w:id="1265" w:author="Exam" w:date="2014-06-21T12:45:00Z">
        <w:r w:rsidR="00DD31B9">
          <w:rPr>
            <w:rFonts w:eastAsia="CMR10" w:cs="CMR10"/>
            <w:sz w:val="24"/>
            <w:szCs w:val="24"/>
          </w:rPr>
          <w:t xml:space="preserve"> supported with real-</w:t>
        </w:r>
      </w:ins>
      <w:ins w:id="1266" w:author="Exam" w:date="2014-06-21T12:46:00Z">
        <w:r w:rsidR="00DD31B9">
          <w:rPr>
            <w:rFonts w:eastAsia="CMR10" w:cs="CMR10"/>
            <w:sz w:val="24"/>
            <w:szCs w:val="24"/>
          </w:rPr>
          <w:t>world</w:t>
        </w:r>
      </w:ins>
      <w:ins w:id="1267" w:author="Exam" w:date="2014-06-21T12:45:00Z">
        <w:r w:rsidR="00DD31B9">
          <w:rPr>
            <w:rFonts w:eastAsia="CMR10" w:cs="CMR10"/>
            <w:sz w:val="24"/>
            <w:szCs w:val="24"/>
          </w:rPr>
          <w:t xml:space="preserve"> data</w:t>
        </w:r>
      </w:ins>
      <w:ins w:id="1268" w:author="Exam" w:date="2014-06-21T12:46:00Z">
        <w:r w:rsidR="00DD31B9">
          <w:rPr>
            <w:rFonts w:eastAsia="CMR10" w:cs="CMR10"/>
            <w:sz w:val="24"/>
            <w:szCs w:val="24"/>
          </w:rPr>
          <w:t xml:space="preserve"> evaluation</w:t>
        </w:r>
      </w:ins>
      <w:r w:rsidRPr="00280B43">
        <w:rPr>
          <w:rFonts w:eastAsia="CMR10" w:cs="CMR10"/>
          <w:sz w:val="24"/>
          <w:szCs w:val="24"/>
        </w:rPr>
        <w:t>. This includes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theoretical mathematical transformations and </w:t>
      </w:r>
      <w:r w:rsidR="00E40882">
        <w:rPr>
          <w:rFonts w:eastAsia="CMR10" w:cs="CMR10"/>
          <w:sz w:val="24"/>
          <w:szCs w:val="24"/>
        </w:rPr>
        <w:t>realistic hypothesis-testing ex</w:t>
      </w:r>
      <w:r w:rsidRPr="00280B43">
        <w:rPr>
          <w:rFonts w:eastAsia="CMR10" w:cs="CMR10"/>
          <w:sz w:val="24"/>
          <w:szCs w:val="24"/>
        </w:rPr>
        <w:t>periments. The theory, mathematics, objecti</w:t>
      </w:r>
      <w:r w:rsidR="00E40882">
        <w:rPr>
          <w:rFonts w:eastAsia="CMR10" w:cs="CMR10"/>
          <w:sz w:val="24"/>
          <w:szCs w:val="24"/>
        </w:rPr>
        <w:t>ve analysis and subjective eval</w:t>
      </w:r>
      <w:r w:rsidRPr="00280B43">
        <w:rPr>
          <w:rFonts w:eastAsia="CMR10" w:cs="CMR10"/>
          <w:sz w:val="24"/>
          <w:szCs w:val="24"/>
        </w:rPr>
        <w:t>uations all agree, and demonstrate the validity of the models. The thesis also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includes a chapter detailing several different applications for the proposed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models, but with the disclaimer that the examiner has taken exception to.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269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 xml:space="preserve">To explain this, </w:t>
      </w:r>
      <w:r w:rsidR="00E40882">
        <w:rPr>
          <w:rFonts w:eastAsia="CMR10" w:cs="CMR10"/>
          <w:sz w:val="24"/>
          <w:szCs w:val="24"/>
        </w:rPr>
        <w:t>fi</w:t>
      </w:r>
      <w:r w:rsidRPr="00280B43">
        <w:rPr>
          <w:rFonts w:eastAsia="CMR10" w:cs="CMR10"/>
          <w:sz w:val="24"/>
          <w:szCs w:val="24"/>
        </w:rPr>
        <w:t>rstly it is completely impossible for one thesis to include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a discussion on </w:t>
      </w:r>
      <w:r w:rsidRPr="00280B43">
        <w:rPr>
          <w:rFonts w:cs="CMTI10"/>
          <w:i/>
          <w:iCs/>
          <w:sz w:val="24"/>
          <w:szCs w:val="24"/>
        </w:rPr>
        <w:t xml:space="preserve">all possible uses </w:t>
      </w:r>
      <w:r w:rsidRPr="00280B43">
        <w:rPr>
          <w:rFonts w:eastAsia="CMR10" w:cs="CMR10"/>
          <w:sz w:val="24"/>
          <w:szCs w:val="24"/>
        </w:rPr>
        <w:t>of something as general as a model such as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this. Therefore, the thesis </w:t>
      </w:r>
      <w:r w:rsidR="00E40882">
        <w:rPr>
          <w:rFonts w:eastAsia="CMR10" w:cs="CMR10"/>
          <w:sz w:val="24"/>
          <w:szCs w:val="24"/>
        </w:rPr>
        <w:t>c</w:t>
      </w:r>
      <w:r w:rsidRPr="00280B43">
        <w:rPr>
          <w:rFonts w:eastAsia="CMR10" w:cs="CMR10"/>
          <w:sz w:val="24"/>
          <w:szCs w:val="24"/>
        </w:rPr>
        <w:t>oncentrates on what are likely to be the most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important uses. These also happen to coincide with the applications that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 author was working on when he originally derived the models. Secondly,</w:t>
      </w:r>
      <w:r w:rsidR="00E40882">
        <w:rPr>
          <w:rFonts w:eastAsia="CMR10" w:cs="CMR10"/>
          <w:sz w:val="24"/>
          <w:szCs w:val="24"/>
        </w:rPr>
        <w:t xml:space="preserve"> if other researchers fi</w:t>
      </w:r>
      <w:r w:rsidRPr="00280B43">
        <w:rPr>
          <w:rFonts w:eastAsia="CMR10" w:cs="CMR10"/>
          <w:sz w:val="24"/>
          <w:szCs w:val="24"/>
        </w:rPr>
        <w:t>nd these models to be useful, they will apply them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many different situations. Maybe more than we can imagine at present.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Therefore it is only being honest to acknowledge this fact in the thesis.</w:t>
      </w:r>
    </w:p>
    <w:p w:rsidR="003A4D31" w:rsidRDefault="003A4D31">
      <w:pPr>
        <w:autoSpaceDE w:val="0"/>
        <w:autoSpaceDN w:val="0"/>
        <w:adjustRightInd w:val="0"/>
        <w:spacing w:after="0" w:line="240" w:lineRule="auto"/>
        <w:jc w:val="both"/>
        <w:rPr>
          <w:ins w:id="1270" w:author="Exam" w:date="2014-06-21T12:46:00Z"/>
          <w:rFonts w:eastAsia="CMR10" w:cs="CMR10"/>
          <w:sz w:val="24"/>
          <w:szCs w:val="24"/>
        </w:rPr>
        <w:pPrChange w:id="127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Actually, the two questions of (1) what else can the proposed models be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used for and (2) should the proposed models be taken as true, are not really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related.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In summary, the thesis contains a thorough investigation of the models,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and presents results that are both consistent, positive and indicative. This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 xml:space="preserve">should be highly persuasive. At the same time, the </w:t>
      </w:r>
      <w:r w:rsidRPr="00280B43">
        <w:rPr>
          <w:rFonts w:eastAsia="CMR10" w:cs="CMR10"/>
          <w:sz w:val="24"/>
          <w:szCs w:val="24"/>
        </w:rPr>
        <w:lastRenderedPageBreak/>
        <w:t>thesis makes an effort to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evaluate the application of the models in the most important usage domains</w:t>
      </w:r>
      <w:r w:rsidR="00E40882">
        <w:rPr>
          <w:rFonts w:eastAsia="CMR10" w:cs="CMR10"/>
          <w:sz w:val="24"/>
          <w:szCs w:val="24"/>
        </w:rPr>
        <w:t xml:space="preserve"> </w:t>
      </w:r>
      <w:r w:rsidRPr="00280B43">
        <w:rPr>
          <w:rFonts w:eastAsia="CMR10" w:cs="CMR10"/>
          <w:sz w:val="24"/>
          <w:szCs w:val="24"/>
        </w:rPr>
        <w:t>that the author has i</w:t>
      </w:r>
      <w:r w:rsidR="00E40882">
        <w:rPr>
          <w:rFonts w:eastAsia="CMR10" w:cs="CMR10"/>
          <w:sz w:val="24"/>
          <w:szCs w:val="24"/>
        </w:rPr>
        <w:t>dentifi</w:t>
      </w:r>
      <w:r w:rsidRPr="00280B43">
        <w:rPr>
          <w:rFonts w:eastAsia="CMR10" w:cs="CMR10"/>
          <w:sz w:val="24"/>
          <w:szCs w:val="24"/>
        </w:rPr>
        <w:t>ed, as well as t</w:t>
      </w:r>
      <w:r w:rsidR="00E40882">
        <w:rPr>
          <w:rFonts w:eastAsia="CMR10" w:cs="CMR10"/>
          <w:sz w:val="24"/>
          <w:szCs w:val="24"/>
        </w:rPr>
        <w:t xml:space="preserve">o address the use of the models </w:t>
      </w:r>
      <w:r w:rsidRPr="00280B43">
        <w:rPr>
          <w:rFonts w:eastAsia="CMR10" w:cs="CMR10"/>
          <w:sz w:val="24"/>
          <w:szCs w:val="24"/>
        </w:rPr>
        <w:t>beyond that.</w:t>
      </w:r>
    </w:p>
    <w:p w:rsidR="00DD31B9" w:rsidRDefault="00DD31B9">
      <w:pPr>
        <w:autoSpaceDE w:val="0"/>
        <w:autoSpaceDN w:val="0"/>
        <w:adjustRightInd w:val="0"/>
        <w:spacing w:after="0" w:line="240" w:lineRule="auto"/>
        <w:jc w:val="both"/>
        <w:rPr>
          <w:ins w:id="1272" w:author="Exam" w:date="2014-06-21T12:46:00Z"/>
          <w:rFonts w:eastAsia="CMR10" w:cs="CMR10"/>
          <w:sz w:val="24"/>
          <w:szCs w:val="24"/>
        </w:rPr>
        <w:pPrChange w:id="127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DD31B9" w:rsidRDefault="00DD31B9">
      <w:pPr>
        <w:autoSpaceDE w:val="0"/>
        <w:autoSpaceDN w:val="0"/>
        <w:adjustRightInd w:val="0"/>
        <w:spacing w:after="0" w:line="240" w:lineRule="auto"/>
        <w:jc w:val="both"/>
        <w:rPr>
          <w:ins w:id="1274" w:author="Exam" w:date="2014-06-21T12:47:00Z"/>
          <w:rFonts w:eastAsia="CMR10" w:cs="CMR10"/>
          <w:sz w:val="24"/>
          <w:szCs w:val="24"/>
        </w:rPr>
        <w:pPrChange w:id="127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276" w:author="Exam" w:date="2014-06-21T12:46:00Z">
        <w:r>
          <w:rPr>
            <w:rFonts w:eastAsia="CMR10" w:cs="CMR10"/>
            <w:sz w:val="24"/>
            <w:szCs w:val="24"/>
          </w:rPr>
          <w:t>Nevertheless, to re</w:t>
        </w:r>
      </w:ins>
      <w:ins w:id="1277" w:author="Exam" w:date="2014-06-21T12:47:00Z">
        <w:r>
          <w:rPr>
            <w:rFonts w:eastAsia="CMR10" w:cs="CMR10"/>
            <w:sz w:val="24"/>
            <w:szCs w:val="24"/>
          </w:rPr>
          <w:t>move t</w:t>
        </w:r>
      </w:ins>
      <w:ins w:id="1278" w:author="Exam" w:date="2014-06-21T12:46:00Z">
        <w:r>
          <w:rPr>
            <w:rFonts w:eastAsia="CMR10" w:cs="CMR10"/>
            <w:sz w:val="24"/>
            <w:szCs w:val="24"/>
          </w:rPr>
          <w:t xml:space="preserve">he </w:t>
        </w:r>
      </w:ins>
      <w:ins w:id="1279" w:author="Exam" w:date="2014-06-21T12:47:00Z">
        <w:r>
          <w:rPr>
            <w:rFonts w:eastAsia="CMR10" w:cs="CMR10"/>
            <w:sz w:val="24"/>
            <w:szCs w:val="24"/>
          </w:rPr>
          <w:t xml:space="preserve">potential </w:t>
        </w:r>
      </w:ins>
      <w:ins w:id="1280" w:author="Exam" w:date="2014-06-21T12:46:00Z">
        <w:r>
          <w:rPr>
            <w:rFonts w:eastAsia="CMR10" w:cs="CMR10"/>
            <w:sz w:val="24"/>
            <w:szCs w:val="24"/>
          </w:rPr>
          <w:t xml:space="preserve">confusion </w:t>
        </w:r>
      </w:ins>
      <w:ins w:id="1281" w:author="Exam" w:date="2014-06-21T12:47:00Z">
        <w:r>
          <w:rPr>
            <w:rFonts w:eastAsia="CMR10" w:cs="CMR10"/>
            <w:sz w:val="24"/>
            <w:szCs w:val="24"/>
          </w:rPr>
          <w:t>by</w:t>
        </w:r>
      </w:ins>
      <w:ins w:id="1282" w:author="Exam" w:date="2014-06-21T12:46:00Z">
        <w:r>
          <w:rPr>
            <w:rFonts w:eastAsia="CMR10" w:cs="CMR10"/>
            <w:sz w:val="24"/>
            <w:szCs w:val="24"/>
          </w:rPr>
          <w:t xml:space="preserve"> the statement concerned, th</w:t>
        </w:r>
      </w:ins>
      <w:ins w:id="1283" w:author="Exam" w:date="2014-06-21T12:47:00Z">
        <w:r>
          <w:rPr>
            <w:rFonts w:eastAsia="CMR10" w:cs="CMR10"/>
            <w:sz w:val="24"/>
            <w:szCs w:val="24"/>
          </w:rPr>
          <w:t>e sentence is now being rephrased as follows and can be found on …..</w:t>
        </w:r>
      </w:ins>
    </w:p>
    <w:p w:rsidR="00DD31B9" w:rsidRDefault="00DD31B9">
      <w:pPr>
        <w:autoSpaceDE w:val="0"/>
        <w:autoSpaceDN w:val="0"/>
        <w:adjustRightInd w:val="0"/>
        <w:spacing w:after="0" w:line="240" w:lineRule="auto"/>
        <w:jc w:val="both"/>
        <w:rPr>
          <w:ins w:id="1284" w:author="Exam" w:date="2014-06-21T12:48:00Z"/>
          <w:rFonts w:eastAsia="CMR10" w:cs="CMR10"/>
          <w:sz w:val="24"/>
          <w:szCs w:val="24"/>
        </w:rPr>
        <w:pPrChange w:id="128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DD31B9" w:rsidRPr="00280B43" w:rsidRDefault="00DD31B9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28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1287" w:author="Exam" w:date="2014-06-21T12:48:00Z">
        <w:r>
          <w:rPr>
            <w:rFonts w:eastAsia="CMR10" w:cs="CMR10"/>
            <w:sz w:val="24"/>
            <w:szCs w:val="24"/>
          </w:rPr>
          <w:t>(</w:t>
        </w:r>
        <w:r w:rsidRPr="00DD31B9">
          <w:rPr>
            <w:rFonts w:eastAsia="CMR10" w:cs="CMR10"/>
            <w:i/>
            <w:sz w:val="24"/>
            <w:szCs w:val="24"/>
            <w:rPrChange w:id="1288" w:author="Exam" w:date="2014-06-21T12:48:00Z">
              <w:rPr>
                <w:rFonts w:eastAsia="CMR10" w:cs="CMR10"/>
                <w:sz w:val="24"/>
                <w:szCs w:val="24"/>
              </w:rPr>
            </w:rPrChange>
          </w:rPr>
          <w:t>Comment: rewrite the</w:t>
        </w:r>
        <w:r>
          <w:rPr>
            <w:rFonts w:eastAsia="CMR10" w:cs="CMR10"/>
            <w:sz w:val="24"/>
            <w:szCs w:val="24"/>
          </w:rPr>
          <w:t xml:space="preserve"> </w:t>
        </w:r>
        <w:r w:rsidRPr="00DD31B9">
          <w:rPr>
            <w:rFonts w:eastAsia="CMR10" w:cs="CMR10"/>
            <w:i/>
            <w:sz w:val="24"/>
            <w:szCs w:val="24"/>
            <w:rPrChange w:id="1289" w:author="Exam" w:date="2014-06-21T12:48:00Z">
              <w:rPr>
                <w:rFonts w:eastAsia="CMR10" w:cs="CMR10"/>
                <w:sz w:val="24"/>
                <w:szCs w:val="24"/>
              </w:rPr>
            </w:rPrChange>
          </w:rPr>
          <w:t>sentence in a more positive manner</w:t>
        </w:r>
        <w:r>
          <w:rPr>
            <w:rFonts w:eastAsia="CMR10" w:cs="CMR10"/>
            <w:sz w:val="24"/>
            <w:szCs w:val="24"/>
          </w:rPr>
          <w:t>)</w:t>
        </w:r>
      </w:ins>
    </w:p>
    <w:p w:rsidR="00E40882" w:rsidRDefault="00E40882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29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E40882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29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E40882">
        <w:rPr>
          <w:rFonts w:cs="CMTI10"/>
          <w:b/>
          <w:i/>
          <w:iCs/>
          <w:sz w:val="24"/>
          <w:szCs w:val="24"/>
        </w:rPr>
        <w:t>Comment:</w:t>
      </w:r>
    </w:p>
    <w:p w:rsidR="003A4D31" w:rsidRPr="008812BF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292" w:author="Exam" w:date="2014-06-21T12:48:00Z">
            <w:rPr>
              <w:rFonts w:eastAsia="CMR10" w:cs="CMR10"/>
              <w:sz w:val="24"/>
              <w:szCs w:val="24"/>
            </w:rPr>
          </w:rPrChange>
        </w:rPr>
        <w:pPrChange w:id="129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8812BF">
        <w:rPr>
          <w:rFonts w:eastAsia="CMR10" w:cs="CMR10"/>
          <w:b/>
          <w:sz w:val="24"/>
          <w:szCs w:val="24"/>
          <w:rPrChange w:id="1294" w:author="Exam" w:date="2014-06-21T12:48:00Z">
            <w:rPr>
              <w:rFonts w:eastAsia="CMR10" w:cs="CMR10"/>
              <w:sz w:val="24"/>
              <w:szCs w:val="24"/>
            </w:rPr>
          </w:rPrChange>
        </w:rPr>
        <w:t xml:space="preserve">On page </w:t>
      </w:r>
      <w:r w:rsidR="00E40882" w:rsidRPr="008812BF">
        <w:rPr>
          <w:rFonts w:eastAsia="CMR10" w:cs="CMR10"/>
          <w:b/>
          <w:sz w:val="24"/>
          <w:szCs w:val="24"/>
          <w:rPrChange w:id="1295" w:author="Exam" w:date="2014-06-21T12:48:00Z">
            <w:rPr>
              <w:rFonts w:eastAsia="CMR10" w:cs="CMR10"/>
              <w:sz w:val="24"/>
              <w:szCs w:val="24"/>
            </w:rPr>
          </w:rPrChange>
        </w:rPr>
        <w:t>10, Chapter 1, the author specified a list of “results to be ob</w:t>
      </w:r>
      <w:r w:rsidRPr="008812BF">
        <w:rPr>
          <w:rFonts w:eastAsia="CMR10" w:cs="CMR10"/>
          <w:b/>
          <w:sz w:val="24"/>
          <w:szCs w:val="24"/>
          <w:rPrChange w:id="1296" w:author="Exam" w:date="2014-06-21T12:48:00Z">
            <w:rPr>
              <w:rFonts w:eastAsia="CMR10" w:cs="CMR10"/>
              <w:sz w:val="24"/>
              <w:szCs w:val="24"/>
            </w:rPr>
          </w:rPrChange>
        </w:rPr>
        <w:t>tained". However, in the conclusion chapter, there is no corresponding list</w:t>
      </w:r>
      <w:r w:rsidR="00E40882" w:rsidRPr="008812BF">
        <w:rPr>
          <w:rFonts w:eastAsia="CMR10" w:cs="CMR10"/>
          <w:b/>
          <w:sz w:val="24"/>
          <w:szCs w:val="24"/>
          <w:rPrChange w:id="1297" w:author="Exam" w:date="2014-06-21T12:48:00Z">
            <w:rPr>
              <w:rFonts w:eastAsia="CMR10" w:cs="CMR10"/>
              <w:sz w:val="24"/>
              <w:szCs w:val="24"/>
            </w:rPr>
          </w:rPrChange>
        </w:rPr>
        <w:t xml:space="preserve"> </w:t>
      </w:r>
      <w:r w:rsidRPr="008812BF">
        <w:rPr>
          <w:rFonts w:eastAsia="CMR10" w:cs="CMR10"/>
          <w:b/>
          <w:sz w:val="24"/>
          <w:szCs w:val="24"/>
          <w:rPrChange w:id="1298" w:author="Exam" w:date="2014-06-21T12:48:00Z">
            <w:rPr>
              <w:rFonts w:eastAsia="CMR10" w:cs="CMR10"/>
              <w:sz w:val="24"/>
              <w:szCs w:val="24"/>
            </w:rPr>
          </w:rPrChange>
        </w:rPr>
        <w:t xml:space="preserve">of </w:t>
      </w:r>
      <w:proofErr w:type="gramStart"/>
      <w:r w:rsidRPr="008812BF">
        <w:rPr>
          <w:rFonts w:eastAsia="CMR10" w:cs="CMR10"/>
          <w:b/>
          <w:sz w:val="24"/>
          <w:szCs w:val="24"/>
          <w:rPrChange w:id="1299" w:author="Exam" w:date="2014-06-21T12:48:00Z">
            <w:rPr>
              <w:rFonts w:eastAsia="CMR10" w:cs="CMR10"/>
              <w:sz w:val="24"/>
              <w:szCs w:val="24"/>
            </w:rPr>
          </w:rPrChange>
        </w:rPr>
        <w:t>achievements ...</w:t>
      </w:r>
      <w:proofErr w:type="gramEnd"/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30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301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A corresponding list of achievements has b</w:t>
      </w:r>
      <w:r w:rsidR="00E40882">
        <w:rPr>
          <w:rFonts w:eastAsia="CMR10" w:cs="CMR10"/>
          <w:sz w:val="24"/>
          <w:szCs w:val="24"/>
        </w:rPr>
        <w:t>een included in the conclusion</w:t>
      </w:r>
      <w:ins w:id="1302" w:author="Exam" w:date="2014-06-21T12:48:00Z">
        <w:r w:rsidR="008812BF">
          <w:rPr>
            <w:rFonts w:eastAsia="CMR10" w:cs="CMR10"/>
            <w:sz w:val="24"/>
            <w:szCs w:val="24"/>
          </w:rPr>
          <w:t xml:space="preserve"> which can be found on page …</w:t>
        </w:r>
      </w:ins>
      <w:r w:rsidR="00E40882">
        <w:rPr>
          <w:rFonts w:eastAsia="CMR10" w:cs="CMR10"/>
          <w:sz w:val="24"/>
          <w:szCs w:val="24"/>
        </w:rPr>
        <w:t xml:space="preserve">, </w:t>
      </w:r>
      <w:r w:rsidRPr="00280B43">
        <w:rPr>
          <w:rFonts w:eastAsia="CMR10" w:cs="CMR10"/>
          <w:sz w:val="24"/>
          <w:szCs w:val="24"/>
        </w:rPr>
        <w:t xml:space="preserve">showing that all objectives </w:t>
      </w:r>
      <w:del w:id="1303" w:author="Exam" w:date="2014-06-21T12:48:00Z">
        <w:r w:rsidRPr="00280B43" w:rsidDel="008812BF">
          <w:rPr>
            <w:rFonts w:eastAsia="CMR10" w:cs="CMR10"/>
            <w:sz w:val="24"/>
            <w:szCs w:val="24"/>
          </w:rPr>
          <w:delText xml:space="preserve">were </w:delText>
        </w:r>
      </w:del>
      <w:ins w:id="1304" w:author="Exam" w:date="2014-06-21T12:48:00Z">
        <w:r w:rsidR="008812BF">
          <w:rPr>
            <w:rFonts w:eastAsia="CMR10" w:cs="CMR10"/>
            <w:sz w:val="24"/>
            <w:szCs w:val="24"/>
          </w:rPr>
          <w:t xml:space="preserve">are </w:t>
        </w:r>
      </w:ins>
      <w:r w:rsidRPr="00280B43">
        <w:rPr>
          <w:rFonts w:eastAsia="CMR10" w:cs="CMR10"/>
          <w:sz w:val="24"/>
          <w:szCs w:val="24"/>
        </w:rPr>
        <w:t>met.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305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0"/>
          <w:b/>
          <w:bCs/>
          <w:sz w:val="24"/>
          <w:szCs w:val="24"/>
        </w:rPr>
        <w:pPrChange w:id="130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BX10"/>
          <w:b/>
          <w:bCs/>
          <w:sz w:val="24"/>
          <w:szCs w:val="24"/>
        </w:rPr>
        <w:t>9. Appendix</w:t>
      </w:r>
    </w:p>
    <w:p w:rsidR="00BA3277" w:rsidRDefault="00BA3277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307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</w:p>
    <w:p w:rsidR="003A4D31" w:rsidRPr="00BA3277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b/>
          <w:i/>
          <w:iCs/>
          <w:sz w:val="24"/>
          <w:szCs w:val="24"/>
        </w:rPr>
        <w:pPrChange w:id="1308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BA3277">
        <w:rPr>
          <w:rFonts w:cs="CMTI10"/>
          <w:b/>
          <w:i/>
          <w:iCs/>
          <w:sz w:val="24"/>
          <w:szCs w:val="24"/>
        </w:rPr>
        <w:t>Comment:</w:t>
      </w:r>
    </w:p>
    <w:p w:rsidR="003A4D31" w:rsidRPr="008812BF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b/>
          <w:sz w:val="24"/>
          <w:szCs w:val="24"/>
          <w:rPrChange w:id="1309" w:author="Exam" w:date="2014-06-21T12:49:00Z">
            <w:rPr>
              <w:rFonts w:eastAsia="CMR10" w:cs="CMR10"/>
              <w:sz w:val="24"/>
              <w:szCs w:val="24"/>
            </w:rPr>
          </w:rPrChange>
        </w:rPr>
        <w:pPrChange w:id="1310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8812BF">
        <w:rPr>
          <w:rFonts w:eastAsia="CMR10" w:cs="CMR10"/>
          <w:b/>
          <w:sz w:val="24"/>
          <w:szCs w:val="24"/>
          <w:rPrChange w:id="1311" w:author="Exam" w:date="2014-06-21T12:49:00Z">
            <w:rPr>
              <w:rFonts w:eastAsia="CMR10" w:cs="CMR10"/>
              <w:sz w:val="24"/>
              <w:szCs w:val="24"/>
            </w:rPr>
          </w:rPrChange>
        </w:rPr>
        <w:t>It is not usual to attach copies of academic papers in the Appendix.</w:t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TI10"/>
          <w:i/>
          <w:iCs/>
          <w:sz w:val="24"/>
          <w:szCs w:val="24"/>
        </w:rPr>
        <w:pPrChange w:id="1312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cs="CMTI10"/>
          <w:i/>
          <w:iCs/>
          <w:sz w:val="24"/>
          <w:szCs w:val="24"/>
        </w:rPr>
        <w:t>Reply:</w:t>
      </w:r>
    </w:p>
    <w:p w:rsidR="0066416D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eastAsia="CMR10" w:cs="CMR10"/>
          <w:sz w:val="24"/>
          <w:szCs w:val="24"/>
        </w:rPr>
        <w:pPrChange w:id="1313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r w:rsidRPr="00280B43">
        <w:rPr>
          <w:rFonts w:eastAsia="CMR10" w:cs="CMR10"/>
          <w:sz w:val="24"/>
          <w:szCs w:val="24"/>
        </w:rPr>
        <w:t>They were included for the convenience of the exam</w:t>
      </w:r>
      <w:r w:rsidR="00573EED">
        <w:rPr>
          <w:rFonts w:eastAsia="CMR10" w:cs="CMR10"/>
          <w:sz w:val="24"/>
          <w:szCs w:val="24"/>
        </w:rPr>
        <w:t xml:space="preserve">iners and other readers. </w:t>
      </w:r>
      <w:r w:rsidRPr="00280B43">
        <w:rPr>
          <w:rFonts w:eastAsia="CMR10" w:cs="CMR10"/>
          <w:sz w:val="24"/>
          <w:szCs w:val="24"/>
        </w:rPr>
        <w:t>They have now been removed from the Appendix.</w:t>
      </w:r>
    </w:p>
    <w:p w:rsidR="003A4D31" w:rsidRPr="00280B43" w:rsidRDefault="003A4D31">
      <w:pPr>
        <w:jc w:val="both"/>
        <w:rPr>
          <w:rFonts w:eastAsia="CMR10" w:cs="CMR10"/>
          <w:sz w:val="24"/>
          <w:szCs w:val="24"/>
        </w:rPr>
        <w:pPrChange w:id="1314" w:author="N Vun" w:date="2014-06-20T16:12:00Z">
          <w:pPr/>
        </w:pPrChange>
      </w:pPr>
    </w:p>
    <w:p w:rsidR="003A4D31" w:rsidRPr="00280B43" w:rsidRDefault="003A4D31">
      <w:pPr>
        <w:jc w:val="both"/>
        <w:rPr>
          <w:rFonts w:eastAsia="CMR10" w:cs="CMR10"/>
          <w:sz w:val="24"/>
          <w:szCs w:val="24"/>
        </w:rPr>
        <w:pPrChange w:id="1315" w:author="N Vun" w:date="2014-06-20T16:12:00Z">
          <w:pPr/>
        </w:pPrChange>
      </w:pPr>
      <w:r w:rsidRPr="00280B43">
        <w:rPr>
          <w:rFonts w:eastAsia="CMR10" w:cs="CMR10"/>
          <w:sz w:val="24"/>
          <w:szCs w:val="24"/>
        </w:rPr>
        <w:br w:type="page"/>
      </w:r>
    </w:p>
    <w:p w:rsidR="003A4D31" w:rsidRPr="00280B43" w:rsidRDefault="003A4D31">
      <w:pPr>
        <w:autoSpaceDE w:val="0"/>
        <w:autoSpaceDN w:val="0"/>
        <w:adjustRightInd w:val="0"/>
        <w:spacing w:after="0" w:line="240" w:lineRule="auto"/>
        <w:jc w:val="both"/>
        <w:rPr>
          <w:rFonts w:cs="CMBX12"/>
          <w:b/>
          <w:bCs/>
          <w:sz w:val="24"/>
          <w:szCs w:val="24"/>
        </w:rPr>
        <w:pPrChange w:id="1316" w:author="N Vun" w:date="2014-06-20T16:12:00Z">
          <w:pPr>
            <w:autoSpaceDE w:val="0"/>
            <w:autoSpaceDN w:val="0"/>
            <w:adjustRightInd w:val="0"/>
            <w:spacing w:after="0" w:line="240" w:lineRule="auto"/>
          </w:pPr>
        </w:pPrChange>
      </w:pPr>
      <w:proofErr w:type="gramStart"/>
      <w:r w:rsidRPr="00280B43">
        <w:rPr>
          <w:rFonts w:cs="CMBX12"/>
          <w:b/>
          <w:bCs/>
          <w:sz w:val="24"/>
          <w:szCs w:val="24"/>
        </w:rPr>
        <w:lastRenderedPageBreak/>
        <w:t>References</w:t>
      </w:r>
      <w:ins w:id="1317" w:author="Exam" w:date="2014-06-21T12:49:00Z">
        <w:r w:rsidR="00B8569D">
          <w:rPr>
            <w:rFonts w:cs="CMBX12"/>
            <w:b/>
            <w:bCs/>
            <w:sz w:val="24"/>
            <w:szCs w:val="24"/>
          </w:rPr>
          <w:t xml:space="preserve">  </w:t>
        </w:r>
        <w:bookmarkStart w:id="1318" w:name="_GoBack"/>
        <w:r w:rsidR="00B8569D" w:rsidRPr="00B8569D">
          <w:rPr>
            <w:rFonts w:cs="CMBX12"/>
            <w:bCs/>
            <w:i/>
            <w:sz w:val="24"/>
            <w:szCs w:val="24"/>
            <w:rPrChange w:id="1319" w:author="Exam" w:date="2014-06-21T12:50:00Z">
              <w:rPr>
                <w:rFonts w:cs="CMBX12"/>
                <w:b/>
                <w:bCs/>
                <w:sz w:val="24"/>
                <w:szCs w:val="24"/>
              </w:rPr>
            </w:rPrChange>
          </w:rPr>
          <w:t>(</w:t>
        </w:r>
        <w:proofErr w:type="gramEnd"/>
        <w:r w:rsidR="00B8569D" w:rsidRPr="00B8569D">
          <w:rPr>
            <w:rFonts w:cs="CMBX12"/>
            <w:bCs/>
            <w:i/>
            <w:sz w:val="24"/>
            <w:szCs w:val="24"/>
            <w:rPrChange w:id="1320" w:author="Exam" w:date="2014-06-21T12:50:00Z">
              <w:rPr>
                <w:rFonts w:cs="CMBX12"/>
                <w:b/>
                <w:bCs/>
                <w:sz w:val="24"/>
                <w:szCs w:val="24"/>
              </w:rPr>
            </w:rPrChange>
          </w:rPr>
          <w:t>comment</w:t>
        </w:r>
        <w:bookmarkEnd w:id="1318"/>
        <w:r w:rsidR="00B8569D" w:rsidRPr="00B8569D">
          <w:rPr>
            <w:rFonts w:cs="CMBX12"/>
            <w:bCs/>
            <w:i/>
            <w:sz w:val="24"/>
            <w:szCs w:val="24"/>
            <w:rPrChange w:id="1321" w:author="Exam" w:date="2014-06-21T12:50:00Z">
              <w:rPr>
                <w:rFonts w:cs="CMBX12"/>
                <w:b/>
                <w:bCs/>
                <w:sz w:val="24"/>
                <w:szCs w:val="24"/>
              </w:rPr>
            </w:rPrChange>
          </w:rPr>
          <w:t xml:space="preserve">: what is this for? It is not clear if you just put it here </w:t>
        </w:r>
        <w:proofErr w:type="spellStart"/>
        <w:r w:rsidR="00B8569D" w:rsidRPr="00B8569D">
          <w:rPr>
            <w:rFonts w:cs="CMBX12"/>
            <w:bCs/>
            <w:i/>
            <w:sz w:val="24"/>
            <w:szCs w:val="24"/>
            <w:rPrChange w:id="1322" w:author="Exam" w:date="2014-06-21T12:50:00Z">
              <w:rPr>
                <w:rFonts w:cs="CMBX12"/>
                <w:b/>
                <w:bCs/>
                <w:sz w:val="24"/>
                <w:szCs w:val="24"/>
              </w:rPr>
            </w:rPrChange>
          </w:rPr>
          <w:t>withour</w:t>
        </w:r>
        <w:proofErr w:type="spellEnd"/>
        <w:r w:rsidR="00B8569D" w:rsidRPr="00B8569D">
          <w:rPr>
            <w:rFonts w:cs="CMBX12"/>
            <w:bCs/>
            <w:i/>
            <w:sz w:val="24"/>
            <w:szCs w:val="24"/>
            <w:rPrChange w:id="1323" w:author="Exam" w:date="2014-06-21T12:50:00Z">
              <w:rPr>
                <w:rFonts w:cs="CMBX12"/>
                <w:b/>
                <w:bCs/>
                <w:sz w:val="24"/>
                <w:szCs w:val="24"/>
              </w:rPr>
            </w:rPrChange>
          </w:rPr>
          <w:t xml:space="preserve"> and explanation)</w:t>
        </w:r>
      </w:ins>
    </w:p>
    <w:p w:rsidR="003A4D31" w:rsidRPr="002B2C3E" w:rsidRDefault="003A4D31">
      <w:pPr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eastAsia="CMR10" w:cs="CMR10"/>
          <w:sz w:val="24"/>
          <w:szCs w:val="24"/>
        </w:rPr>
        <w:pPrChange w:id="1324" w:author="N Vun" w:date="2014-06-20T16:12:00Z">
          <w:pPr>
            <w:autoSpaceDE w:val="0"/>
            <w:autoSpaceDN w:val="0"/>
            <w:adjustRightInd w:val="0"/>
            <w:spacing w:after="0" w:line="240" w:lineRule="auto"/>
            <w:ind w:left="567" w:hanging="567"/>
          </w:pPr>
        </w:pPrChange>
      </w:pPr>
      <w:r w:rsidRPr="00280B43">
        <w:rPr>
          <w:rFonts w:eastAsia="CMR10" w:cs="CMR10"/>
          <w:sz w:val="24"/>
          <w:szCs w:val="24"/>
        </w:rPr>
        <w:t xml:space="preserve">[Arsenault and April, 1976] </w:t>
      </w:r>
      <w:proofErr w:type="gramStart"/>
      <w:r w:rsidRPr="00280B43">
        <w:rPr>
          <w:rFonts w:eastAsia="CMR10" w:cs="CMR10"/>
          <w:sz w:val="24"/>
          <w:szCs w:val="24"/>
        </w:rPr>
        <w:t>Arsenault, H. H. a</w:t>
      </w:r>
      <w:r w:rsidR="002B2C3E">
        <w:rPr>
          <w:rFonts w:eastAsia="CMR10" w:cs="CMR10"/>
          <w:sz w:val="24"/>
          <w:szCs w:val="24"/>
        </w:rPr>
        <w:t>nd April, G. (1976).</w:t>
      </w:r>
      <w:proofErr w:type="gramEnd"/>
      <w:r w:rsidR="002B2C3E">
        <w:rPr>
          <w:rFonts w:eastAsia="CMR10" w:cs="CMR10"/>
          <w:sz w:val="24"/>
          <w:szCs w:val="24"/>
        </w:rPr>
        <w:t xml:space="preserve"> </w:t>
      </w:r>
      <w:r w:rsidR="002B2C3E" w:rsidRPr="002B2C3E">
        <w:rPr>
          <w:rFonts w:eastAsia="CMR10" w:cs="CMR10"/>
          <w:b/>
          <w:sz w:val="24"/>
          <w:szCs w:val="24"/>
        </w:rPr>
        <w:t xml:space="preserve">Properties </w:t>
      </w:r>
      <w:r w:rsidRPr="002B2C3E">
        <w:rPr>
          <w:rFonts w:eastAsia="CMR10" w:cs="CMR10"/>
          <w:b/>
          <w:sz w:val="24"/>
          <w:szCs w:val="24"/>
        </w:rPr>
        <w:t xml:space="preserve">of speckle integrated with a </w:t>
      </w:r>
      <w:r w:rsidR="002B2C3E">
        <w:rPr>
          <w:rFonts w:eastAsia="CMR10" w:cs="CMR10"/>
          <w:b/>
          <w:sz w:val="24"/>
          <w:szCs w:val="24"/>
        </w:rPr>
        <w:t>fi</w:t>
      </w:r>
      <w:r w:rsidRPr="002B2C3E">
        <w:rPr>
          <w:rFonts w:eastAsia="CMR10" w:cs="CMR10"/>
          <w:b/>
          <w:sz w:val="24"/>
          <w:szCs w:val="24"/>
        </w:rPr>
        <w:t>nite aperture a</w:t>
      </w:r>
      <w:r w:rsidR="002B2C3E" w:rsidRPr="002B2C3E">
        <w:rPr>
          <w:rFonts w:eastAsia="CMR10" w:cs="CMR10"/>
          <w:b/>
          <w:sz w:val="24"/>
          <w:szCs w:val="24"/>
        </w:rPr>
        <w:t>nd logarithmically transformed.</w:t>
      </w:r>
      <w:r w:rsidR="002B2C3E">
        <w:rPr>
          <w:rFonts w:eastAsia="CMR10" w:cs="CMR10"/>
          <w:sz w:val="24"/>
          <w:szCs w:val="24"/>
        </w:rPr>
        <w:t xml:space="preserve"> </w:t>
      </w:r>
      <w:r w:rsidRPr="00280B43">
        <w:rPr>
          <w:rFonts w:cs="CMTI10"/>
          <w:i/>
          <w:iCs/>
          <w:sz w:val="24"/>
          <w:szCs w:val="24"/>
        </w:rPr>
        <w:t>Journal of the Optical Society of America</w:t>
      </w:r>
      <w:r w:rsidRPr="00280B43">
        <w:rPr>
          <w:rFonts w:eastAsia="CMR10" w:cs="CMR10"/>
          <w:sz w:val="24"/>
          <w:szCs w:val="24"/>
        </w:rPr>
        <w:t>, 66(11):1160{1163.</w:t>
      </w:r>
    </w:p>
    <w:sectPr w:rsidR="003A4D31" w:rsidRPr="002B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378A5"/>
    <w:multiLevelType w:val="hybridMultilevel"/>
    <w:tmpl w:val="3D02FC6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A2BBD"/>
    <w:multiLevelType w:val="hybridMultilevel"/>
    <w:tmpl w:val="B95235A0"/>
    <w:lvl w:ilvl="0" w:tplc="89589E1A">
      <w:start w:val="1"/>
      <w:numFmt w:val="bullet"/>
      <w:lvlText w:val="-"/>
      <w:lvlJc w:val="left"/>
      <w:pPr>
        <w:ind w:left="720" w:hanging="360"/>
      </w:pPr>
      <w:rPr>
        <w:rFonts w:ascii="Calibri" w:eastAsia="CMR10" w:hAnsi="Calibri" w:cs="CMR10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84D71"/>
    <w:multiLevelType w:val="hybridMultilevel"/>
    <w:tmpl w:val="3A82E68A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366"/>
    <w:rsid w:val="00002E4B"/>
    <w:rsid w:val="00033888"/>
    <w:rsid w:val="00034C5E"/>
    <w:rsid w:val="00034E6A"/>
    <w:rsid w:val="00043A3F"/>
    <w:rsid w:val="00046EFD"/>
    <w:rsid w:val="00063C32"/>
    <w:rsid w:val="00077CB1"/>
    <w:rsid w:val="00081E75"/>
    <w:rsid w:val="00083EC3"/>
    <w:rsid w:val="00086DAB"/>
    <w:rsid w:val="00096A1F"/>
    <w:rsid w:val="000A045A"/>
    <w:rsid w:val="000E1602"/>
    <w:rsid w:val="000E31B1"/>
    <w:rsid w:val="000F5124"/>
    <w:rsid w:val="000F719C"/>
    <w:rsid w:val="0010075C"/>
    <w:rsid w:val="001116B2"/>
    <w:rsid w:val="00121879"/>
    <w:rsid w:val="0013300A"/>
    <w:rsid w:val="0014062B"/>
    <w:rsid w:val="001511A8"/>
    <w:rsid w:val="001555E8"/>
    <w:rsid w:val="00156366"/>
    <w:rsid w:val="001C03A6"/>
    <w:rsid w:val="001D3652"/>
    <w:rsid w:val="001E5A73"/>
    <w:rsid w:val="001F3103"/>
    <w:rsid w:val="00212353"/>
    <w:rsid w:val="0022245B"/>
    <w:rsid w:val="002266A8"/>
    <w:rsid w:val="00250965"/>
    <w:rsid w:val="00272D33"/>
    <w:rsid w:val="00280B43"/>
    <w:rsid w:val="002B20A2"/>
    <w:rsid w:val="002B2C3E"/>
    <w:rsid w:val="002B590B"/>
    <w:rsid w:val="002D29D7"/>
    <w:rsid w:val="002D5A83"/>
    <w:rsid w:val="002E7341"/>
    <w:rsid w:val="002F32A1"/>
    <w:rsid w:val="003016D9"/>
    <w:rsid w:val="0030385C"/>
    <w:rsid w:val="00351E9F"/>
    <w:rsid w:val="00352BC9"/>
    <w:rsid w:val="003641A7"/>
    <w:rsid w:val="00376F39"/>
    <w:rsid w:val="00396DDD"/>
    <w:rsid w:val="003A4D31"/>
    <w:rsid w:val="003A6C6B"/>
    <w:rsid w:val="003B5433"/>
    <w:rsid w:val="003B61C0"/>
    <w:rsid w:val="003B6CD7"/>
    <w:rsid w:val="003D3450"/>
    <w:rsid w:val="003D4031"/>
    <w:rsid w:val="003E44EF"/>
    <w:rsid w:val="003E4A7C"/>
    <w:rsid w:val="003F21BB"/>
    <w:rsid w:val="003F2A56"/>
    <w:rsid w:val="003F5AD9"/>
    <w:rsid w:val="004033C4"/>
    <w:rsid w:val="00403658"/>
    <w:rsid w:val="00405C74"/>
    <w:rsid w:val="0041313D"/>
    <w:rsid w:val="00426BF3"/>
    <w:rsid w:val="004335B1"/>
    <w:rsid w:val="0044390B"/>
    <w:rsid w:val="0045479E"/>
    <w:rsid w:val="004554EE"/>
    <w:rsid w:val="00462416"/>
    <w:rsid w:val="00483BE2"/>
    <w:rsid w:val="0048592B"/>
    <w:rsid w:val="0048619D"/>
    <w:rsid w:val="004861F1"/>
    <w:rsid w:val="00487D72"/>
    <w:rsid w:val="00495063"/>
    <w:rsid w:val="004B5CFC"/>
    <w:rsid w:val="004C7556"/>
    <w:rsid w:val="004F1697"/>
    <w:rsid w:val="00500075"/>
    <w:rsid w:val="0051219D"/>
    <w:rsid w:val="00524F21"/>
    <w:rsid w:val="00527D0E"/>
    <w:rsid w:val="00530623"/>
    <w:rsid w:val="00534F46"/>
    <w:rsid w:val="00543445"/>
    <w:rsid w:val="00545B61"/>
    <w:rsid w:val="00573EED"/>
    <w:rsid w:val="0059567A"/>
    <w:rsid w:val="005A7015"/>
    <w:rsid w:val="005C00A9"/>
    <w:rsid w:val="005D4801"/>
    <w:rsid w:val="005E09F5"/>
    <w:rsid w:val="005F648F"/>
    <w:rsid w:val="00606A87"/>
    <w:rsid w:val="006073AB"/>
    <w:rsid w:val="0064402C"/>
    <w:rsid w:val="00652AD0"/>
    <w:rsid w:val="0066416D"/>
    <w:rsid w:val="00676E00"/>
    <w:rsid w:val="00681D86"/>
    <w:rsid w:val="00692CC3"/>
    <w:rsid w:val="006B31FC"/>
    <w:rsid w:val="006B4EB5"/>
    <w:rsid w:val="006B6C7B"/>
    <w:rsid w:val="006B79FE"/>
    <w:rsid w:val="006D4AC2"/>
    <w:rsid w:val="006D516D"/>
    <w:rsid w:val="006E31C7"/>
    <w:rsid w:val="00705DE2"/>
    <w:rsid w:val="0071450C"/>
    <w:rsid w:val="00715F20"/>
    <w:rsid w:val="00716462"/>
    <w:rsid w:val="00727676"/>
    <w:rsid w:val="0074627F"/>
    <w:rsid w:val="00753EAD"/>
    <w:rsid w:val="007856D8"/>
    <w:rsid w:val="007A6463"/>
    <w:rsid w:val="007B00FF"/>
    <w:rsid w:val="007D591F"/>
    <w:rsid w:val="007E316E"/>
    <w:rsid w:val="00822023"/>
    <w:rsid w:val="0083441C"/>
    <w:rsid w:val="00843843"/>
    <w:rsid w:val="008469CE"/>
    <w:rsid w:val="00850369"/>
    <w:rsid w:val="00853C0E"/>
    <w:rsid w:val="008642C5"/>
    <w:rsid w:val="00865003"/>
    <w:rsid w:val="008701D1"/>
    <w:rsid w:val="008720A9"/>
    <w:rsid w:val="008812BF"/>
    <w:rsid w:val="0088719E"/>
    <w:rsid w:val="00893FD2"/>
    <w:rsid w:val="008A513B"/>
    <w:rsid w:val="008C4788"/>
    <w:rsid w:val="008E7CED"/>
    <w:rsid w:val="008F13E1"/>
    <w:rsid w:val="00920722"/>
    <w:rsid w:val="00936E5E"/>
    <w:rsid w:val="00940EF6"/>
    <w:rsid w:val="0094416E"/>
    <w:rsid w:val="0095652E"/>
    <w:rsid w:val="00962D8D"/>
    <w:rsid w:val="0096443F"/>
    <w:rsid w:val="00977F29"/>
    <w:rsid w:val="009B32FF"/>
    <w:rsid w:val="009B4FCD"/>
    <w:rsid w:val="009C781E"/>
    <w:rsid w:val="009D2445"/>
    <w:rsid w:val="009E4F59"/>
    <w:rsid w:val="009F7E14"/>
    <w:rsid w:val="00A14480"/>
    <w:rsid w:val="00A517E2"/>
    <w:rsid w:val="00A85A72"/>
    <w:rsid w:val="00A87A87"/>
    <w:rsid w:val="00AA0BAE"/>
    <w:rsid w:val="00AA1AB5"/>
    <w:rsid w:val="00AA46B3"/>
    <w:rsid w:val="00AD3C68"/>
    <w:rsid w:val="00AE552F"/>
    <w:rsid w:val="00AE5E93"/>
    <w:rsid w:val="00B00E75"/>
    <w:rsid w:val="00B24EC0"/>
    <w:rsid w:val="00B675A2"/>
    <w:rsid w:val="00B8569D"/>
    <w:rsid w:val="00BA3277"/>
    <w:rsid w:val="00BA4D17"/>
    <w:rsid w:val="00BC5BED"/>
    <w:rsid w:val="00BE42A2"/>
    <w:rsid w:val="00BF345E"/>
    <w:rsid w:val="00C17A38"/>
    <w:rsid w:val="00C23F43"/>
    <w:rsid w:val="00C26821"/>
    <w:rsid w:val="00C836DA"/>
    <w:rsid w:val="00CA0C4A"/>
    <w:rsid w:val="00CA2719"/>
    <w:rsid w:val="00CC5A78"/>
    <w:rsid w:val="00CC7D85"/>
    <w:rsid w:val="00CD5D7F"/>
    <w:rsid w:val="00CE665F"/>
    <w:rsid w:val="00D21014"/>
    <w:rsid w:val="00D40CE2"/>
    <w:rsid w:val="00D43C15"/>
    <w:rsid w:val="00D44218"/>
    <w:rsid w:val="00D53AF8"/>
    <w:rsid w:val="00D64033"/>
    <w:rsid w:val="00D9483E"/>
    <w:rsid w:val="00D971FD"/>
    <w:rsid w:val="00DD31B9"/>
    <w:rsid w:val="00DE625E"/>
    <w:rsid w:val="00DE7787"/>
    <w:rsid w:val="00DF0A9C"/>
    <w:rsid w:val="00DF636B"/>
    <w:rsid w:val="00E06C0C"/>
    <w:rsid w:val="00E11395"/>
    <w:rsid w:val="00E15E2B"/>
    <w:rsid w:val="00E35A93"/>
    <w:rsid w:val="00E40882"/>
    <w:rsid w:val="00E437D6"/>
    <w:rsid w:val="00E459C6"/>
    <w:rsid w:val="00E81C39"/>
    <w:rsid w:val="00E87B67"/>
    <w:rsid w:val="00E978F2"/>
    <w:rsid w:val="00EA454D"/>
    <w:rsid w:val="00EB3C10"/>
    <w:rsid w:val="00EC25FA"/>
    <w:rsid w:val="00EF1593"/>
    <w:rsid w:val="00F05C43"/>
    <w:rsid w:val="00F11787"/>
    <w:rsid w:val="00F27354"/>
    <w:rsid w:val="00F52493"/>
    <w:rsid w:val="00F61222"/>
    <w:rsid w:val="00F83B36"/>
    <w:rsid w:val="00FA399F"/>
    <w:rsid w:val="00FA643B"/>
    <w:rsid w:val="00FB1BE4"/>
    <w:rsid w:val="00FC41A7"/>
    <w:rsid w:val="00FD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627F"/>
    <w:rPr>
      <w:color w:val="808080"/>
    </w:rPr>
  </w:style>
  <w:style w:type="paragraph" w:styleId="ListParagraph">
    <w:name w:val="List Paragraph"/>
    <w:basedOn w:val="Normal"/>
    <w:uiPriority w:val="34"/>
    <w:qFormat/>
    <w:rsid w:val="006E3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4627F"/>
    <w:rPr>
      <w:color w:val="808080"/>
    </w:rPr>
  </w:style>
  <w:style w:type="paragraph" w:styleId="ListParagraph">
    <w:name w:val="List Paragraph"/>
    <w:basedOn w:val="Normal"/>
    <w:uiPriority w:val="34"/>
    <w:qFormat/>
    <w:rsid w:val="006E31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5380</Words>
  <Characters>30667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lethanhhai</dc:creator>
  <cp:lastModifiedBy>Exam</cp:lastModifiedBy>
  <cp:revision>8</cp:revision>
  <dcterms:created xsi:type="dcterms:W3CDTF">2014-06-20T15:44:00Z</dcterms:created>
  <dcterms:modified xsi:type="dcterms:W3CDTF">2014-06-21T04:51:00Z</dcterms:modified>
</cp:coreProperties>
</file>